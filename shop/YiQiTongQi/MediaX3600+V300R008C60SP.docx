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embeddings/oleObject2.bin" ContentType="application/vnd.openxmlformats-officedocument.oleObject"/>
  <Override PartName="/word/embeddings/oleObject1.bin" ContentType="application/vnd.openxmlformats-officedocument.oleObject"/>
  <Override PartName="/word/header1.xml" ContentType="application/vnd.openxmlformats-officedocument.wordprocessingml.header+xml"/>
  <Override PartName="/word/media/image7.jpeg" ContentType="image/jpeg"/>
  <Override PartName="/word/media/image6.jpeg" ContentType="image/jpeg"/>
  <Override PartName="/word/media/image9.emf" ContentType="image/x-emf"/>
  <Override PartName="/word/media/image5.jpeg" ContentType="image/jpeg"/>
  <Override PartName="/word/media/image1.jpeg" ContentType="image/jpeg"/>
  <Override PartName="/word/media/image2.wmf" ContentType="image/x-wmf"/>
  <Override PartName="/word/media/image3.jpeg" ContentType="image/jpeg"/>
  <Override PartName="/word/media/image10.emf" ContentType="image/x-emf"/>
  <Override PartName="/word/media/image8.wmf" ContentType="image/x-wmf"/>
  <Override PartName="/word/media/image4.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907" w:type="dxa"/>
        <w:jc w:val="left"/>
        <w:tblInd w:w="0" w:type="dxa"/>
        <w:tblBorders/>
        <w:tblCellMar>
          <w:top w:w="0" w:type="dxa"/>
          <w:left w:w="0" w:type="dxa"/>
          <w:bottom w:w="0" w:type="dxa"/>
          <w:right w:w="0" w:type="dxa"/>
        </w:tblCellMar>
      </w:tblPr>
      <w:tblGrid>
        <w:gridCol w:w="1488"/>
        <w:gridCol w:w="1244"/>
        <w:gridCol w:w="6199"/>
        <w:gridCol w:w="1498"/>
        <w:gridCol w:w="1478"/>
      </w:tblGrid>
      <w:tr>
        <w:trPr>
          <w:trHeight w:val="1486" w:hRule="atLeast"/>
        </w:trPr>
        <w:tc>
          <w:tcPr>
            <w:tcW w:w="1488" w:type="dxa"/>
            <w:vMerge w:val="restart"/>
            <w:tcBorders/>
            <w:shd w:fill="FFFFFF" w:val="clear"/>
            <w:vAlign w:val="bottom"/>
          </w:tcPr>
          <w:p>
            <w:pPr>
              <w:pStyle w:val="Normal"/>
              <w:widowControl w:val="false"/>
              <w:spacing w:lineRule="auto" w:line="240" w:before="0" w:after="0"/>
              <w:ind w:left="0" w:right="0" w:hanging="0"/>
              <w:jc w:val="both"/>
              <w:rPr/>
            </w:pPr>
            <w:bookmarkStart w:id="0" w:name="_GoBack"/>
            <w:bookmarkStart w:id="1" w:name="_GoBack"/>
            <w:bookmarkEnd w:id="1"/>
            <w:r>
              <w:rPr/>
              <mc:AlternateContent>
                <mc:Choice Requires="wps">
                  <w:drawing>
                    <wp:anchor behindDoc="1" distT="0" distB="0" distL="114300" distR="114300" simplePos="0" locked="0" layoutInCell="1" allowOverlap="1" relativeHeight="2">
                      <wp:simplePos x="0" y="0"/>
                      <wp:positionH relativeFrom="column">
                        <wp:posOffset>635</wp:posOffset>
                      </wp:positionH>
                      <wp:positionV relativeFrom="paragraph">
                        <wp:posOffset>635</wp:posOffset>
                      </wp:positionV>
                      <wp:extent cx="8255" cy="8255"/>
                      <wp:effectExtent l="0" t="0" r="0" b="0"/>
                      <wp:wrapNone/>
                      <wp:docPr id="1" name="DtsShapeName"/>
                      <a:graphic xmlns:a="http://schemas.openxmlformats.org/drawingml/2006/main">
                        <a:graphicData uri="http://schemas.microsoft.com/office/word/2010/wordprocessingShape">
                          <wps:wsp>
                            <wps:cNvSpPr/>
                            <wps:spPr>
                              <a:xfrm>
                                <a:off x="0" y="0"/>
                                <a:ext cx="7560" cy="7560"/>
                              </a:xfrm>
                              <a:custGeom>
                                <a:avLst/>
                                <a:gdLst/>
                                <a:ahLst/>
                                <a:rect l="l" t="t" r="r" b="b"/>
                                <a:pathLst>
                                  <a:path w="2" h="2">
                                    <a:moveTo>
                                      <a:pt x="1" y="0"/>
                                    </a:moveTo>
                                    <a:lnTo>
                                      <a:pt x="1" y="0"/>
                                    </a:lnTo>
                                    <a:lnTo>
                                      <a:pt x="1" y="0"/>
                                    </a:lnTo>
                                    <a:cubicBezTo>
                                      <a:pt x="0" y="0"/>
                                      <a:pt x="0" y="0"/>
                                      <a:pt x="0" y="0"/>
                                    </a:cubicBezTo>
                                    <a:lnTo>
                                      <a:pt x="0" y="0"/>
                                    </a:lnTo>
                                    <a:cubicBezTo>
                                      <a:pt x="0" y="1"/>
                                      <a:pt x="0" y="1"/>
                                      <a:pt x="0" y="1"/>
                                    </a:cubicBezTo>
                                    <a:lnTo>
                                      <a:pt x="1" y="1"/>
                                    </a:lnTo>
                                    <a:lnTo>
                                      <a:pt x="1" y="1"/>
                                    </a:lnTo>
                                    <a:lnTo>
                                      <a:pt x="1" y="0"/>
                                    </a:lnTo>
                                    <a:lnTo>
                                      <a:pt x="1" y="0"/>
                                    </a:lnTo>
                                    <a:lnTo>
                                      <a:pt x="1" y="0"/>
                                    </a:lnTo>
                                    <a:cubicBezTo>
                                      <a:pt x="1" y="0"/>
                                      <a:pt x="1" y="0"/>
                                      <a:pt x="1" y="0"/>
                                    </a:cubicBezTo>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mc:Fallback>
              </mc:AlternateContent>
            </w:r>
          </w:p>
        </w:tc>
        <w:tc>
          <w:tcPr>
            <w:tcW w:w="8941" w:type="dxa"/>
            <w:gridSpan w:val="3"/>
            <w:tcBorders/>
            <w:shd w:fill="FFFFFF" w:val="clear"/>
            <w:vAlign w:val="bottom"/>
          </w:tcPr>
          <w:p>
            <w:pPr>
              <w:pStyle w:val="Normal"/>
              <w:widowControl w:val="false"/>
              <w:spacing w:lineRule="auto" w:line="240" w:before="0" w:after="0"/>
              <w:ind w:left="0" w:right="0" w:hanging="0"/>
              <w:jc w:val="both"/>
              <w:rPr/>
            </w:pPr>
            <w:r>
              <w:rPr/>
            </w:r>
          </w:p>
        </w:tc>
        <w:tc>
          <w:tcPr>
            <w:tcW w:w="1478" w:type="dxa"/>
            <w:vMerge w:val="restart"/>
            <w:tcBorders/>
            <w:shd w:fill="FFFFFF" w:val="clear"/>
            <w:vAlign w:val="bottom"/>
          </w:tcPr>
          <w:p>
            <w:pPr>
              <w:pStyle w:val="Normal"/>
              <w:widowControl w:val="false"/>
              <w:spacing w:lineRule="auto" w:line="240" w:before="0" w:after="0"/>
              <w:ind w:left="0" w:right="0" w:hanging="0"/>
              <w:jc w:val="both"/>
              <w:rPr/>
            </w:pPr>
            <w:r>
              <w:rPr/>
            </w:r>
          </w:p>
        </w:tc>
      </w:tr>
      <w:tr>
        <w:trPr>
          <w:trHeight w:val="1486"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8941" w:type="dxa"/>
            <w:gridSpan w:val="3"/>
            <w:tcBorders/>
            <w:shd w:fill="FFFFFF" w:val="clear"/>
            <w:vAlign w:val="center"/>
          </w:tcPr>
          <w:p>
            <w:pPr>
              <w:pStyle w:val="Cover2"/>
              <w:widowControl w:val="false"/>
              <w:jc w:val="right"/>
              <w:rPr>
                <w:b/>
                <w:b/>
                <w:sz w:val="24"/>
                <w:szCs w:val="24"/>
                <w:lang w:eastAsia="zh-CN"/>
              </w:rPr>
            </w:pPr>
            <w:r>
              <w:rPr>
                <w:b/>
                <w:sz w:val="24"/>
                <w:szCs w:val="24"/>
                <w:lang w:eastAsia="zh-CN"/>
              </w:rPr>
            </w:r>
          </w:p>
        </w:tc>
        <w:tc>
          <w:tcPr>
            <w:tcW w:w="147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r>
      <w:tr>
        <w:trPr>
          <w:trHeight w:val="743"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8941" w:type="dxa"/>
            <w:gridSpan w:val="3"/>
            <w:tcBorders/>
            <w:shd w:fill="FFFFFF" w:val="clear"/>
            <w:vAlign w:val="bottom"/>
          </w:tcPr>
          <w:p>
            <w:pPr>
              <w:pStyle w:val="Normal"/>
              <w:widowControl w:val="false"/>
              <w:spacing w:lineRule="auto" w:line="240" w:before="0" w:after="0"/>
              <w:ind w:left="0" w:right="0" w:hanging="0"/>
              <w:jc w:val="both"/>
              <w:rPr/>
            </w:pPr>
            <w:r>
              <w:rPr/>
            </w:r>
          </w:p>
        </w:tc>
        <w:tc>
          <w:tcPr>
            <w:tcW w:w="147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r>
      <w:tr>
        <w:trPr>
          <w:trHeight w:val="5190" w:hRule="atLeast"/>
        </w:trPr>
        <w:tc>
          <w:tcPr>
            <w:tcW w:w="10429" w:type="dxa"/>
            <w:gridSpan w:val="4"/>
            <w:tcBorders/>
            <w:shd w:fill="FFFFFF" w:val="clear"/>
            <w:vAlign w:val="bottom"/>
          </w:tcPr>
          <w:p>
            <w:pPr>
              <w:pStyle w:val="Normal"/>
              <w:widowControl w:val="false"/>
              <w:spacing w:lineRule="auto" w:line="240" w:before="0" w:after="0"/>
              <w:ind w:left="0" w:right="0" w:hanging="0"/>
              <w:jc w:val="both"/>
              <w:rPr/>
            </w:pPr>
            <w:r>
              <w:rPr/>
              <w:drawing>
                <wp:inline distT="0" distB="0" distL="0" distR="0">
                  <wp:extent cx="6600825" cy="3276600"/>
                  <wp:effectExtent l="0" t="0" r="0" b="0"/>
                  <wp:docPr id="2"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方圆ok1"/>
                          <pic:cNvPicPr>
                            <a:picLocks noChangeAspect="1" noChangeArrowheads="1"/>
                          </pic:cNvPicPr>
                        </pic:nvPicPr>
                        <pic:blipFill>
                          <a:blip r:embed="rId2"/>
                          <a:stretch>
                            <a:fillRect/>
                          </a:stretch>
                        </pic:blipFill>
                        <pic:spPr bwMode="auto">
                          <a:xfrm>
                            <a:off x="0" y="0"/>
                            <a:ext cx="6600825" cy="3276600"/>
                          </a:xfrm>
                          <a:prstGeom prst="rect">
                            <a:avLst/>
                          </a:prstGeom>
                        </pic:spPr>
                      </pic:pic>
                    </a:graphicData>
                  </a:graphic>
                </wp:inline>
              </w:drawing>
            </w:r>
          </w:p>
        </w:tc>
        <w:tc>
          <w:tcPr>
            <w:tcW w:w="147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r>
      <w:tr>
        <w:trPr>
          <w:trHeight w:val="2235" w:hRule="atLeast"/>
        </w:trPr>
        <w:tc>
          <w:tcPr>
            <w:tcW w:w="1488" w:type="dxa"/>
            <w:vMerge w:val="restart"/>
            <w:tcBorders/>
            <w:shd w:fill="FFFFFF" w:val="clear"/>
            <w:vAlign w:val="bottom"/>
          </w:tcPr>
          <w:p>
            <w:pPr>
              <w:pStyle w:val="Normal"/>
              <w:widowControl w:val="false"/>
              <w:spacing w:lineRule="auto" w:line="240" w:before="0" w:after="0"/>
              <w:ind w:left="0" w:right="0" w:hanging="0"/>
              <w:jc w:val="both"/>
              <w:rPr/>
            </w:pPr>
            <w:r>
              <w:rPr/>
            </w:r>
          </w:p>
        </w:tc>
        <w:tc>
          <w:tcPr>
            <w:tcW w:w="7443" w:type="dxa"/>
            <w:gridSpan w:val="2"/>
            <w:tcBorders/>
            <w:shd w:fill="FFFFFF" w:val="clear"/>
            <w:vAlign w:val="center"/>
          </w:tcPr>
          <w:p>
            <w:pPr>
              <w:pStyle w:val="Normal"/>
              <w:widowControl w:val="false"/>
              <w:spacing w:lineRule="auto" w:line="240" w:before="0" w:after="0"/>
              <w:ind w:left="0" w:right="0" w:hanging="0"/>
              <w:rPr/>
            </w:pPr>
            <w:r>
              <w:rPr/>
              <w:fldChar w:fldCharType="begin" w:fldLock="true"/>
            </w:r>
            <w:r>
              <w:instrText> DOCPROPERTY "Product&amp;Project Name"</w:instrText>
            </w:r>
            <w:r>
              <w:fldChar w:fldCharType="separate"/>
            </w:r>
            <w:r>
              <w:t>HUAWEI MediaX3600</w:t>
            </w:r>
            <w:r>
              <w:fldChar w:fldCharType="end"/>
            </w:r>
          </w:p>
          <w:p>
            <w:pPr>
              <w:pStyle w:val="Normal"/>
              <w:widowControl w:val="false"/>
              <w:spacing w:lineRule="auto" w:line="240" w:before="0" w:after="0"/>
              <w:ind w:left="0" w:right="0" w:hanging="0"/>
              <w:rPr/>
            </w:pPr>
            <w:r>
              <w:rPr/>
              <w:fldChar w:fldCharType="begin" w:fldLock="true"/>
            </w:r>
            <w:r>
              <w:instrText> DOCPROPERTY "ProductVersion"</w:instrText>
            </w:r>
            <w:r>
              <w:fldChar w:fldCharType="separate"/>
            </w:r>
            <w:r>
              <w:t>V300R008C60SPC100</w:t>
            </w:r>
            <w:r>
              <w:fldChar w:fldCharType="end"/>
            </w:r>
          </w:p>
          <w:p>
            <w:pPr>
              <w:pStyle w:val="Cover1"/>
              <w:widowControl w:val="false"/>
              <w:spacing w:lineRule="auto" w:line="240" w:before="80" w:after="80"/>
              <w:jc w:val="both"/>
              <w:rPr/>
            </w:pPr>
            <w:r>
              <w:rPr/>
              <w:fldChar w:fldCharType="begin" w:fldLock="true"/>
            </w:r>
            <w:r>
              <w:instrText> DOCPROPERTY "DocumentName"</w:instrText>
            </w:r>
            <w:r>
              <w:fldChar w:fldCharType="separate"/>
            </w:r>
            <w:r>
              <w:t>业务能力接口（REST）</w:t>
            </w:r>
            <w:r>
              <w:fldChar w:fldCharType="end"/>
            </w:r>
          </w:p>
        </w:tc>
        <w:tc>
          <w:tcPr>
            <w:tcW w:w="1498" w:type="dxa"/>
            <w:vMerge w:val="restart"/>
            <w:tcBorders/>
            <w:shd w:fill="FFFFFF" w:val="clear"/>
            <w:vAlign w:val="bottom"/>
          </w:tcPr>
          <w:p>
            <w:pPr>
              <w:pStyle w:val="Normal"/>
              <w:widowControl w:val="false"/>
              <w:spacing w:before="160" w:after="160"/>
              <w:ind w:left="0" w:right="0" w:hanging="0"/>
              <w:jc w:val="both"/>
              <w:rPr/>
            </w:pPr>
            <w:r>
              <w:rPr/>
              <w:drawing>
                <wp:inline distT="0" distB="0" distL="0" distR="0">
                  <wp:extent cx="94297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附件1-16K"/>
                          <pic:cNvPicPr>
                            <a:picLocks noChangeAspect="1" noChangeArrowheads="1"/>
                          </pic:cNvPicPr>
                        </pic:nvPicPr>
                        <pic:blipFill>
                          <a:blip r:embed="rId3"/>
                          <a:stretch>
                            <a:fillRect/>
                          </a:stretch>
                        </pic:blipFill>
                        <pic:spPr bwMode="auto">
                          <a:xfrm>
                            <a:off x="0" y="0"/>
                            <a:ext cx="942975" cy="914400"/>
                          </a:xfrm>
                          <a:prstGeom prst="rect">
                            <a:avLst/>
                          </a:prstGeom>
                        </pic:spPr>
                      </pic:pic>
                    </a:graphicData>
                  </a:graphic>
                </wp:inline>
              </w:drawing>
            </w:r>
          </w:p>
        </w:tc>
        <w:tc>
          <w:tcPr>
            <w:tcW w:w="1478" w:type="dxa"/>
            <w:tcBorders/>
            <w:shd w:fill="FFFFFF" w:val="clear"/>
            <w:vAlign w:val="bottom"/>
          </w:tcPr>
          <w:p>
            <w:pPr>
              <w:pStyle w:val="Normal"/>
              <w:widowControl/>
              <w:bidi w:val="0"/>
              <w:snapToGrid w:val="false"/>
              <w:spacing w:lineRule="atLeast" w:line="240" w:before="160" w:after="160"/>
              <w:ind w:left="1701" w:right="0" w:hanging="0"/>
              <w:jc w:val="left"/>
              <w:rPr/>
            </w:pPr>
            <w:r>
              <w:rPr/>
            </w:r>
          </w:p>
        </w:tc>
      </w:tr>
      <w:tr>
        <w:trPr>
          <w:trHeight w:val="742"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7443" w:type="dxa"/>
            <w:gridSpan w:val="2"/>
            <w:tcBorders/>
            <w:shd w:fill="FFFFFF" w:val="clear"/>
            <w:vAlign w:val="bottom"/>
          </w:tcPr>
          <w:p>
            <w:pPr>
              <w:pStyle w:val="Normal"/>
              <w:widowControl w:val="false"/>
              <w:spacing w:lineRule="auto" w:line="240" w:before="0" w:after="0"/>
              <w:ind w:left="0" w:right="0" w:hanging="0"/>
              <w:jc w:val="both"/>
              <w:rPr/>
            </w:pPr>
            <w:r>
              <w:rPr/>
            </w:r>
          </w:p>
        </w:tc>
        <w:tc>
          <w:tcPr>
            <w:tcW w:w="149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1478" w:type="dxa"/>
            <w:tcBorders/>
            <w:shd w:fill="FFFFFF" w:val="clear"/>
            <w:vAlign w:val="bottom"/>
          </w:tcPr>
          <w:p>
            <w:pPr>
              <w:pStyle w:val="Normal"/>
              <w:widowControl/>
              <w:bidi w:val="0"/>
              <w:snapToGrid w:val="false"/>
              <w:spacing w:lineRule="atLeast" w:line="240" w:before="160" w:after="160"/>
              <w:ind w:left="1701" w:right="0" w:hanging="0"/>
              <w:jc w:val="left"/>
              <w:rPr/>
            </w:pPr>
            <w:r>
              <w:rPr/>
            </w:r>
          </w:p>
        </w:tc>
      </w:tr>
      <w:tr>
        <w:trPr>
          <w:trHeight w:val="372"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1244" w:type="dxa"/>
            <w:tcBorders/>
            <w:shd w:fill="FFFFFF" w:val="clear"/>
            <w:vAlign w:val="bottom"/>
          </w:tcPr>
          <w:p>
            <w:pPr>
              <w:pStyle w:val="Cover5"/>
              <w:jc w:val="both"/>
              <w:rPr>
                <w:rFonts w:ascii="宋体" w:hAnsi="宋体"/>
                <w:b/>
                <w:b/>
              </w:rPr>
            </w:pPr>
            <w:r>
              <w:rPr>
                <w:rFonts w:ascii="宋体" w:hAnsi="宋体"/>
                <w:b/>
              </w:rPr>
              <w:t>文档版本</w:t>
            </w:r>
          </w:p>
        </w:tc>
        <w:tc>
          <w:tcPr>
            <w:tcW w:w="6199" w:type="dxa"/>
            <w:tcBorders/>
            <w:shd w:fill="FFFFFF" w:val="clear"/>
            <w:vAlign w:val="bottom"/>
          </w:tcPr>
          <w:p>
            <w:pPr>
              <w:pStyle w:val="Cover5"/>
              <w:jc w:val="both"/>
              <w:rPr/>
            </w:pPr>
            <w:r>
              <w:rPr/>
              <w:fldChar w:fldCharType="begin" w:fldLock="true"/>
            </w:r>
            <w:r>
              <w:instrText> DOCPROPERTY "DocumentVersion"</w:instrText>
            </w:r>
            <w:r>
              <w:fldChar w:fldCharType="separate"/>
            </w:r>
            <w:r>
              <w:t>01</w:t>
            </w:r>
            <w:r>
              <w:fldChar w:fldCharType="end"/>
            </w:r>
          </w:p>
        </w:tc>
        <w:tc>
          <w:tcPr>
            <w:tcW w:w="149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1478" w:type="dxa"/>
            <w:tcBorders/>
            <w:shd w:fill="FFFFFF" w:val="clear"/>
            <w:vAlign w:val="bottom"/>
          </w:tcPr>
          <w:p>
            <w:pPr>
              <w:pStyle w:val="Normal"/>
              <w:widowControl/>
              <w:bidi w:val="0"/>
              <w:snapToGrid w:val="false"/>
              <w:spacing w:lineRule="atLeast" w:line="240" w:before="160" w:after="160"/>
              <w:ind w:left="1701" w:right="0" w:hanging="0"/>
              <w:jc w:val="left"/>
              <w:rPr/>
            </w:pPr>
            <w:r>
              <w:rPr/>
            </w:r>
          </w:p>
        </w:tc>
      </w:tr>
      <w:tr>
        <w:trPr>
          <w:trHeight w:val="371"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1244" w:type="dxa"/>
            <w:tcBorders/>
            <w:shd w:fill="FFFFFF" w:val="clear"/>
            <w:vAlign w:val="bottom"/>
          </w:tcPr>
          <w:p>
            <w:pPr>
              <w:pStyle w:val="Cover5"/>
              <w:jc w:val="both"/>
              <w:rPr>
                <w:rFonts w:ascii="宋体" w:hAnsi="宋体"/>
                <w:b/>
                <w:b/>
              </w:rPr>
            </w:pPr>
            <w:r>
              <w:rPr>
                <w:rFonts w:ascii="宋体" w:hAnsi="宋体"/>
                <w:b/>
              </w:rPr>
              <w:t>发布日期</w:t>
            </w:r>
          </w:p>
        </w:tc>
        <w:tc>
          <w:tcPr>
            <w:tcW w:w="6199" w:type="dxa"/>
            <w:tcBorders/>
            <w:shd w:fill="FFFFFF" w:val="clear"/>
            <w:vAlign w:val="bottom"/>
          </w:tcPr>
          <w:p>
            <w:pPr>
              <w:pStyle w:val="Cover5"/>
              <w:jc w:val="both"/>
              <w:rPr/>
            </w:pPr>
            <w:r>
              <w:rPr/>
              <w:fldChar w:fldCharType="begin" w:fldLock="true"/>
            </w:r>
            <w:r>
              <w:instrText> DOCPROPERTY "ReleaseDate"</w:instrText>
            </w:r>
            <w:r>
              <w:fldChar w:fldCharType="separate"/>
            </w:r>
            <w:r>
              <w:t>2016-05-31</w:t>
            </w:r>
            <w:r>
              <w:fldChar w:fldCharType="end"/>
            </w:r>
          </w:p>
        </w:tc>
        <w:tc>
          <w:tcPr>
            <w:tcW w:w="149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1478" w:type="dxa"/>
            <w:tcBorders/>
            <w:shd w:fill="FFFFFF" w:val="clear"/>
            <w:vAlign w:val="bottom"/>
          </w:tcPr>
          <w:p>
            <w:pPr>
              <w:pStyle w:val="Normal"/>
              <w:widowControl/>
              <w:bidi w:val="0"/>
              <w:snapToGrid w:val="false"/>
              <w:spacing w:lineRule="atLeast" w:line="240" w:before="160" w:after="160"/>
              <w:ind w:left="1701" w:right="0" w:hanging="0"/>
              <w:jc w:val="left"/>
              <w:rPr/>
            </w:pPr>
            <w:r>
              <w:rPr/>
            </w:r>
          </w:p>
        </w:tc>
      </w:tr>
      <w:tr>
        <w:trPr>
          <w:trHeight w:val="750"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7443" w:type="dxa"/>
            <w:gridSpan w:val="2"/>
            <w:tcBorders/>
            <w:shd w:fill="FFFFFF" w:val="clear"/>
            <w:vAlign w:val="bottom"/>
          </w:tcPr>
          <w:p>
            <w:pPr>
              <w:pStyle w:val="Cover5"/>
              <w:jc w:val="both"/>
              <w:rPr/>
            </w:pPr>
            <w:r>
              <w:rPr/>
              <w:fldChar w:fldCharType="begin" w:fldLock="true"/>
            </w:r>
            <w:r>
              <w:instrText> DOCPROPERTY "Confidential"</w:instrText>
            </w:r>
            <w:r>
              <w:fldChar w:fldCharType="separate"/>
            </w:r>
            <w:r/>
            <w:r>
              <w:fldChar w:fldCharType="end"/>
            </w:r>
          </w:p>
        </w:tc>
        <w:tc>
          <w:tcPr>
            <w:tcW w:w="1498" w:type="dxa"/>
            <w:tcBorders/>
            <w:shd w:fill="FFFFFF" w:val="clear"/>
          </w:tcPr>
          <w:p>
            <w:pPr>
              <w:pStyle w:val="Normal"/>
              <w:widowControl/>
              <w:bidi w:val="0"/>
              <w:snapToGrid w:val="false"/>
              <w:spacing w:lineRule="atLeast" w:line="240" w:before="160" w:after="160"/>
              <w:ind w:left="1701" w:right="0" w:hanging="0"/>
              <w:jc w:val="left"/>
              <w:rPr/>
            </w:pPr>
            <w:r>
              <w:rPr/>
            </w:r>
          </w:p>
        </w:tc>
        <w:tc>
          <w:tcPr>
            <w:tcW w:w="1478" w:type="dxa"/>
            <w:tcBorders/>
            <w:shd w:fill="FFFFFF" w:val="clear"/>
            <w:vAlign w:val="bottom"/>
          </w:tcPr>
          <w:p>
            <w:pPr>
              <w:pStyle w:val="Normal"/>
              <w:widowControl/>
              <w:bidi w:val="0"/>
              <w:snapToGrid w:val="false"/>
              <w:spacing w:lineRule="atLeast" w:line="240" w:before="160" w:after="160"/>
              <w:ind w:left="1701" w:right="0" w:hanging="0"/>
              <w:jc w:val="left"/>
              <w:rPr/>
            </w:pPr>
            <w:r>
              <w:rPr/>
            </w:r>
          </w:p>
        </w:tc>
      </w:tr>
      <w:tr>
        <w:trPr>
          <w:trHeight w:val="2610"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7443" w:type="dxa"/>
            <w:gridSpan w:val="2"/>
            <w:tcBorders/>
            <w:shd w:fill="FFFFFF" w:val="clear"/>
            <w:vAlign w:val="bottom"/>
          </w:tcPr>
          <w:p>
            <w:pPr>
              <w:pStyle w:val="Cover4"/>
              <w:rPr>
                <w:rFonts w:ascii="宋体" w:hAnsi="宋体"/>
              </w:rPr>
            </w:pPr>
            <w:r>
              <w:rPr>
                <w:rFonts w:ascii="宋体" w:hAnsi="宋体"/>
              </w:rPr>
              <w:t>华为技术有限公司</w:t>
            </w:r>
          </w:p>
        </w:tc>
        <w:tc>
          <w:tcPr>
            <w:tcW w:w="2976" w:type="dxa"/>
            <w:gridSpan w:val="2"/>
            <w:tcBorders/>
            <w:shd w:fill="FFFFFF" w:val="clear"/>
          </w:tcPr>
          <w:p>
            <w:pPr>
              <w:pStyle w:val="Normal"/>
              <w:widowControl/>
              <w:bidi w:val="0"/>
              <w:snapToGrid w:val="false"/>
              <w:spacing w:lineRule="atLeast" w:line="240" w:before="160" w:after="160"/>
              <w:ind w:left="1701" w:right="0" w:hanging="0"/>
              <w:jc w:val="left"/>
              <w:rPr/>
            </w:pPr>
            <w:r>
              <w:rPr/>
            </w:r>
          </w:p>
        </w:tc>
      </w:tr>
      <w:tr>
        <w:trPr>
          <w:trHeight w:val="371" w:hRule="atLeast"/>
        </w:trPr>
        <w:tc>
          <w:tcPr>
            <w:tcW w:w="1488" w:type="dxa"/>
            <w:vMerge w:val="continue"/>
            <w:tcBorders/>
            <w:shd w:fill="FFFFFF" w:val="clear"/>
            <w:vAlign w:val="bottom"/>
          </w:tcPr>
          <w:p>
            <w:pPr>
              <w:pStyle w:val="Normal"/>
              <w:widowControl/>
              <w:overflowPunct w:val="false"/>
              <w:bidi w:val="0"/>
              <w:snapToGrid w:val="false"/>
              <w:spacing w:lineRule="atLeast" w:line="240" w:before="160" w:after="160"/>
              <w:ind w:left="1701" w:right="0" w:hanging="0"/>
              <w:jc w:val="left"/>
              <w:rPr/>
            </w:pPr>
            <w:r>
              <w:rPr/>
            </w:r>
          </w:p>
        </w:tc>
        <w:tc>
          <w:tcPr>
            <w:tcW w:w="8941" w:type="dxa"/>
            <w:gridSpan w:val="3"/>
            <w:tcBorders/>
            <w:shd w:fill="FFFFFF" w:val="clear"/>
            <w:vAlign w:val="bottom"/>
          </w:tcPr>
          <w:p>
            <w:pPr>
              <w:pStyle w:val="Normal"/>
              <w:widowControl w:val="false"/>
              <w:spacing w:lineRule="auto" w:line="240" w:before="0" w:after="0"/>
              <w:ind w:left="0" w:right="0" w:hanging="0"/>
              <w:jc w:val="both"/>
              <w:rPr/>
            </w:pPr>
            <w:r>
              <w:rPr/>
            </w:r>
          </w:p>
        </w:tc>
        <w:tc>
          <w:tcPr>
            <w:tcW w:w="1478" w:type="dxa"/>
            <w:tcBorders/>
            <w:shd w:fill="FFFFFF" w:val="clear"/>
          </w:tcPr>
          <w:p>
            <w:pPr>
              <w:pStyle w:val="Normal"/>
              <w:widowControl/>
              <w:bidi w:val="0"/>
              <w:snapToGrid w:val="false"/>
              <w:spacing w:lineRule="atLeast" w:line="240" w:before="160" w:after="160"/>
              <w:ind w:left="1701" w:right="0" w:hanging="0"/>
              <w:jc w:val="left"/>
              <w:rPr/>
            </w:pPr>
            <w:r>
              <w:rPr/>
            </w:r>
          </w:p>
        </w:tc>
      </w:tr>
    </w:tbl>
    <w:p>
      <w:pPr>
        <w:pStyle w:val="Normal"/>
        <w:ind w:left="50" w:right="0" w:hanging="30"/>
        <w:jc w:val="center"/>
        <w:rPr/>
      </w:pPr>
      <w:r>
        <w:rPr>
          <w:b/>
          <w:sz w:val="32"/>
        </w:rPr>
        <w:br/>
        <w:t xml:space="preserve">MediaX3600 V300R008C60SPC100 </w:t>
      </w:r>
      <w:r>
        <w:rPr>
          <w:b/>
          <w:sz w:val="32"/>
        </w:rPr>
        <w:t>业务能力接口</w:t>
      </w:r>
      <w:r>
        <w:rPr>
          <w:b/>
          <w:sz w:val="32"/>
        </w:rPr>
        <w:t>(REST)</w:t>
      </w:r>
      <w:r>
        <w:rPr>
          <w:rFonts w:ascii="Calibri" w:hAnsi="Calibri"/>
          <w:b/>
          <w:sz w:val="18"/>
        </w:rPr>
        <w:br/>
        <w:br/>
        <w:t>Doc Number:OFFE00022961_DOD4ZH</w:t>
        <w:br/>
        <w:t>Revision:C</w:t>
        <w:br/>
        <w:br/>
      </w:r>
    </w:p>
    <w:p>
      <w:pPr>
        <w:pStyle w:val="Normal"/>
        <w:rPr/>
      </w:pPr>
      <w:r>
        <w:rPr>
          <w:rFonts w:ascii="Calibri" w:hAnsi="Calibri"/>
          <w:b/>
        </w:rPr>
        <w:t xml:space="preserve">          </w:t>
      </w:r>
      <w:r>
        <w:rPr>
          <w:rFonts w:ascii="Calibri" w:hAnsi="Calibri"/>
          <w:b/>
        </w:rPr>
        <w:t>拟制</w:t>
      </w:r>
      <w:r>
        <w:rPr>
          <w:rFonts w:ascii="Calibri" w:hAnsi="Calibri"/>
          <w:b/>
        </w:rPr>
        <w:t xml:space="preserve">/Prepared by:  </w:t>
      </w:r>
      <w:r>
        <w:rPr>
          <w:rFonts w:ascii="Calibri" w:hAnsi="Calibri"/>
        </w:rPr>
        <w:t>liuquancai 00283992;</w:t>
      </w:r>
    </w:p>
    <w:p>
      <w:pPr>
        <w:pStyle w:val="Normal"/>
        <w:rPr/>
      </w:pPr>
      <w:r>
        <w:rPr>
          <w:rFonts w:ascii="Calibri" w:hAnsi="Calibri"/>
          <w:b/>
        </w:rPr>
        <w:t xml:space="preserve">          </w:t>
      </w:r>
      <w:r>
        <w:rPr>
          <w:rFonts w:ascii="Calibri" w:hAnsi="Calibri"/>
          <w:b/>
        </w:rPr>
        <w:t>评审</w:t>
      </w:r>
      <w:r>
        <w:rPr>
          <w:rFonts w:ascii="Calibri" w:hAnsi="Calibri"/>
          <w:b/>
        </w:rPr>
        <w:t xml:space="preserve">/Reviewed by:  </w:t>
      </w:r>
      <w:r>
        <w:rPr>
          <w:rFonts w:ascii="Calibri" w:hAnsi="Calibri"/>
        </w:rPr>
        <w:t>linling 00302798;yuyulai 00288966;zengfangui 00239</w:t>
        <w:br/>
        <w:t xml:space="preserve">          345;guohuiping 00218382;yangweiqiang 00231749;pengdeyang 00184698;shuyuh</w:t>
        <w:br/>
        <w:t xml:space="preserve">          ua 00224209;fengxianping 00266682;liwei 00266692;xuyongguo 00301291;heli</w:t>
        <w:br/>
        <w:t xml:space="preserve">          zr KF75595;tangyunyue 00292947;guanxiaojing 00233630;luopeisheng 0016373</w:t>
        <w:br/>
        <w:t xml:space="preserve">          0;yuehongxing 00171317;liuhongtu 00266487;duancuiqin 00165925;yuanfeiyan</w:t>
        <w:br/>
        <w:t xml:space="preserve">           00342088;guoyanfei 00141533;haoyunxia 00302834;kuangsong 00335476;jianj</w:t>
        <w:br/>
        <w:t xml:space="preserve">          ianping 00171318;zhangyongzhi 00248139;leina 00231750</w:t>
      </w:r>
    </w:p>
    <w:p>
      <w:pPr>
        <w:pStyle w:val="Normal"/>
        <w:rPr/>
      </w:pPr>
      <w:r>
        <w:rPr>
          <w:rFonts w:ascii="Calibri" w:hAnsi="Calibri"/>
          <w:b/>
        </w:rPr>
        <w:t xml:space="preserve">          </w:t>
      </w:r>
      <w:r>
        <w:rPr>
          <w:rFonts w:ascii="Calibri" w:hAnsi="Calibri"/>
          <w:b/>
        </w:rPr>
        <w:t>批准</w:t>
      </w:r>
      <w:r>
        <w:rPr>
          <w:rFonts w:ascii="Calibri" w:hAnsi="Calibri"/>
          <w:b/>
        </w:rPr>
        <w:t xml:space="preserve">/Approved by:  </w:t>
      </w:r>
      <w:r>
        <w:rPr>
          <w:rFonts w:ascii="Calibri" w:hAnsi="Calibri"/>
        </w:rPr>
        <w:t>yangweiqiang 00231749</w:t>
      </w:r>
    </w:p>
    <w:p>
      <w:pPr>
        <w:pStyle w:val="Normal"/>
        <w:ind w:left="0" w:right="0" w:hanging="0"/>
        <w:jc w:val="center"/>
        <w:textAlignment w:val="bottom"/>
        <w:rPr>
          <w:rFonts w:ascii="Calibri" w:hAnsi="Calibri"/>
        </w:rPr>
      </w:pPr>
      <w:r>
        <w:rPr>
          <w:rFonts w:ascii="Calibri" w:hAnsi="Calibri"/>
        </w:rPr>
        <w:br/>
        <w:br/>
        <w:br/>
        <w:t>2016-03-09</w:t>
        <w:br/>
      </w:r>
    </w:p>
    <w:p>
      <w:pPr>
        <w:pStyle w:val="Normal"/>
        <w:ind w:left="0" w:right="0" w:hanging="0"/>
        <w:jc w:val="center"/>
        <w:textAlignment w:val="bottom"/>
        <w:rPr/>
      </w:pPr>
      <w:r>
        <w:rPr/>
        <w:drawing>
          <wp:inline distT="0" distB="0" distL="0" distR="0">
            <wp:extent cx="933450" cy="933450"/>
            <wp:effectExtent l="0" t="0" r="0" b="0"/>
            <wp:docPr id="4" name="IMG_5" descr="IM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 descr="IMG_5"/>
                    <pic:cNvPicPr>
                      <a:picLocks noChangeAspect="1" noChangeArrowheads="1"/>
                    </pic:cNvPicPr>
                  </pic:nvPicPr>
                  <pic:blipFill>
                    <a:blip r:embed="rId4"/>
                    <a:stretch>
                      <a:fillRect/>
                    </a:stretch>
                  </pic:blipFill>
                  <pic:spPr bwMode="auto">
                    <a:xfrm>
                      <a:off x="0" y="0"/>
                      <a:ext cx="933450" cy="933450"/>
                    </a:xfrm>
                    <a:prstGeom prst="rect">
                      <a:avLst/>
                    </a:prstGeom>
                  </pic:spPr>
                </pic:pic>
              </a:graphicData>
            </a:graphic>
          </wp:inline>
        </w:drawing>
      </w:r>
      <w:r>
        <w:rPr>
          <w:color w:val="7F7F7F"/>
          <w:sz w:val="18"/>
        </w:rPr>
        <w:br/>
        <w:t xml:space="preserve">Huawei Technologies Co., Ltd. </w:t>
        <w:br/>
      </w:r>
      <w:r>
        <w:rPr>
          <w:color w:val="7F7F7F"/>
          <w:sz w:val="18"/>
        </w:rPr>
        <w:t>华为技术有限公司</w:t>
      </w:r>
      <w:r>
        <w:rPr>
          <w:color w:val="7F7F7F"/>
          <w:sz w:val="18"/>
        </w:rPr>
        <w:br/>
        <w:t>All rights reserved</w:t>
        <w:br/>
      </w:r>
      <w:r>
        <w:rPr>
          <w:color w:val="7F7F7F"/>
          <w:sz w:val="18"/>
        </w:rPr>
        <w:t>版权所有  侵权必究</w:t>
      </w:r>
      <w:r>
        <w:rPr>
          <w:color w:val="7F7F7F"/>
          <w:sz w:val="18"/>
        </w:rPr>
        <w:br/>
      </w:r>
      <w:r>
        <w:br w:type="page"/>
      </w:r>
    </w:p>
    <w:p>
      <w:pPr>
        <w:pStyle w:val="Normal"/>
        <w:ind w:left="50" w:right="0" w:hanging="30"/>
        <w:jc w:val="center"/>
        <w:rPr/>
      </w:pPr>
      <w:r>
        <w:rPr>
          <w:b/>
          <w:sz w:val="32"/>
        </w:rPr>
        <w:br/>
        <w:t xml:space="preserve">MediaX3600 V300R008C60SPC100 </w:t>
      </w:r>
      <w:r>
        <w:rPr>
          <w:b/>
          <w:sz w:val="32"/>
        </w:rPr>
        <w:t>业务能力接口</w:t>
      </w:r>
      <w:r>
        <w:rPr>
          <w:b/>
          <w:sz w:val="32"/>
        </w:rPr>
        <w:t>(REST)</w:t>
      </w:r>
      <w:r>
        <w:rPr>
          <w:rFonts w:ascii="Calibri" w:hAnsi="Calibri"/>
          <w:b/>
          <w:sz w:val="18"/>
        </w:rPr>
        <w:br/>
        <w:br/>
        <w:t>Doc Number:OFFE00009732_DOD9ZH</w:t>
        <w:br/>
        <w:t>Revision:E</w:t>
        <w:br/>
        <w:br/>
      </w:r>
    </w:p>
    <w:p>
      <w:pPr>
        <w:pStyle w:val="Normal"/>
        <w:rPr/>
      </w:pPr>
      <w:r>
        <w:rPr>
          <w:rFonts w:ascii="Calibri" w:hAnsi="Calibri"/>
          <w:b/>
        </w:rPr>
        <w:t xml:space="preserve">          </w:t>
      </w:r>
      <w:r>
        <w:rPr>
          <w:rFonts w:ascii="Calibri" w:hAnsi="Calibri"/>
          <w:b/>
        </w:rPr>
        <w:t>拟制</w:t>
      </w:r>
      <w:r>
        <w:rPr>
          <w:rFonts w:ascii="Calibri" w:hAnsi="Calibri"/>
          <w:b/>
        </w:rPr>
        <w:t xml:space="preserve">/Prepared by:  </w:t>
      </w:r>
      <w:r>
        <w:rPr>
          <w:rFonts w:ascii="Calibri" w:hAnsi="Calibri"/>
        </w:rPr>
        <w:t>liangwei 00161810;</w:t>
      </w:r>
    </w:p>
    <w:p>
      <w:pPr>
        <w:pStyle w:val="Normal"/>
        <w:rPr/>
      </w:pPr>
      <w:r>
        <w:rPr>
          <w:rFonts w:ascii="Calibri" w:hAnsi="Calibri"/>
          <w:b/>
        </w:rPr>
        <w:t xml:space="preserve">          </w:t>
      </w:r>
      <w:r>
        <w:rPr>
          <w:rFonts w:ascii="Calibri" w:hAnsi="Calibri"/>
          <w:b/>
        </w:rPr>
        <w:t>评审</w:t>
      </w:r>
      <w:r>
        <w:rPr>
          <w:rFonts w:ascii="Calibri" w:hAnsi="Calibri"/>
          <w:b/>
        </w:rPr>
        <w:t xml:space="preserve">/Reviewed by:  </w:t>
      </w:r>
      <w:r>
        <w:rPr>
          <w:rFonts w:ascii="Calibri" w:hAnsi="Calibri"/>
        </w:rPr>
        <w:t>tuguihong 00302819;wanren 00252300</w:t>
      </w:r>
    </w:p>
    <w:p>
      <w:pPr>
        <w:pStyle w:val="Normal"/>
        <w:rPr/>
      </w:pPr>
      <w:r>
        <w:rPr>
          <w:rFonts w:ascii="Calibri" w:hAnsi="Calibri"/>
          <w:b/>
        </w:rPr>
        <w:t xml:space="preserve">          </w:t>
      </w:r>
      <w:r>
        <w:rPr>
          <w:rFonts w:ascii="Calibri" w:hAnsi="Calibri"/>
          <w:b/>
        </w:rPr>
        <w:t>批准</w:t>
      </w:r>
      <w:r>
        <w:rPr>
          <w:rFonts w:ascii="Calibri" w:hAnsi="Calibri"/>
          <w:b/>
        </w:rPr>
        <w:t xml:space="preserve">/Approved by:  </w:t>
      </w:r>
      <w:r>
        <w:rPr>
          <w:rFonts w:ascii="Calibri" w:hAnsi="Calibri"/>
        </w:rPr>
        <w:t>tuguihong 00302819</w:t>
      </w:r>
    </w:p>
    <w:p>
      <w:pPr>
        <w:pStyle w:val="Normal"/>
        <w:ind w:left="0" w:right="0" w:hanging="0"/>
        <w:jc w:val="center"/>
        <w:textAlignment w:val="bottom"/>
        <w:rPr>
          <w:rFonts w:ascii="Calibri" w:hAnsi="Calibri"/>
        </w:rPr>
      </w:pPr>
      <w:r>
        <w:rPr>
          <w:rFonts w:ascii="Calibri" w:hAnsi="Calibri"/>
        </w:rPr>
        <w:br/>
        <w:br/>
        <w:br/>
        <w:t>2014-12-03</w:t>
        <w:br/>
      </w:r>
    </w:p>
    <w:p>
      <w:pPr>
        <w:pStyle w:val="Normal"/>
        <w:ind w:left="0" w:right="0" w:hanging="0"/>
        <w:jc w:val="center"/>
        <w:textAlignment w:val="bottom"/>
        <w:rPr/>
      </w:pPr>
      <w:r>
        <w:rPr/>
        <w:drawing>
          <wp:inline distT="0" distB="0" distL="0" distR="0">
            <wp:extent cx="933450" cy="933450"/>
            <wp:effectExtent l="0" t="0" r="0" b="0"/>
            <wp:docPr id="5" name="IMG_4" descr="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 descr="IMG_4"/>
                    <pic:cNvPicPr>
                      <a:picLocks noChangeAspect="1" noChangeArrowheads="1"/>
                    </pic:cNvPicPr>
                  </pic:nvPicPr>
                  <pic:blipFill>
                    <a:blip r:embed="rId5"/>
                    <a:stretch>
                      <a:fillRect/>
                    </a:stretch>
                  </pic:blipFill>
                  <pic:spPr bwMode="auto">
                    <a:xfrm>
                      <a:off x="0" y="0"/>
                      <a:ext cx="933450" cy="933450"/>
                    </a:xfrm>
                    <a:prstGeom prst="rect">
                      <a:avLst/>
                    </a:prstGeom>
                  </pic:spPr>
                </pic:pic>
              </a:graphicData>
            </a:graphic>
          </wp:inline>
        </w:drawing>
      </w:r>
      <w:r>
        <w:rPr>
          <w:color w:val="7F7F7F"/>
          <w:sz w:val="18"/>
        </w:rPr>
        <w:br/>
        <w:t xml:space="preserve">Huawei Technologies Co., Ltd. </w:t>
        <w:br/>
      </w:r>
      <w:r>
        <w:rPr>
          <w:color w:val="7F7F7F"/>
          <w:sz w:val="18"/>
        </w:rPr>
        <w:t>华为技术有限公司</w:t>
      </w:r>
      <w:r>
        <w:rPr>
          <w:color w:val="7F7F7F"/>
          <w:sz w:val="18"/>
        </w:rPr>
        <w:br/>
        <w:t>All rights reserved</w:t>
        <w:br/>
      </w:r>
      <w:r>
        <w:rPr>
          <w:color w:val="7F7F7F"/>
          <w:sz w:val="18"/>
        </w:rPr>
        <w:t>版权所有  侵权必究</w:t>
      </w:r>
      <w:r>
        <w:rPr>
          <w:color w:val="7F7F7F"/>
          <w:sz w:val="18"/>
        </w:rPr>
        <w:br/>
      </w:r>
      <w:r>
        <w:br w:type="page"/>
      </w:r>
    </w:p>
    <w:p>
      <w:pPr>
        <w:pStyle w:val="Normal"/>
        <w:ind w:left="50" w:right="0" w:hanging="30"/>
        <w:jc w:val="center"/>
        <w:rPr/>
      </w:pPr>
      <w:r>
        <w:rPr>
          <w:b/>
          <w:sz w:val="32"/>
        </w:rPr>
        <w:br/>
        <w:t xml:space="preserve">MediaX3600 V300R008C60SPC100 </w:t>
      </w:r>
      <w:r>
        <w:rPr>
          <w:b/>
          <w:sz w:val="32"/>
        </w:rPr>
        <w:t>业务能力接口</w:t>
      </w:r>
      <w:r>
        <w:rPr>
          <w:b/>
          <w:sz w:val="32"/>
        </w:rPr>
        <w:t>(REST)</w:t>
      </w:r>
      <w:r>
        <w:rPr>
          <w:rFonts w:ascii="Calibri" w:hAnsi="Calibri"/>
          <w:b/>
          <w:sz w:val="18"/>
        </w:rPr>
        <w:br/>
        <w:br/>
        <w:t>Doc Number:OFFE00009732_DOD9ZH</w:t>
        <w:br/>
        <w:t>Revision:D</w:t>
        <w:br/>
        <w:br/>
      </w:r>
    </w:p>
    <w:p>
      <w:pPr>
        <w:pStyle w:val="Normal"/>
        <w:rPr/>
      </w:pPr>
      <w:r>
        <w:rPr>
          <w:rFonts w:ascii="Calibri" w:hAnsi="Calibri"/>
          <w:b/>
        </w:rPr>
        <w:t xml:space="preserve">          </w:t>
      </w:r>
      <w:r>
        <w:rPr>
          <w:rFonts w:ascii="Calibri" w:hAnsi="Calibri"/>
          <w:b/>
        </w:rPr>
        <w:t>拟制</w:t>
      </w:r>
      <w:r>
        <w:rPr>
          <w:rFonts w:ascii="Calibri" w:hAnsi="Calibri"/>
          <w:b/>
        </w:rPr>
        <w:t xml:space="preserve">/Prepared by:  </w:t>
      </w:r>
      <w:r>
        <w:rPr>
          <w:rFonts w:ascii="Calibri" w:hAnsi="Calibri"/>
        </w:rPr>
        <w:t>liangwei 00161810;</w:t>
      </w:r>
    </w:p>
    <w:p>
      <w:pPr>
        <w:pStyle w:val="Normal"/>
        <w:rPr/>
      </w:pPr>
      <w:r>
        <w:rPr>
          <w:rFonts w:ascii="Calibri" w:hAnsi="Calibri"/>
          <w:b/>
        </w:rPr>
        <w:t xml:space="preserve">          </w:t>
      </w:r>
      <w:r>
        <w:rPr>
          <w:rFonts w:ascii="Calibri" w:hAnsi="Calibri"/>
          <w:b/>
        </w:rPr>
        <w:t>评审</w:t>
      </w:r>
      <w:r>
        <w:rPr>
          <w:rFonts w:ascii="Calibri" w:hAnsi="Calibri"/>
          <w:b/>
        </w:rPr>
        <w:t xml:space="preserve">/Reviewed by:  </w:t>
      </w:r>
      <w:r>
        <w:rPr>
          <w:rFonts w:ascii="Calibri" w:hAnsi="Calibri"/>
        </w:rPr>
        <w:t>liangwei 00161810</w:t>
      </w:r>
    </w:p>
    <w:p>
      <w:pPr>
        <w:pStyle w:val="Normal"/>
        <w:rPr/>
      </w:pPr>
      <w:r>
        <w:rPr>
          <w:rFonts w:ascii="Calibri" w:hAnsi="Calibri"/>
          <w:b/>
        </w:rPr>
        <w:t xml:space="preserve">          </w:t>
      </w:r>
      <w:r>
        <w:rPr>
          <w:rFonts w:ascii="Calibri" w:hAnsi="Calibri"/>
          <w:b/>
        </w:rPr>
        <w:t>批准</w:t>
      </w:r>
      <w:r>
        <w:rPr>
          <w:rFonts w:ascii="Calibri" w:hAnsi="Calibri"/>
          <w:b/>
        </w:rPr>
        <w:t xml:space="preserve">/Approved by:  </w:t>
      </w:r>
      <w:r>
        <w:rPr>
          <w:rFonts w:ascii="Calibri" w:hAnsi="Calibri"/>
        </w:rPr>
        <w:t>liangwei 00161810</w:t>
      </w:r>
    </w:p>
    <w:p>
      <w:pPr>
        <w:pStyle w:val="Normal"/>
        <w:ind w:left="0" w:right="0" w:hanging="0"/>
        <w:jc w:val="center"/>
        <w:textAlignment w:val="bottom"/>
        <w:rPr>
          <w:rFonts w:ascii="Calibri" w:hAnsi="Calibri"/>
        </w:rPr>
      </w:pPr>
      <w:r>
        <w:rPr>
          <w:rFonts w:ascii="Calibri" w:hAnsi="Calibri"/>
        </w:rPr>
        <w:br/>
        <w:br/>
        <w:br/>
        <w:t>2014-12-03</w:t>
        <w:br/>
      </w:r>
    </w:p>
    <w:p>
      <w:pPr>
        <w:pStyle w:val="Normal"/>
        <w:ind w:left="0" w:right="0" w:hanging="0"/>
        <w:jc w:val="center"/>
        <w:textAlignment w:val="bottom"/>
        <w:rPr/>
      </w:pPr>
      <w:r>
        <w:rPr/>
        <w:drawing>
          <wp:inline distT="0" distB="0" distL="0" distR="0">
            <wp:extent cx="933450" cy="933450"/>
            <wp:effectExtent l="0" t="0" r="0" b="0"/>
            <wp:docPr id="6" name="图像1" descr="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 descr="IMG_4"/>
                    <pic:cNvPicPr>
                      <a:picLocks noChangeAspect="1" noChangeArrowheads="1"/>
                    </pic:cNvPicPr>
                  </pic:nvPicPr>
                  <pic:blipFill>
                    <a:blip r:embed="rId6"/>
                    <a:stretch>
                      <a:fillRect/>
                    </a:stretch>
                  </pic:blipFill>
                  <pic:spPr bwMode="auto">
                    <a:xfrm>
                      <a:off x="0" y="0"/>
                      <a:ext cx="933450" cy="933450"/>
                    </a:xfrm>
                    <a:prstGeom prst="rect">
                      <a:avLst/>
                    </a:prstGeom>
                  </pic:spPr>
                </pic:pic>
              </a:graphicData>
            </a:graphic>
          </wp:inline>
        </w:drawing>
      </w:r>
      <w:r>
        <w:rPr>
          <w:color w:val="7F7F7F"/>
          <w:sz w:val="18"/>
        </w:rPr>
        <w:br/>
        <w:t xml:space="preserve">Huawei Technologies Co., Ltd. </w:t>
        <w:br/>
      </w:r>
      <w:r>
        <w:rPr>
          <w:color w:val="7F7F7F"/>
          <w:sz w:val="18"/>
        </w:rPr>
        <w:t>华为技术有限公司</w:t>
      </w:r>
      <w:r>
        <w:rPr>
          <w:color w:val="7F7F7F"/>
          <w:sz w:val="18"/>
        </w:rPr>
        <w:br/>
        <w:t>All rights reserved</w:t>
        <w:br/>
      </w:r>
      <w:r>
        <w:rPr>
          <w:color w:val="7F7F7F"/>
          <w:sz w:val="18"/>
        </w:rPr>
        <w:t>版权所有  侵权必究</w:t>
      </w:r>
      <w:r>
        <w:rPr>
          <w:color w:val="7F7F7F"/>
          <w:sz w:val="18"/>
        </w:rPr>
        <w:br/>
      </w:r>
      <w:r>
        <w:br w:type="page"/>
      </w:r>
    </w:p>
    <w:p>
      <w:pPr>
        <w:pStyle w:val="Normal"/>
        <w:ind w:left="50" w:right="0" w:hanging="30"/>
        <w:jc w:val="center"/>
        <w:rPr/>
      </w:pPr>
      <w:r>
        <w:rPr>
          <w:b/>
          <w:sz w:val="32"/>
        </w:rPr>
        <w:br/>
        <w:t xml:space="preserve">MediaX3600 V300R008C60SPC100 </w:t>
      </w:r>
      <w:r>
        <w:rPr>
          <w:b/>
          <w:sz w:val="32"/>
        </w:rPr>
        <w:t>业务能力接口</w:t>
      </w:r>
      <w:r>
        <w:rPr>
          <w:b/>
          <w:sz w:val="32"/>
        </w:rPr>
        <w:t>(REST)</w:t>
      </w:r>
      <w:r>
        <w:rPr>
          <w:rFonts w:ascii="Calibri" w:hAnsi="Calibri"/>
          <w:b/>
          <w:sz w:val="18"/>
        </w:rPr>
        <w:br/>
        <w:br/>
        <w:t>Doc Number:OFFE00009732_DOD9ZH</w:t>
        <w:br/>
        <w:t>Revision:C</w:t>
        <w:br/>
        <w:br/>
      </w:r>
    </w:p>
    <w:p>
      <w:pPr>
        <w:pStyle w:val="Normal"/>
        <w:rPr/>
      </w:pPr>
      <w:r>
        <w:rPr>
          <w:rFonts w:ascii="Calibri" w:hAnsi="Calibri"/>
          <w:b/>
        </w:rPr>
        <w:t xml:space="preserve">          </w:t>
      </w:r>
      <w:r>
        <w:rPr>
          <w:rFonts w:ascii="Calibri" w:hAnsi="Calibri"/>
          <w:b/>
        </w:rPr>
        <w:t>拟制</w:t>
      </w:r>
      <w:r>
        <w:rPr>
          <w:rFonts w:ascii="Calibri" w:hAnsi="Calibri"/>
          <w:b/>
        </w:rPr>
        <w:t xml:space="preserve">/Prepared by:  </w:t>
      </w:r>
      <w:r>
        <w:rPr>
          <w:rFonts w:ascii="Calibri" w:hAnsi="Calibri"/>
        </w:rPr>
        <w:t>liangwei 00161810;</w:t>
      </w:r>
    </w:p>
    <w:p>
      <w:pPr>
        <w:pStyle w:val="Normal"/>
        <w:rPr/>
      </w:pPr>
      <w:r>
        <w:rPr>
          <w:rFonts w:ascii="Calibri" w:hAnsi="Calibri"/>
          <w:b/>
        </w:rPr>
        <w:t xml:space="preserve">          </w:t>
      </w:r>
      <w:r>
        <w:rPr>
          <w:rFonts w:ascii="Calibri" w:hAnsi="Calibri"/>
          <w:b/>
        </w:rPr>
        <w:t>评审</w:t>
      </w:r>
      <w:r>
        <w:rPr>
          <w:rFonts w:ascii="Calibri" w:hAnsi="Calibri"/>
          <w:b/>
        </w:rPr>
        <w:t xml:space="preserve">/Reviewed by:  </w:t>
      </w:r>
      <w:r>
        <w:rPr>
          <w:rFonts w:ascii="Calibri" w:hAnsi="Calibri"/>
        </w:rPr>
        <w:t>liuquancai 00283992;liangwei 00161810</w:t>
      </w:r>
    </w:p>
    <w:p>
      <w:pPr>
        <w:pStyle w:val="Normal"/>
        <w:rPr/>
      </w:pPr>
      <w:r>
        <w:rPr>
          <w:rFonts w:ascii="Calibri" w:hAnsi="Calibri"/>
          <w:b/>
        </w:rPr>
        <w:t xml:space="preserve">          </w:t>
      </w:r>
      <w:r>
        <w:rPr>
          <w:rFonts w:ascii="Calibri" w:hAnsi="Calibri"/>
          <w:b/>
        </w:rPr>
        <w:t>批准</w:t>
      </w:r>
      <w:r>
        <w:rPr>
          <w:rFonts w:ascii="Calibri" w:hAnsi="Calibri"/>
          <w:b/>
        </w:rPr>
        <w:t xml:space="preserve">/Approved by:  </w:t>
      </w:r>
      <w:r>
        <w:rPr>
          <w:rFonts w:ascii="Calibri" w:hAnsi="Calibri"/>
        </w:rPr>
        <w:t>liangwei 00161810</w:t>
      </w:r>
    </w:p>
    <w:p>
      <w:pPr>
        <w:pStyle w:val="Normal"/>
        <w:ind w:left="0" w:right="0" w:hanging="0"/>
        <w:jc w:val="center"/>
        <w:textAlignment w:val="bottom"/>
        <w:rPr>
          <w:rFonts w:ascii="Calibri" w:hAnsi="Calibri"/>
        </w:rPr>
      </w:pPr>
      <w:r>
        <w:rPr>
          <w:rFonts w:ascii="Calibri" w:hAnsi="Calibri"/>
        </w:rPr>
        <w:br/>
        <w:br/>
        <w:br/>
        <w:t>2014-11-24</w:t>
        <w:br/>
      </w:r>
    </w:p>
    <w:p>
      <w:pPr>
        <w:pStyle w:val="Normal"/>
        <w:ind w:left="0" w:right="0" w:hanging="0"/>
        <w:jc w:val="center"/>
        <w:textAlignment w:val="bottom"/>
        <w:rPr/>
      </w:pPr>
      <w:r>
        <w:rPr/>
        <w:drawing>
          <wp:inline distT="0" distB="0" distL="0" distR="0">
            <wp:extent cx="933450" cy="933450"/>
            <wp:effectExtent l="0" t="0" r="0" b="0"/>
            <wp:docPr id="7" name="图像2" descr="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2" descr="IMG_4"/>
                    <pic:cNvPicPr>
                      <a:picLocks noChangeAspect="1" noChangeArrowheads="1"/>
                    </pic:cNvPicPr>
                  </pic:nvPicPr>
                  <pic:blipFill>
                    <a:blip r:embed="rId7"/>
                    <a:stretch>
                      <a:fillRect/>
                    </a:stretch>
                  </pic:blipFill>
                  <pic:spPr bwMode="auto">
                    <a:xfrm>
                      <a:off x="0" y="0"/>
                      <a:ext cx="933450" cy="933450"/>
                    </a:xfrm>
                    <a:prstGeom prst="rect">
                      <a:avLst/>
                    </a:prstGeom>
                  </pic:spPr>
                </pic:pic>
              </a:graphicData>
            </a:graphic>
          </wp:inline>
        </w:drawing>
      </w:r>
      <w:r>
        <w:rPr>
          <w:color w:val="7F7F7F"/>
          <w:sz w:val="18"/>
        </w:rPr>
        <w:br/>
        <w:t xml:space="preserve">Huawei Technologies Co., Ltd. </w:t>
        <w:br/>
      </w:r>
      <w:r>
        <w:rPr>
          <w:color w:val="7F7F7F"/>
          <w:sz w:val="18"/>
        </w:rPr>
        <w:t>华为技术有限公司</w:t>
      </w:r>
      <w:r>
        <w:rPr>
          <w:color w:val="7F7F7F"/>
          <w:sz w:val="18"/>
        </w:rPr>
        <w:br/>
        <w:t>All rights reserved</w:t>
        <w:br/>
      </w:r>
      <w:r>
        <w:rPr>
          <w:color w:val="7F7F7F"/>
          <w:sz w:val="18"/>
        </w:rPr>
        <w:t>版权所有  侵权必究</w:t>
      </w:r>
      <w:r>
        <w:rPr>
          <w:color w:val="7F7F7F"/>
          <w:sz w:val="18"/>
        </w:rPr>
        <w:br/>
      </w:r>
      <w:r>
        <w:br w:type="page"/>
      </w:r>
    </w:p>
    <w:p>
      <w:pPr>
        <w:pStyle w:val="Normal"/>
        <w:ind w:left="50" w:right="0" w:hanging="30"/>
        <w:jc w:val="center"/>
        <w:rPr/>
      </w:pPr>
      <w:r>
        <w:rPr>
          <w:sz w:val="40"/>
        </w:rPr>
        <w:t xml:space="preserve">MediaX3600 V300R008C60SPC100 </w:t>
      </w:r>
      <w:r>
        <w:rPr>
          <w:sz w:val="40"/>
        </w:rPr>
        <w:t>业务能力接口</w:t>
      </w:r>
      <w:r>
        <w:rPr>
          <w:sz w:val="40"/>
        </w:rPr>
        <w:t>(REST)</w:t>
      </w:r>
      <w:r>
        <w:rPr>
          <w:b/>
        </w:rPr>
        <w:br/>
        <w:br/>
        <w:br/>
        <w:t>Doc Number:OFFE00009732_DOD9ZH</w:t>
        <w:br/>
        <w:br/>
        <w:t>Revision:B</w:t>
        <w:br/>
        <w:br/>
      </w:r>
    </w:p>
    <w:p>
      <w:pPr>
        <w:pStyle w:val="Normal"/>
        <w:rPr/>
      </w:pPr>
      <w:r>
        <w:rPr>
          <w:b/>
        </w:rPr>
        <w:t xml:space="preserve">          </w:t>
      </w:r>
      <w:r>
        <w:rPr>
          <w:b/>
        </w:rPr>
        <w:t>拟制</w:t>
      </w:r>
      <w:r>
        <w:rPr>
          <w:b/>
        </w:rPr>
        <w:t xml:space="preserve">/Prepared by:  </w:t>
      </w:r>
      <w:r>
        <w:rPr/>
        <w:t>liangwei 00161810;</w:t>
      </w:r>
    </w:p>
    <w:p>
      <w:pPr>
        <w:pStyle w:val="Normal"/>
        <w:rPr/>
      </w:pPr>
      <w:r>
        <w:rPr>
          <w:b/>
        </w:rPr>
        <w:t xml:space="preserve">          </w:t>
      </w:r>
      <w:r>
        <w:rPr>
          <w:b/>
        </w:rPr>
        <w:t>评审</w:t>
      </w:r>
      <w:r>
        <w:rPr>
          <w:b/>
        </w:rPr>
        <w:t xml:space="preserve">/Reviewed by:  </w:t>
      </w:r>
      <w:r>
        <w:rPr/>
        <w:t>liangwei 00161810</w:t>
      </w:r>
    </w:p>
    <w:p>
      <w:pPr>
        <w:pStyle w:val="Normal"/>
        <w:rPr/>
      </w:pPr>
      <w:r>
        <w:rPr>
          <w:b/>
        </w:rPr>
        <w:t xml:space="preserve">          </w:t>
      </w:r>
      <w:r>
        <w:rPr>
          <w:b/>
        </w:rPr>
        <w:t>批准</w:t>
      </w:r>
      <w:r>
        <w:rPr>
          <w:b/>
        </w:rPr>
        <w:t xml:space="preserve">/Approved:  </w:t>
      </w:r>
      <w:r>
        <w:rPr/>
        <w:t>liangwei 00161810</w:t>
      </w:r>
    </w:p>
    <w:p>
      <w:pPr>
        <w:pStyle w:val="Normal"/>
        <w:ind w:left="0" w:right="0" w:hanging="0"/>
        <w:jc w:val="center"/>
        <w:textAlignment w:val="bottom"/>
        <w:rPr/>
      </w:pPr>
      <w:r>
        <w:rPr>
          <w:b/>
        </w:rPr>
        <w:br/>
        <w:br/>
        <w:br/>
        <w:br/>
        <w:t>2014-10-25</w:t>
        <w:br/>
      </w:r>
      <w:r>
        <w:rPr>
          <w:b/>
        </w:rPr>
        <w:drawing>
          <wp:inline distT="0" distB="0" distL="0" distR="0">
            <wp:extent cx="933450" cy="933450"/>
            <wp:effectExtent l="0" t="0" r="0" b="0"/>
            <wp:docPr id="8" name="图像3" descr="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3" descr="IMG_4"/>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inline>
        </w:drawing>
      </w:r>
      <w:r>
        <w:rPr>
          <w:b/>
        </w:rPr>
        <w:br/>
        <w:t xml:space="preserve">Huawei Technologies Co., Ltd. </w:t>
        <w:br/>
      </w:r>
      <w:r>
        <w:rPr>
          <w:b/>
        </w:rPr>
        <w:t>华为技术有限公司</w:t>
      </w:r>
      <w:r>
        <w:rPr>
          <w:b/>
        </w:rPr>
        <w:br/>
        <w:t>All rights reserved</w:t>
        <w:br/>
      </w:r>
      <w:r>
        <w:rPr>
          <w:b/>
        </w:rPr>
        <w:t>版权所有  侵权必究</w:t>
      </w:r>
      <w:r>
        <w:rPr>
          <w:b/>
        </w:rPr>
        <w:br/>
      </w:r>
      <w:r>
        <w:br w:type="page"/>
      </w:r>
    </w:p>
    <w:p>
      <w:pPr>
        <w:sectPr>
          <w:headerReference w:type="default" r:id="rId9"/>
          <w:type w:val="nextPage"/>
          <w:pgSz w:w="11906" w:h="16838"/>
          <w:pgMar w:left="0" w:right="0" w:header="0" w:top="57" w:footer="0" w:bottom="0" w:gutter="0"/>
          <w:pgNumType w:fmt="decimal"/>
          <w:formProt w:val="false"/>
          <w:textDirection w:val="lrTb"/>
          <w:docGrid w:type="default" w:linePitch="312" w:charSpace="0"/>
        </w:sectPr>
        <w:pStyle w:val="Normal"/>
        <w:ind w:left="0" w:right="0" w:hanging="0"/>
        <w:rPr/>
      </w:pPr>
      <w:r>
        <w:rPr/>
      </w:r>
    </w:p>
    <w:p>
      <w:pPr>
        <w:pStyle w:val="Normal"/>
        <w:ind w:left="0" w:right="0" w:hanging="0"/>
        <w:rPr/>
      </w:pPr>
      <w:r>
        <w:rPr/>
      </w:r>
    </w:p>
    <w:tbl>
      <w:tblPr>
        <w:tblW w:w="9655" w:type="dxa"/>
        <w:jc w:val="left"/>
        <w:tblInd w:w="113" w:type="dxa"/>
        <w:tblBorders/>
        <w:tblCellMar>
          <w:top w:w="0" w:type="dxa"/>
          <w:left w:w="108" w:type="dxa"/>
          <w:bottom w:w="0" w:type="dxa"/>
          <w:right w:w="108" w:type="dxa"/>
        </w:tblCellMar>
      </w:tblPr>
      <w:tblGrid>
        <w:gridCol w:w="9655"/>
      </w:tblGrid>
      <w:tr>
        <w:trPr>
          <w:trHeight w:val="4799" w:hRule="atLeast"/>
        </w:trPr>
        <w:tc>
          <w:tcPr>
            <w:tcW w:w="9655" w:type="dxa"/>
            <w:tcBorders/>
            <w:shd w:fill="FFFFFF" w:val="clear"/>
          </w:tcPr>
          <w:p>
            <w:pPr>
              <w:pStyle w:val="Cover3"/>
              <w:spacing w:before="80" w:after="80"/>
              <w:jc w:val="both"/>
              <w:rPr/>
            </w:pPr>
            <w:r>
              <w:rPr/>
              <w:t xml:space="preserve">版权所有 </w:t>
            </w:r>
            <w:r>
              <w:rPr/>
              <w:t xml:space="preserve">© </w:t>
            </w:r>
            <w:r>
              <w:rPr/>
              <w:t xml:space="preserve">华为技术有限公司 </w:t>
            </w:r>
            <w:r>
              <w:rPr/>
              <w:t>2016</w:t>
            </w:r>
            <w:r>
              <w:rPr/>
              <w:t>。 保留一切权利。</w:t>
            </w:r>
          </w:p>
          <w:p>
            <w:pPr>
              <w:pStyle w:val="CoverText"/>
              <w:widowControl w:val="false"/>
              <w:rPr/>
            </w:pPr>
            <w:r>
              <w:rPr/>
              <w:t>非经本公司书面许可，任何单位和个人不得擅自摘抄、复制本文档内容的部分或全部，并不得以任何形式传播。</w:t>
            </w:r>
          </w:p>
          <w:p>
            <w:pPr>
              <w:pStyle w:val="Cover3"/>
              <w:jc w:val="both"/>
              <w:rPr/>
            </w:pPr>
            <w:r>
              <w:rPr/>
            </w:r>
          </w:p>
          <w:p>
            <w:pPr>
              <w:pStyle w:val="Cover3"/>
              <w:jc w:val="both"/>
              <w:rPr/>
            </w:pPr>
            <w:r>
              <w:rPr/>
              <w:t>商标声明</w:t>
            </w:r>
          </w:p>
          <w:p>
            <w:pPr>
              <w:pStyle w:val="CoverText"/>
              <w:widowControl w:val="false"/>
              <w:rPr/>
            </w:pPr>
            <w:r>
              <w:rPr/>
              <w:drawing>
                <wp:inline distT="0" distB="0" distL="0" distR="0">
                  <wp:extent cx="295275" cy="285750"/>
                  <wp:effectExtent l="0" t="0" r="0" b="0"/>
                  <wp:docPr id="9"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附件3-版权声明页图"/>
                          <pic:cNvPicPr>
                            <a:picLocks noChangeAspect="1" noChangeArrowheads="1"/>
                          </pic:cNvPicPr>
                        </pic:nvPicPr>
                        <pic:blipFill>
                          <a:blip r:embed="rId10"/>
                          <a:stretch>
                            <a:fillRect/>
                          </a:stretch>
                        </pic:blipFill>
                        <pic:spPr bwMode="auto">
                          <a:xfrm>
                            <a:off x="0" y="0"/>
                            <a:ext cx="295275" cy="285750"/>
                          </a:xfrm>
                          <a:prstGeom prst="rect">
                            <a:avLst/>
                          </a:prstGeom>
                        </pic:spPr>
                      </pic:pic>
                    </a:graphicData>
                  </a:graphic>
                </wp:inline>
              </w:drawing>
            </w:r>
            <w:r>
              <w:rPr/>
              <w:t>和其他华为商标均为华为技术有限公司的商标。</w:t>
            </w:r>
          </w:p>
          <w:p>
            <w:pPr>
              <w:pStyle w:val="CoverText"/>
              <w:widowControl w:val="false"/>
              <w:rPr/>
            </w:pPr>
            <w:r>
              <w:rPr/>
              <w:t>本文档提及的其他所有商标或注册商标，由各自的所有人拥有。</w:t>
            </w:r>
          </w:p>
          <w:p>
            <w:pPr>
              <w:pStyle w:val="Cover3"/>
              <w:jc w:val="both"/>
              <w:rPr/>
            </w:pPr>
            <w:r>
              <w:rPr/>
            </w:r>
          </w:p>
          <w:p>
            <w:pPr>
              <w:pStyle w:val="Cover3"/>
              <w:jc w:val="both"/>
              <w:rPr/>
            </w:pPr>
            <w:r>
              <w:rPr/>
              <w:t>注意</w:t>
            </w:r>
          </w:p>
          <w:p>
            <w:pPr>
              <w:pStyle w:val="CoverText"/>
              <w:widowControl w:val="false"/>
              <w:rPr/>
            </w:pPr>
            <w:r>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pPr>
              <w:pStyle w:val="CoverText"/>
              <w:widowControl w:val="false"/>
              <w:spacing w:before="80" w:after="80"/>
              <w:rPr/>
            </w:pPr>
            <w:r>
              <w:rPr/>
              <w:t>由于产品版本升级或其他原因，本文档内容会不定期进行更新。除非另有约定，本文档仅作为使用指导，本文档中的所有陈述、信息和建议不构成任何明示或暗示的担保。</w:t>
            </w:r>
          </w:p>
        </w:tc>
      </w:tr>
    </w:tbl>
    <w:p>
      <w:pPr>
        <w:pStyle w:val="TableText"/>
        <w:rPr/>
      </w:pPr>
      <w:r>
        <w:rPr/>
      </w:r>
    </w:p>
    <w:p>
      <w:pPr>
        <w:pStyle w:val="TableText"/>
        <w:rPr/>
      </w:pPr>
      <w:r>
        <w:rPr/>
      </w:r>
    </w:p>
    <w:p>
      <w:pPr>
        <w:pStyle w:val="TableText"/>
        <w:rPr/>
      </w:pPr>
      <w:r>
        <w:rPr/>
      </w:r>
    </w:p>
    <w:p>
      <w:pPr>
        <w:pStyle w:val="TableText"/>
        <w:rPr/>
      </w:pPr>
      <w:r>
        <w:rPr/>
      </w:r>
    </w:p>
    <w:p>
      <w:pPr>
        <w:pStyle w:val="TableText"/>
        <w:rPr/>
      </w:pPr>
      <w:r>
        <w:rPr/>
      </w:r>
    </w:p>
    <w:p>
      <w:pPr>
        <w:pStyle w:val="TableText"/>
        <w:rPr/>
      </w:pPr>
      <w:r>
        <w:rPr/>
      </w:r>
    </w:p>
    <w:p>
      <w:pPr>
        <w:pStyle w:val="TableText"/>
        <w:rPr/>
      </w:pPr>
      <w:r>
        <w:rPr/>
      </w:r>
    </w:p>
    <w:p>
      <w:pPr>
        <w:pStyle w:val="TableText"/>
        <w:rPr/>
      </w:pPr>
      <w:r>
        <w:rPr/>
      </w:r>
    </w:p>
    <w:tbl>
      <w:tblPr>
        <w:tblW w:w="9640" w:type="dxa"/>
        <w:jc w:val="left"/>
        <w:tblInd w:w="113" w:type="dxa"/>
        <w:tblBorders/>
        <w:tblCellMar>
          <w:top w:w="0" w:type="dxa"/>
          <w:left w:w="108" w:type="dxa"/>
          <w:bottom w:w="0" w:type="dxa"/>
          <w:right w:w="108" w:type="dxa"/>
        </w:tblCellMar>
      </w:tblPr>
      <w:tblGrid>
        <w:gridCol w:w="1675"/>
        <w:gridCol w:w="7965"/>
      </w:tblGrid>
      <w:tr>
        <w:trPr>
          <w:trHeight w:val="634" w:hRule="atLeast"/>
        </w:trPr>
        <w:tc>
          <w:tcPr>
            <w:tcW w:w="9640" w:type="dxa"/>
            <w:gridSpan w:val="2"/>
            <w:tcBorders/>
            <w:shd w:fill="FFFFFF" w:val="clear"/>
          </w:tcPr>
          <w:p>
            <w:pPr>
              <w:pStyle w:val="Cover2"/>
              <w:widowControl w:val="false"/>
              <w:jc w:val="both"/>
              <w:rPr/>
            </w:pPr>
            <w:r>
              <w:rPr/>
              <w:t>华为技术有限公司</w:t>
            </w:r>
          </w:p>
        </w:tc>
      </w:tr>
      <w:tr>
        <w:trPr>
          <w:trHeight w:val="371" w:hRule="atLeast"/>
        </w:trPr>
        <w:tc>
          <w:tcPr>
            <w:tcW w:w="1675" w:type="dxa"/>
            <w:tcBorders/>
            <w:shd w:fill="FFFFFF" w:val="clear"/>
          </w:tcPr>
          <w:p>
            <w:pPr>
              <w:pStyle w:val="CoverText"/>
              <w:widowControl w:val="false"/>
              <w:spacing w:before="80" w:after="80"/>
              <w:rPr/>
            </w:pPr>
            <w:r>
              <w:rPr/>
              <w:t>地址：</w:t>
            </w:r>
          </w:p>
        </w:tc>
        <w:tc>
          <w:tcPr>
            <w:tcW w:w="7965" w:type="dxa"/>
            <w:tcBorders/>
            <w:shd w:fill="FFFFFF" w:val="clear"/>
          </w:tcPr>
          <w:p>
            <w:pPr>
              <w:pStyle w:val="CoverText"/>
              <w:widowControl w:val="false"/>
              <w:spacing w:before="80" w:after="80"/>
              <w:rPr/>
            </w:pPr>
            <w:r>
              <w:rPr/>
              <w:t>深圳市龙岗区坂田华为总部办公楼     邮编：</w:t>
            </w:r>
            <w:r>
              <w:rPr/>
              <w:t>518129</w:t>
            </w:r>
          </w:p>
        </w:tc>
      </w:tr>
      <w:tr>
        <w:trPr>
          <w:trHeight w:val="337" w:hRule="atLeast"/>
        </w:trPr>
        <w:tc>
          <w:tcPr>
            <w:tcW w:w="1675" w:type="dxa"/>
            <w:tcBorders/>
            <w:shd w:fill="FFFFFF" w:val="clear"/>
          </w:tcPr>
          <w:p>
            <w:pPr>
              <w:pStyle w:val="CoverText"/>
              <w:widowControl w:val="false"/>
              <w:spacing w:before="80" w:after="80"/>
              <w:rPr/>
            </w:pPr>
            <w:r>
              <w:rPr/>
              <w:t>网址：</w:t>
            </w:r>
          </w:p>
        </w:tc>
        <w:tc>
          <w:tcPr>
            <w:tcW w:w="7965" w:type="dxa"/>
            <w:tcBorders/>
            <w:shd w:fill="FFFFFF" w:val="clear"/>
          </w:tcPr>
          <w:p>
            <w:pPr>
              <w:pStyle w:val="CoverText"/>
              <w:widowControl w:val="false"/>
              <w:spacing w:before="80" w:after="80"/>
              <w:rPr/>
            </w:pPr>
            <w:hyperlink r:id="rId11">
              <w:r>
                <w:rPr>
                  <w:rStyle w:val="Internet"/>
                  <w:lang w:val="pt-BR"/>
                </w:rPr>
                <w:t>http://www.huawei.com</w:t>
              </w:r>
            </w:hyperlink>
          </w:p>
        </w:tc>
      </w:tr>
      <w:tr>
        <w:trPr>
          <w:trHeight w:val="240" w:hRule="atLeast"/>
        </w:trPr>
        <w:tc>
          <w:tcPr>
            <w:tcW w:w="1675" w:type="dxa"/>
            <w:tcBorders/>
            <w:shd w:fill="FFFFFF" w:val="clear"/>
          </w:tcPr>
          <w:p>
            <w:pPr>
              <w:pStyle w:val="CoverText"/>
              <w:widowControl w:val="false"/>
              <w:spacing w:before="80" w:after="80"/>
              <w:rPr/>
            </w:pPr>
            <w:r>
              <w:rPr/>
              <w:t>客户服务邮箱：</w:t>
            </w:r>
          </w:p>
        </w:tc>
        <w:tc>
          <w:tcPr>
            <w:tcW w:w="7965" w:type="dxa"/>
            <w:tcBorders/>
            <w:shd w:fill="FFFFFF" w:val="clear"/>
          </w:tcPr>
          <w:p>
            <w:pPr>
              <w:pStyle w:val="CoverText"/>
              <w:widowControl w:val="false"/>
              <w:spacing w:before="80" w:after="80"/>
              <w:rPr/>
            </w:pPr>
            <w:hyperlink r:id="rId12">
              <w:bookmarkStart w:id="2" w:name="OLE_LINK2"/>
              <w:bookmarkEnd w:id="2"/>
              <w:r>
                <w:rPr>
                  <w:rStyle w:val="Internet"/>
                </w:rPr>
                <w:t>support@huawei.com</w:t>
              </w:r>
            </w:hyperlink>
          </w:p>
        </w:tc>
      </w:tr>
      <w:tr>
        <w:trPr>
          <w:trHeight w:val="337" w:hRule="atLeast"/>
        </w:trPr>
        <w:tc>
          <w:tcPr>
            <w:tcW w:w="1675" w:type="dxa"/>
            <w:tcBorders/>
            <w:shd w:fill="FFFFFF" w:val="clear"/>
          </w:tcPr>
          <w:p>
            <w:pPr>
              <w:pStyle w:val="CoverText"/>
              <w:widowControl w:val="false"/>
              <w:spacing w:before="80" w:after="80"/>
              <w:rPr/>
            </w:pPr>
            <w:r>
              <w:rPr/>
              <w:t>客户服务电话：</w:t>
            </w:r>
          </w:p>
        </w:tc>
        <w:tc>
          <w:tcPr>
            <w:tcW w:w="7965" w:type="dxa"/>
            <w:tcBorders/>
            <w:shd w:fill="FFFFFF" w:val="clear"/>
          </w:tcPr>
          <w:p>
            <w:pPr>
              <w:pStyle w:val="CoverText"/>
              <w:widowControl w:val="false"/>
              <w:spacing w:before="80" w:after="80"/>
              <w:rPr/>
            </w:pPr>
            <w:r>
              <w:rPr/>
              <w:t>0755-28560000  4008302118</w:t>
            </w:r>
          </w:p>
        </w:tc>
      </w:tr>
      <w:tr>
        <w:trPr>
          <w:trHeight w:val="337" w:hRule="atLeast"/>
        </w:trPr>
        <w:tc>
          <w:tcPr>
            <w:tcW w:w="1675" w:type="dxa"/>
            <w:tcBorders/>
            <w:shd w:fill="FFFFFF" w:val="clear"/>
          </w:tcPr>
          <w:p>
            <w:pPr>
              <w:pStyle w:val="CoverText"/>
              <w:widowControl w:val="false"/>
              <w:spacing w:before="80" w:after="80"/>
              <w:rPr/>
            </w:pPr>
            <w:r>
              <w:rPr/>
              <w:t>客户服务传真：</w:t>
            </w:r>
          </w:p>
        </w:tc>
        <w:tc>
          <w:tcPr>
            <w:tcW w:w="7965" w:type="dxa"/>
            <w:tcBorders/>
            <w:shd w:fill="FFFFFF" w:val="clear"/>
          </w:tcPr>
          <w:p>
            <w:pPr>
              <w:pStyle w:val="CoverText"/>
              <w:widowControl w:val="false"/>
              <w:spacing w:before="80" w:after="80"/>
              <w:rPr/>
            </w:pPr>
            <w:r>
              <w:rPr/>
              <w:t>0755-28560111</w:t>
            </w:r>
          </w:p>
        </w:tc>
      </w:tr>
    </w:tbl>
    <w:p>
      <w:pPr>
        <w:sectPr>
          <w:headerReference w:type="default" r:id="rId13"/>
          <w:footerReference w:type="default" r:id="rId14"/>
          <w:type w:val="nextPage"/>
          <w:pgSz w:w="11906" w:h="16838"/>
          <w:pgMar w:left="1134" w:right="1134" w:header="567" w:top="1701" w:footer="567" w:bottom="1701" w:gutter="0"/>
          <w:pgNumType w:start="1" w:fmt="decimal"/>
          <w:formProt w:val="false"/>
          <w:textDirection w:val="lrTb"/>
          <w:docGrid w:type="default" w:linePitch="312" w:charSpace="0"/>
        </w:sectPr>
      </w:pPr>
    </w:p>
    <w:p>
      <w:pPr>
        <w:pStyle w:val="Heading1NoNumber"/>
        <w:ind w:left="1701" w:right="0" w:hanging="0"/>
        <w:rPr/>
      </w:pPr>
      <w:bookmarkStart w:id="3" w:name="前言"/>
      <w:bookmarkStart w:id="4" w:name="_Toc227138863"/>
      <w:bookmarkStart w:id="5" w:name="_Toc365380414"/>
      <w:bookmarkStart w:id="6" w:name="_Toc450768841"/>
      <w:bookmarkEnd w:id="3"/>
      <w:bookmarkEnd w:id="4"/>
      <w:bookmarkEnd w:id="5"/>
      <w:bookmarkEnd w:id="6"/>
      <w:r>
        <w:rPr/>
        <w:t>前  言</w:t>
      </w:r>
    </w:p>
    <w:p>
      <w:pPr>
        <w:pStyle w:val="Heading2NoNumber"/>
        <w:ind w:left="1701" w:right="0" w:hanging="0"/>
        <w:rPr>
          <w:lang w:eastAsia="zh-CN"/>
        </w:rPr>
      </w:pPr>
      <w:r>
        <w:rPr>
          <w:lang w:eastAsia="zh-CN"/>
        </w:rPr>
        <w:t>修订记录</w:t>
      </w:r>
    </w:p>
    <w:tbl>
      <w:tblPr>
        <w:tblW w:w="9660" w:type="dxa"/>
        <w:jc w:val="left"/>
        <w:tblInd w:w="2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9" w:type="dxa"/>
          <w:bottom w:w="0" w:type="dxa"/>
          <w:right w:w="108" w:type="dxa"/>
        </w:tblCellMar>
      </w:tblPr>
      <w:tblGrid>
        <w:gridCol w:w="1449"/>
        <w:gridCol w:w="1768"/>
        <w:gridCol w:w="1603"/>
        <w:gridCol w:w="4840"/>
      </w:tblGrid>
      <w:tr>
        <w:trPr>
          <w:tblHeader w:val="true"/>
          <w:cantSplit w:val="true"/>
        </w:trPr>
        <w:tc>
          <w:tcPr>
            <w:tcW w:w="14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D9D9D9" w:val="clear"/>
            <w:tcMar>
              <w:left w:w="19" w:type="dxa"/>
            </w:tcMar>
          </w:tcPr>
          <w:p>
            <w:pPr>
              <w:pStyle w:val="Style16"/>
              <w:spacing w:before="80" w:after="80"/>
              <w:jc w:val="both"/>
              <w:rPr/>
            </w:pPr>
            <w:r>
              <w:rPr/>
              <w:t>文档版本</w:t>
            </w:r>
          </w:p>
        </w:tc>
        <w:tc>
          <w:tcPr>
            <w:tcW w:w="17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D9D9D9" w:val="clear"/>
            <w:tcMar>
              <w:left w:w="19" w:type="dxa"/>
            </w:tcMar>
          </w:tcPr>
          <w:p>
            <w:pPr>
              <w:pStyle w:val="Style16"/>
              <w:spacing w:before="80" w:after="80"/>
              <w:jc w:val="both"/>
              <w:rPr/>
            </w:pPr>
            <w:r>
              <w:rPr/>
              <w:t>发布日期</w:t>
            </w:r>
          </w:p>
        </w:tc>
        <w:tc>
          <w:tcPr>
            <w:tcW w:w="6443"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D9D9D9" w:val="clear"/>
            <w:tcMar>
              <w:left w:w="19" w:type="dxa"/>
            </w:tcMar>
          </w:tcPr>
          <w:p>
            <w:pPr>
              <w:pStyle w:val="Style16"/>
              <w:spacing w:before="80" w:after="80"/>
              <w:jc w:val="both"/>
              <w:rPr/>
            </w:pPr>
            <w:r>
              <w:rPr/>
              <w:t>修改说明</w:t>
            </w:r>
          </w:p>
        </w:tc>
      </w:tr>
      <w:tr>
        <w:trPr>
          <w:cantSplit w:val="true"/>
        </w:trPr>
        <w:tc>
          <w:tcPr>
            <w:tcW w:w="14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19" w:type="dxa"/>
            </w:tcMar>
          </w:tcPr>
          <w:p>
            <w:pPr>
              <w:pStyle w:val="TableText"/>
              <w:spacing w:before="80" w:after="80"/>
              <w:jc w:val="both"/>
              <w:rPr/>
            </w:pPr>
            <w:r>
              <w:rPr/>
              <w:fldChar w:fldCharType="begin" w:fldLock="true"/>
            </w:r>
            <w:r>
              <w:instrText> DOCPROPERTY "DocumentVersion"</w:instrText>
            </w:r>
            <w:r>
              <w:fldChar w:fldCharType="separate"/>
            </w:r>
            <w:r>
              <w:t>01</w:t>
            </w:r>
            <w:r>
              <w:fldChar w:fldCharType="end"/>
            </w:r>
          </w:p>
        </w:tc>
        <w:tc>
          <w:tcPr>
            <w:tcW w:w="17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19" w:type="dxa"/>
            </w:tcMar>
          </w:tcPr>
          <w:p>
            <w:pPr>
              <w:pStyle w:val="TableText"/>
              <w:spacing w:before="80" w:after="80"/>
              <w:jc w:val="both"/>
              <w:rPr/>
            </w:pPr>
            <w:r>
              <w:rPr/>
              <w:fldChar w:fldCharType="begin" w:fldLock="true"/>
            </w:r>
            <w:r>
              <w:instrText> DOCPROPERTY "ReleaseDate"</w:instrText>
            </w:r>
            <w:r>
              <w:fldChar w:fldCharType="separate"/>
            </w:r>
            <w:r>
              <w:t>2016-05-31</w:t>
            </w:r>
            <w:r>
              <w:fldChar w:fldCharType="end"/>
            </w:r>
          </w:p>
        </w:tc>
        <w:tc>
          <w:tcPr>
            <w:tcW w:w="6443"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left w:w="19" w:type="dxa"/>
            </w:tcMar>
          </w:tcPr>
          <w:p>
            <w:pPr>
              <w:pStyle w:val="TableText"/>
              <w:spacing w:before="80" w:after="80"/>
              <w:jc w:val="both"/>
              <w:rPr>
                <w:rFonts w:ascii="宋体" w:hAnsi="宋体" w:cs="宋体"/>
              </w:rPr>
            </w:pPr>
            <w:r>
              <w:rPr>
                <w:rFonts w:ascii="宋体" w:hAnsi="宋体" w:cs="宋体"/>
              </w:rPr>
              <w:t>首次正式发布。</w:t>
            </w:r>
          </w:p>
        </w:tc>
      </w:tr>
      <w:tr>
        <w:trPr>
          <w:trHeight w:val="851" w:hRule="atLeast"/>
        </w:trPr>
        <w:tc>
          <w:tcPr>
            <w:tcW w:w="4820" w:type="dxa"/>
            <w:gridSpan w:val="3"/>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FFFFFF" w:val="clear"/>
            <w:tcMar>
              <w:left w:w="28" w:type="dxa"/>
            </w:tcMar>
            <w:vAlign w:val="bottom"/>
          </w:tcPr>
          <w:p>
            <w:pPr>
              <w:pStyle w:val="HeadingLeft"/>
              <w:rPr>
                <w:rFonts w:cs="Times New Roman"/>
              </w:rPr>
            </w:pPr>
            <w:r>
              <w:rPr>
                <w:rFonts w:cs="Times New Roman"/>
              </w:rPr>
            </w:r>
          </w:p>
        </w:tc>
        <w:tc>
          <w:tcPr>
            <w:tcW w:w="48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FFFFFF" w:val="clear"/>
            <w:tcMar>
              <w:left w:w="28" w:type="dxa"/>
            </w:tcMar>
            <w:vAlign w:val="bottom"/>
          </w:tcPr>
          <w:p>
            <w:pPr>
              <w:pStyle w:val="Normal"/>
              <w:spacing w:before="160" w:after="160"/>
              <w:jc w:val="center"/>
              <w:textAlignment w:val="baseline"/>
              <w:rPr/>
            </w:pPr>
            <w:r>
              <w:rPr/>
            </w:r>
          </w:p>
        </w:tc>
      </w:tr>
    </w:tbl>
    <w:p>
      <w:pPr>
        <w:sectPr>
          <w:headerReference w:type="default" r:id="rId15"/>
          <w:footerReference w:type="default" r:id="rId16"/>
          <w:type w:val="nextPage"/>
          <w:pgSz w:w="11906" w:h="16838"/>
          <w:pgMar w:left="1134" w:right="1134" w:header="567" w:top="1701" w:footer="567" w:bottom="1701" w:gutter="0"/>
          <w:pgNumType w:fmt="decimal"/>
          <w:formProt w:val="false"/>
          <w:textDirection w:val="lrTb"/>
          <w:docGrid w:type="default" w:linePitch="312" w:charSpace="0"/>
        </w:sectPr>
      </w:pPr>
    </w:p>
    <w:p>
      <w:pPr>
        <w:pStyle w:val="Contents"/>
        <w:tabs>
          <w:tab w:val="left" w:pos="1995" w:leader="none"/>
        </w:tabs>
        <w:outlineLvl w:val="0"/>
        <w:rPr/>
      </w:pPr>
      <w:r>
        <w:rPr/>
        <w:t>目  录</w:t>
      </w:r>
    </w:p>
    <w:p>
      <w:pPr>
        <w:pStyle w:val="11"/>
        <w:tabs>
          <w:tab w:val="right" w:pos="9629" w:leader="dot"/>
        </w:tabs>
        <w:rPr/>
      </w:pPr>
      <w:r>
        <w:fldChar w:fldCharType="begin"/>
      </w:r>
      <w:r>
        <w:instrText> TOC \t "标题 1,1,标题 7,1,Heading1 No Number,1,标题 2,2,标题 8,2,标题 3,3,标题 9,3" \h</w:instrText>
      </w:r>
      <w:r>
        <w:fldChar w:fldCharType="separate"/>
      </w:r>
      <w:hyperlink w:anchor="_Toc450768841">
        <w:r>
          <w:rPr>
            <w:rStyle w:val="Style6"/>
            <w:vanish w:val="false"/>
          </w:rPr>
          <w:t>前  言</w:t>
        </w:r>
        <w:r>
          <w:rPr>
            <w:webHidden/>
          </w:rPr>
          <w:fldChar w:fldCharType="begin"/>
        </w:r>
        <w:r>
          <w:rPr>
            <w:webHidden/>
          </w:rPr>
          <w:instrText>PAGEREF _Toc450768841 \h</w:instrText>
        </w:r>
        <w:r>
          <w:rPr>
            <w:webHidden/>
          </w:rPr>
          <w:fldChar w:fldCharType="separate"/>
        </w:r>
        <w:r>
          <w:rPr>
            <w:rStyle w:val="Style6"/>
            <w:vanish w:val="false"/>
          </w:rPr>
          <w:tab/>
          <w:t>ii</w:t>
        </w:r>
        <w:r>
          <w:rPr>
            <w:webHidden/>
          </w:rPr>
          <w:fldChar w:fldCharType="end"/>
        </w:r>
      </w:hyperlink>
    </w:p>
    <w:p>
      <w:pPr>
        <w:pStyle w:val="11"/>
        <w:tabs>
          <w:tab w:val="right" w:pos="9629" w:leader="dot"/>
        </w:tabs>
        <w:rPr/>
      </w:pPr>
      <w:hyperlink w:anchor="_Toc450768842">
        <w:r>
          <w:rPr>
            <w:rStyle w:val="Style6"/>
            <w:vanish w:val="false"/>
          </w:rPr>
          <w:t xml:space="preserve">1 </w:t>
        </w:r>
      </w:hyperlink>
      <w:hyperlink w:anchor="_Toc450768842">
        <w:r>
          <w:rPr>
            <w:webHidden/>
          </w:rPr>
          <w:fldChar w:fldCharType="begin"/>
        </w:r>
        <w:r>
          <w:rPr>
            <w:webHidden/>
          </w:rPr>
          <w:instrText>PAGEREF _Toc450768842 \h</w:instrText>
        </w:r>
        <w:r>
          <w:rPr>
            <w:webHidden/>
          </w:rPr>
          <w:fldChar w:fldCharType="separate"/>
        </w:r>
        <w:r>
          <w:rPr>
            <w:rStyle w:val="Style6"/>
          </w:rPr>
          <w:t>简介</w:t>
        </w:r>
        <w:r>
          <w:rPr>
            <w:webHidden/>
          </w:rPr>
          <w:fldChar w:fldCharType="end"/>
        </w:r>
      </w:hyperlink>
      <w:hyperlink w:anchor="_Toc450768842">
        <w:r>
          <w:rPr>
            <w:webHidden/>
          </w:rPr>
          <w:fldChar w:fldCharType="begin"/>
        </w:r>
        <w:r>
          <w:rPr>
            <w:webHidden/>
          </w:rPr>
          <w:instrText>PAGEREF _Toc450768842 \h</w:instrText>
        </w:r>
        <w:r>
          <w:rPr>
            <w:webHidden/>
          </w:rPr>
          <w:fldChar w:fldCharType="separate"/>
        </w:r>
        <w:r>
          <w:rPr>
            <w:rStyle w:val="Style6"/>
            <w:vanish w:val="false"/>
          </w:rPr>
          <w:tab/>
          <w:t>5</w:t>
        </w:r>
        <w:r>
          <w:rPr>
            <w:webHidden/>
          </w:rPr>
          <w:fldChar w:fldCharType="end"/>
        </w:r>
      </w:hyperlink>
    </w:p>
    <w:p>
      <w:pPr>
        <w:pStyle w:val="21"/>
        <w:tabs>
          <w:tab w:val="right" w:pos="9629" w:leader="dot"/>
        </w:tabs>
        <w:ind w:left="630" w:right="0" w:hanging="0"/>
        <w:rPr/>
      </w:pPr>
      <w:hyperlink w:anchor="_Toc450768843">
        <w:r>
          <w:rPr>
            <w:rStyle w:val="Style6"/>
            <w:vanish w:val="false"/>
          </w:rPr>
          <w:t xml:space="preserve">1.3 </w:t>
        </w:r>
      </w:hyperlink>
      <w:hyperlink w:anchor="_Toc450768843">
        <w:r>
          <w:rPr>
            <w:webHidden/>
          </w:rPr>
          <w:fldChar w:fldCharType="begin"/>
        </w:r>
        <w:r>
          <w:rPr>
            <w:webHidden/>
          </w:rPr>
          <w:instrText>PAGEREF _Toc450768843 \h</w:instrText>
        </w:r>
        <w:r>
          <w:rPr>
            <w:webHidden/>
          </w:rPr>
          <w:fldChar w:fldCharType="separate"/>
        </w:r>
        <w:r>
          <w:rPr>
            <w:rStyle w:val="Style6"/>
          </w:rPr>
          <w:t>目的</w:t>
        </w:r>
        <w:r>
          <w:rPr>
            <w:webHidden/>
          </w:rPr>
          <w:fldChar w:fldCharType="end"/>
        </w:r>
      </w:hyperlink>
      <w:hyperlink w:anchor="_Toc450768843">
        <w:r>
          <w:rPr>
            <w:webHidden/>
          </w:rPr>
          <w:fldChar w:fldCharType="begin"/>
        </w:r>
        <w:r>
          <w:rPr>
            <w:webHidden/>
          </w:rPr>
          <w:instrText>PAGEREF _Toc450768843 \h</w:instrText>
        </w:r>
        <w:r>
          <w:rPr>
            <w:webHidden/>
          </w:rPr>
          <w:fldChar w:fldCharType="separate"/>
        </w:r>
        <w:r>
          <w:rPr>
            <w:rStyle w:val="Style6"/>
            <w:vanish w:val="false"/>
          </w:rPr>
          <w:tab/>
          <w:t>5</w:t>
        </w:r>
        <w:r>
          <w:rPr>
            <w:webHidden/>
          </w:rPr>
          <w:fldChar w:fldCharType="end"/>
        </w:r>
      </w:hyperlink>
    </w:p>
    <w:p>
      <w:pPr>
        <w:pStyle w:val="21"/>
        <w:tabs>
          <w:tab w:val="right" w:pos="9629" w:leader="dot"/>
        </w:tabs>
        <w:ind w:left="630" w:right="0" w:hanging="0"/>
        <w:rPr/>
      </w:pPr>
      <w:hyperlink w:anchor="_Toc450768844">
        <w:r>
          <w:rPr>
            <w:rStyle w:val="Style6"/>
            <w:vanish w:val="false"/>
          </w:rPr>
          <w:t xml:space="preserve">1.4 </w:t>
        </w:r>
      </w:hyperlink>
      <w:hyperlink w:anchor="_Toc450768844">
        <w:r>
          <w:rPr>
            <w:webHidden/>
          </w:rPr>
          <w:fldChar w:fldCharType="begin"/>
        </w:r>
        <w:r>
          <w:rPr>
            <w:webHidden/>
          </w:rPr>
          <w:instrText>PAGEREF _Toc450768844 \h</w:instrText>
        </w:r>
        <w:r>
          <w:rPr>
            <w:webHidden/>
          </w:rPr>
          <w:fldChar w:fldCharType="separate"/>
        </w:r>
        <w:r>
          <w:rPr>
            <w:rStyle w:val="Style6"/>
          </w:rPr>
          <w:t>范围</w:t>
        </w:r>
        <w:r>
          <w:rPr>
            <w:webHidden/>
          </w:rPr>
          <w:fldChar w:fldCharType="end"/>
        </w:r>
      </w:hyperlink>
      <w:hyperlink w:anchor="_Toc450768844">
        <w:r>
          <w:rPr>
            <w:webHidden/>
          </w:rPr>
          <w:fldChar w:fldCharType="begin"/>
        </w:r>
        <w:r>
          <w:rPr>
            <w:webHidden/>
          </w:rPr>
          <w:instrText>PAGEREF _Toc450768844 \h</w:instrText>
        </w:r>
        <w:r>
          <w:rPr>
            <w:webHidden/>
          </w:rPr>
          <w:fldChar w:fldCharType="separate"/>
        </w:r>
        <w:r>
          <w:rPr>
            <w:rStyle w:val="Style6"/>
            <w:vanish w:val="false"/>
          </w:rPr>
          <w:tab/>
          <w:t>5</w:t>
        </w:r>
        <w:r>
          <w:rPr>
            <w:webHidden/>
          </w:rPr>
          <w:fldChar w:fldCharType="end"/>
        </w:r>
      </w:hyperlink>
    </w:p>
    <w:p>
      <w:pPr>
        <w:pStyle w:val="11"/>
        <w:tabs>
          <w:tab w:val="right" w:pos="9629" w:leader="dot"/>
        </w:tabs>
        <w:rPr/>
      </w:pPr>
      <w:hyperlink w:anchor="_Toc450768845">
        <w:r>
          <w:rPr>
            <w:rStyle w:val="Style6"/>
            <w:vanish w:val="false"/>
          </w:rPr>
          <w:t xml:space="preserve">2 </w:t>
        </w:r>
      </w:hyperlink>
      <w:hyperlink w:anchor="_Toc450768845">
        <w:r>
          <w:rPr>
            <w:webHidden/>
          </w:rPr>
          <w:fldChar w:fldCharType="begin"/>
        </w:r>
        <w:r>
          <w:rPr>
            <w:webHidden/>
          </w:rPr>
          <w:instrText>PAGEREF _Toc450768845 \h</w:instrText>
        </w:r>
        <w:r>
          <w:rPr>
            <w:webHidden/>
          </w:rPr>
          <w:fldChar w:fldCharType="separate"/>
        </w:r>
        <w:r>
          <w:rPr>
            <w:rStyle w:val="Style6"/>
          </w:rPr>
          <w:t>文档概述说明</w:t>
        </w:r>
        <w:r>
          <w:rPr>
            <w:webHidden/>
          </w:rPr>
          <w:fldChar w:fldCharType="end"/>
        </w:r>
      </w:hyperlink>
      <w:hyperlink w:anchor="_Toc450768845">
        <w:r>
          <w:rPr>
            <w:webHidden/>
          </w:rPr>
          <w:fldChar w:fldCharType="begin"/>
        </w:r>
        <w:r>
          <w:rPr>
            <w:webHidden/>
          </w:rPr>
          <w:instrText>PAGEREF _Toc450768845 \h</w:instrText>
        </w:r>
        <w:r>
          <w:rPr>
            <w:webHidden/>
          </w:rPr>
          <w:fldChar w:fldCharType="separate"/>
        </w:r>
        <w:r>
          <w:rPr>
            <w:rStyle w:val="Style6"/>
            <w:vanish w:val="false"/>
          </w:rPr>
          <w:tab/>
          <w:t>5</w:t>
        </w:r>
        <w:r>
          <w:rPr>
            <w:webHidden/>
          </w:rPr>
          <w:fldChar w:fldCharType="end"/>
        </w:r>
      </w:hyperlink>
    </w:p>
    <w:p>
      <w:pPr>
        <w:pStyle w:val="21"/>
        <w:tabs>
          <w:tab w:val="right" w:pos="9629" w:leader="dot"/>
        </w:tabs>
        <w:ind w:left="630" w:right="0" w:hanging="0"/>
        <w:rPr/>
      </w:pPr>
      <w:hyperlink w:anchor="_Toc450768846">
        <w:r>
          <w:rPr>
            <w:rStyle w:val="Style6"/>
            <w:vanish w:val="false"/>
          </w:rPr>
          <w:t xml:space="preserve">2.3 </w:t>
        </w:r>
      </w:hyperlink>
      <w:hyperlink w:anchor="_Toc450768846">
        <w:r>
          <w:rPr>
            <w:webHidden/>
          </w:rPr>
          <w:fldChar w:fldCharType="begin"/>
        </w:r>
        <w:r>
          <w:rPr>
            <w:webHidden/>
          </w:rPr>
          <w:instrText>PAGEREF _Toc450768846 \h</w:instrText>
        </w:r>
        <w:r>
          <w:rPr>
            <w:webHidden/>
          </w:rPr>
          <w:fldChar w:fldCharType="separate"/>
        </w:r>
        <w:r>
          <w:rPr>
            <w:rStyle w:val="Style6"/>
          </w:rPr>
          <w:t>数据类型</w:t>
        </w:r>
        <w:r>
          <w:rPr>
            <w:webHidden/>
          </w:rPr>
          <w:fldChar w:fldCharType="end"/>
        </w:r>
      </w:hyperlink>
      <w:hyperlink w:anchor="_Toc450768846">
        <w:r>
          <w:rPr>
            <w:webHidden/>
          </w:rPr>
          <w:fldChar w:fldCharType="begin"/>
        </w:r>
        <w:r>
          <w:rPr>
            <w:webHidden/>
          </w:rPr>
          <w:instrText>PAGEREF _Toc450768846 \h</w:instrText>
        </w:r>
        <w:r>
          <w:rPr>
            <w:webHidden/>
          </w:rPr>
          <w:fldChar w:fldCharType="separate"/>
        </w:r>
        <w:r>
          <w:rPr>
            <w:rStyle w:val="Style6"/>
            <w:vanish w:val="false"/>
          </w:rPr>
          <w:tab/>
          <w:t>5</w:t>
        </w:r>
        <w:r>
          <w:rPr>
            <w:webHidden/>
          </w:rPr>
          <w:fldChar w:fldCharType="end"/>
        </w:r>
      </w:hyperlink>
    </w:p>
    <w:p>
      <w:pPr>
        <w:pStyle w:val="21"/>
        <w:tabs>
          <w:tab w:val="right" w:pos="9629" w:leader="dot"/>
        </w:tabs>
        <w:ind w:left="630" w:right="0" w:hanging="0"/>
        <w:rPr/>
      </w:pPr>
      <w:hyperlink w:anchor="_Toc450768847">
        <w:r>
          <w:rPr>
            <w:rStyle w:val="Style6"/>
            <w:vanish w:val="false"/>
          </w:rPr>
          <w:t xml:space="preserve">2.4 </w:t>
        </w:r>
      </w:hyperlink>
      <w:hyperlink w:anchor="_Toc450768847">
        <w:r>
          <w:rPr>
            <w:webHidden/>
          </w:rPr>
          <w:fldChar w:fldCharType="begin"/>
        </w:r>
        <w:r>
          <w:rPr>
            <w:webHidden/>
          </w:rPr>
          <w:instrText>PAGEREF _Toc450768847 \h</w:instrText>
        </w:r>
        <w:r>
          <w:rPr>
            <w:webHidden/>
          </w:rPr>
          <w:fldChar w:fldCharType="separate"/>
        </w:r>
        <w:r>
          <w:rPr>
            <w:rStyle w:val="Style6"/>
          </w:rPr>
          <w:t>认证方式</w:t>
        </w:r>
        <w:r>
          <w:rPr>
            <w:webHidden/>
          </w:rPr>
          <w:fldChar w:fldCharType="end"/>
        </w:r>
      </w:hyperlink>
      <w:hyperlink w:anchor="_Toc450768847">
        <w:r>
          <w:rPr>
            <w:webHidden/>
          </w:rPr>
          <w:fldChar w:fldCharType="begin"/>
        </w:r>
        <w:r>
          <w:rPr>
            <w:webHidden/>
          </w:rPr>
          <w:instrText>PAGEREF _Toc450768847 \h</w:instrText>
        </w:r>
        <w:r>
          <w:rPr>
            <w:webHidden/>
          </w:rPr>
          <w:fldChar w:fldCharType="separate"/>
        </w:r>
        <w:r>
          <w:rPr>
            <w:rStyle w:val="Style6"/>
            <w:vanish w:val="false"/>
          </w:rPr>
          <w:tab/>
          <w:t>6</w:t>
        </w:r>
        <w:r>
          <w:rPr>
            <w:webHidden/>
          </w:rPr>
          <w:fldChar w:fldCharType="end"/>
        </w:r>
      </w:hyperlink>
    </w:p>
    <w:p>
      <w:pPr>
        <w:pStyle w:val="21"/>
        <w:tabs>
          <w:tab w:val="right" w:pos="9629" w:leader="dot"/>
        </w:tabs>
        <w:ind w:left="630" w:right="0" w:hanging="0"/>
        <w:rPr/>
      </w:pPr>
      <w:hyperlink w:anchor="_Toc450768848">
        <w:r>
          <w:rPr>
            <w:rStyle w:val="Style6"/>
            <w:vanish w:val="false"/>
          </w:rPr>
          <w:t>2.5 HTTP</w:t>
        </w:r>
      </w:hyperlink>
      <w:hyperlink w:anchor="_Toc450768848">
        <w:r>
          <w:rPr>
            <w:webHidden/>
          </w:rPr>
          <w:fldChar w:fldCharType="begin"/>
        </w:r>
        <w:r>
          <w:rPr>
            <w:webHidden/>
          </w:rPr>
          <w:instrText>PAGEREF _Toc450768848 \h</w:instrText>
        </w:r>
        <w:r>
          <w:rPr>
            <w:webHidden/>
          </w:rPr>
          <w:fldChar w:fldCharType="separate"/>
        </w:r>
        <w:r>
          <w:rPr>
            <w:rStyle w:val="Style6"/>
          </w:rPr>
          <w:t>消息编解码方式</w:t>
        </w:r>
        <w:r>
          <w:rPr>
            <w:webHidden/>
          </w:rPr>
          <w:fldChar w:fldCharType="end"/>
        </w:r>
      </w:hyperlink>
      <w:hyperlink w:anchor="_Toc450768848">
        <w:r>
          <w:rPr>
            <w:webHidden/>
          </w:rPr>
          <w:fldChar w:fldCharType="begin"/>
        </w:r>
        <w:r>
          <w:rPr>
            <w:webHidden/>
          </w:rPr>
          <w:instrText>PAGEREF _Toc450768848 \h</w:instrText>
        </w:r>
        <w:r>
          <w:rPr>
            <w:webHidden/>
          </w:rPr>
          <w:fldChar w:fldCharType="separate"/>
        </w:r>
        <w:r>
          <w:rPr>
            <w:rStyle w:val="Style6"/>
            <w:vanish w:val="false"/>
          </w:rPr>
          <w:tab/>
          <w:t>6</w:t>
        </w:r>
        <w:r>
          <w:rPr>
            <w:webHidden/>
          </w:rPr>
          <w:fldChar w:fldCharType="end"/>
        </w:r>
      </w:hyperlink>
    </w:p>
    <w:p>
      <w:pPr>
        <w:pStyle w:val="21"/>
        <w:tabs>
          <w:tab w:val="right" w:pos="9629" w:leader="dot"/>
        </w:tabs>
        <w:ind w:left="630" w:right="0" w:hanging="0"/>
        <w:rPr/>
      </w:pPr>
      <w:hyperlink w:anchor="_Toc450768849">
        <w:r>
          <w:rPr>
            <w:rStyle w:val="Style6"/>
            <w:vanish w:val="false"/>
          </w:rPr>
          <w:t xml:space="preserve">2.6 </w:t>
        </w:r>
      </w:hyperlink>
      <w:hyperlink w:anchor="_Toc450768849">
        <w:r>
          <w:rPr>
            <w:webHidden/>
          </w:rPr>
          <w:fldChar w:fldCharType="begin"/>
        </w:r>
        <w:r>
          <w:rPr>
            <w:webHidden/>
          </w:rPr>
          <w:instrText>PAGEREF _Toc450768849 \h</w:instrText>
        </w:r>
        <w:r>
          <w:rPr>
            <w:webHidden/>
          </w:rPr>
          <w:fldChar w:fldCharType="separate"/>
        </w:r>
        <w:r>
          <w:rPr>
            <w:rStyle w:val="Style6"/>
          </w:rPr>
          <w:t>版本兼容性机制</w:t>
        </w:r>
        <w:r>
          <w:rPr>
            <w:webHidden/>
          </w:rPr>
          <w:fldChar w:fldCharType="end"/>
        </w:r>
      </w:hyperlink>
      <w:hyperlink w:anchor="_Toc450768849">
        <w:r>
          <w:rPr>
            <w:webHidden/>
          </w:rPr>
          <w:fldChar w:fldCharType="begin"/>
        </w:r>
        <w:r>
          <w:rPr>
            <w:webHidden/>
          </w:rPr>
          <w:instrText>PAGEREF _Toc450768849 \h</w:instrText>
        </w:r>
        <w:r>
          <w:rPr>
            <w:webHidden/>
          </w:rPr>
          <w:fldChar w:fldCharType="separate"/>
        </w:r>
        <w:r>
          <w:rPr>
            <w:rStyle w:val="Style6"/>
            <w:vanish w:val="false"/>
          </w:rPr>
          <w:tab/>
          <w:t>7</w:t>
        </w:r>
        <w:r>
          <w:rPr>
            <w:webHidden/>
          </w:rPr>
          <w:fldChar w:fldCharType="end"/>
        </w:r>
      </w:hyperlink>
    </w:p>
    <w:p>
      <w:pPr>
        <w:pStyle w:val="21"/>
        <w:tabs>
          <w:tab w:val="right" w:pos="9629" w:leader="dot"/>
        </w:tabs>
        <w:ind w:left="630" w:right="0" w:hanging="0"/>
        <w:rPr/>
      </w:pPr>
      <w:hyperlink w:anchor="_Toc450768850">
        <w:r>
          <w:rPr>
            <w:rStyle w:val="Style6"/>
            <w:vanish w:val="false"/>
          </w:rPr>
          <w:t xml:space="preserve">2.7 </w:t>
        </w:r>
      </w:hyperlink>
      <w:hyperlink w:anchor="_Toc450768850">
        <w:r>
          <w:rPr>
            <w:webHidden/>
          </w:rPr>
          <w:fldChar w:fldCharType="begin"/>
        </w:r>
        <w:r>
          <w:rPr>
            <w:webHidden/>
          </w:rPr>
          <w:instrText>PAGEREF _Toc450768850 \h</w:instrText>
        </w:r>
        <w:r>
          <w:rPr>
            <w:webHidden/>
          </w:rPr>
          <w:fldChar w:fldCharType="separate"/>
        </w:r>
        <w:r>
          <w:rPr>
            <w:rStyle w:val="Style6"/>
          </w:rPr>
          <w:t>传输安全要求</w:t>
        </w:r>
        <w:r>
          <w:rPr>
            <w:webHidden/>
          </w:rPr>
          <w:fldChar w:fldCharType="end"/>
        </w:r>
      </w:hyperlink>
      <w:hyperlink w:anchor="_Toc450768850">
        <w:r>
          <w:rPr>
            <w:webHidden/>
          </w:rPr>
          <w:fldChar w:fldCharType="begin"/>
        </w:r>
        <w:r>
          <w:rPr>
            <w:webHidden/>
          </w:rPr>
          <w:instrText>PAGEREF _Toc450768850 \h</w:instrText>
        </w:r>
        <w:r>
          <w:rPr>
            <w:webHidden/>
          </w:rPr>
          <w:fldChar w:fldCharType="separate"/>
        </w:r>
        <w:r>
          <w:rPr>
            <w:rStyle w:val="Style6"/>
            <w:vanish w:val="false"/>
          </w:rPr>
          <w:tab/>
          <w:t>7</w:t>
        </w:r>
        <w:r>
          <w:rPr>
            <w:webHidden/>
          </w:rPr>
          <w:fldChar w:fldCharType="end"/>
        </w:r>
      </w:hyperlink>
    </w:p>
    <w:p>
      <w:pPr>
        <w:pStyle w:val="21"/>
        <w:tabs>
          <w:tab w:val="right" w:pos="9629" w:leader="dot"/>
        </w:tabs>
        <w:ind w:left="630" w:right="0" w:hanging="0"/>
        <w:rPr/>
      </w:pPr>
      <w:hyperlink w:anchor="_Toc450768851">
        <w:r>
          <w:rPr>
            <w:rStyle w:val="Style6"/>
            <w:vanish w:val="false"/>
          </w:rPr>
          <w:t>2.8 REST</w:t>
        </w:r>
      </w:hyperlink>
      <w:hyperlink w:anchor="_Toc450768851">
        <w:r>
          <w:rPr>
            <w:webHidden/>
          </w:rPr>
          <w:fldChar w:fldCharType="begin"/>
        </w:r>
        <w:r>
          <w:rPr>
            <w:webHidden/>
          </w:rPr>
          <w:instrText>PAGEREF _Toc450768851 \h</w:instrText>
        </w:r>
        <w:r>
          <w:rPr>
            <w:webHidden/>
          </w:rPr>
          <w:fldChar w:fldCharType="separate"/>
        </w:r>
        <w:r>
          <w:rPr>
            <w:rStyle w:val="Style6"/>
          </w:rPr>
          <w:t>接口对应</w:t>
        </w:r>
        <w:r>
          <w:rPr>
            <w:webHidden/>
          </w:rPr>
          <w:fldChar w:fldCharType="end"/>
        </w:r>
      </w:hyperlink>
      <w:r>
        <w:rPr>
          <w:rStyle w:val="Style6"/>
        </w:rPr>
        <w:t>URL</w:t>
      </w:r>
      <w:hyperlink w:anchor="_Toc450768851">
        <w:r>
          <w:rPr>
            <w:webHidden/>
          </w:rPr>
          <w:fldChar w:fldCharType="begin"/>
        </w:r>
        <w:r>
          <w:rPr>
            <w:webHidden/>
          </w:rPr>
          <w:instrText>PAGEREF _Toc450768851 \h</w:instrText>
        </w:r>
        <w:r>
          <w:rPr>
            <w:webHidden/>
          </w:rPr>
          <w:fldChar w:fldCharType="separate"/>
        </w:r>
        <w:r>
          <w:rPr>
            <w:rStyle w:val="Style6"/>
            <w:vanish w:val="false"/>
          </w:rPr>
          <w:tab/>
          <w:t>7</w:t>
        </w:r>
        <w:r>
          <w:rPr>
            <w:webHidden/>
          </w:rPr>
          <w:fldChar w:fldCharType="end"/>
        </w:r>
      </w:hyperlink>
    </w:p>
    <w:p>
      <w:pPr>
        <w:pStyle w:val="11"/>
        <w:tabs>
          <w:tab w:val="right" w:pos="9629" w:leader="dot"/>
        </w:tabs>
        <w:rPr/>
      </w:pPr>
      <w:hyperlink w:anchor="_Toc450768852">
        <w:r>
          <w:rPr>
            <w:rStyle w:val="Style6"/>
            <w:vanish w:val="false"/>
          </w:rPr>
          <w:t xml:space="preserve">3 </w:t>
        </w:r>
      </w:hyperlink>
      <w:hyperlink w:anchor="_Toc450768852">
        <w:r>
          <w:rPr>
            <w:webHidden/>
          </w:rPr>
          <w:fldChar w:fldCharType="begin"/>
        </w:r>
        <w:r>
          <w:rPr>
            <w:webHidden/>
          </w:rPr>
          <w:instrText>PAGEREF _Toc450768852 \h</w:instrText>
        </w:r>
        <w:r>
          <w:rPr>
            <w:webHidden/>
          </w:rPr>
          <w:fldChar w:fldCharType="separate"/>
        </w:r>
        <w:r>
          <w:rPr>
            <w:rStyle w:val="Style6"/>
          </w:rPr>
          <w:t>返回码表</w:t>
        </w:r>
        <w:r>
          <w:rPr>
            <w:webHidden/>
          </w:rPr>
          <w:fldChar w:fldCharType="end"/>
        </w:r>
      </w:hyperlink>
      <w:hyperlink w:anchor="_Toc450768852">
        <w:r>
          <w:rPr>
            <w:webHidden/>
          </w:rPr>
          <w:fldChar w:fldCharType="begin"/>
        </w:r>
        <w:r>
          <w:rPr>
            <w:webHidden/>
          </w:rPr>
          <w:instrText>PAGEREF _Toc450768852 \h</w:instrText>
        </w:r>
        <w:r>
          <w:rPr>
            <w:webHidden/>
          </w:rPr>
          <w:fldChar w:fldCharType="separate"/>
        </w:r>
        <w:r>
          <w:rPr>
            <w:rStyle w:val="Style6"/>
            <w:vanish w:val="false"/>
          </w:rPr>
          <w:tab/>
          <w:t>8</w:t>
        </w:r>
        <w:r>
          <w:rPr>
            <w:webHidden/>
          </w:rPr>
          <w:fldChar w:fldCharType="end"/>
        </w:r>
      </w:hyperlink>
    </w:p>
    <w:p>
      <w:pPr>
        <w:pStyle w:val="11"/>
        <w:tabs>
          <w:tab w:val="right" w:pos="9629" w:leader="dot"/>
        </w:tabs>
        <w:rPr/>
      </w:pPr>
      <w:hyperlink w:anchor="_Toc450768853">
        <w:r>
          <w:rPr>
            <w:rStyle w:val="Style6"/>
            <w:vanish w:val="false"/>
          </w:rPr>
          <w:t xml:space="preserve">4 </w:t>
        </w:r>
      </w:hyperlink>
      <w:hyperlink w:anchor="_Toc450768853">
        <w:r>
          <w:rPr>
            <w:webHidden/>
          </w:rPr>
          <w:fldChar w:fldCharType="begin"/>
        </w:r>
        <w:r>
          <w:rPr>
            <w:webHidden/>
          </w:rPr>
          <w:instrText>PAGEREF _Toc450768853 \h</w:instrText>
        </w:r>
        <w:r>
          <w:rPr>
            <w:webHidden/>
          </w:rPr>
          <w:fldChar w:fldCharType="separate"/>
        </w:r>
        <w:r>
          <w:rPr>
            <w:rStyle w:val="Style6"/>
          </w:rPr>
          <w:t>接口描述</w:t>
        </w:r>
        <w:r>
          <w:rPr>
            <w:webHidden/>
          </w:rPr>
          <w:fldChar w:fldCharType="end"/>
        </w:r>
      </w:hyperlink>
      <w:hyperlink w:anchor="_Toc450768853">
        <w:r>
          <w:rPr>
            <w:webHidden/>
          </w:rPr>
          <w:fldChar w:fldCharType="begin"/>
        </w:r>
        <w:r>
          <w:rPr>
            <w:webHidden/>
          </w:rPr>
          <w:instrText>PAGEREF _Toc450768853 \h</w:instrText>
        </w:r>
        <w:r>
          <w:rPr>
            <w:webHidden/>
          </w:rPr>
          <w:fldChar w:fldCharType="separate"/>
        </w:r>
        <w:r>
          <w:rPr>
            <w:rStyle w:val="Style6"/>
            <w:vanish w:val="false"/>
          </w:rPr>
          <w:tab/>
          <w:t>9</w:t>
        </w:r>
        <w:r>
          <w:rPr>
            <w:webHidden/>
          </w:rPr>
          <w:fldChar w:fldCharType="end"/>
        </w:r>
      </w:hyperlink>
    </w:p>
    <w:p>
      <w:pPr>
        <w:pStyle w:val="21"/>
        <w:tabs>
          <w:tab w:val="right" w:pos="9629" w:leader="dot"/>
        </w:tabs>
        <w:ind w:left="630" w:right="0" w:hanging="0"/>
        <w:rPr/>
      </w:pPr>
      <w:hyperlink w:anchor="_Toc450768854">
        <w:r>
          <w:rPr>
            <w:rStyle w:val="Style6"/>
            <w:vanish w:val="false"/>
          </w:rPr>
          <w:t xml:space="preserve">4.1 </w:t>
        </w:r>
      </w:hyperlink>
      <w:hyperlink w:anchor="_Toc450768854">
        <w:r>
          <w:rPr>
            <w:webHidden/>
          </w:rPr>
          <w:fldChar w:fldCharType="begin"/>
        </w:r>
        <w:r>
          <w:rPr>
            <w:webHidden/>
          </w:rPr>
          <w:instrText>PAGEREF _Toc450768854 \h</w:instrText>
        </w:r>
        <w:r>
          <w:rPr>
            <w:webHidden/>
          </w:rPr>
          <w:fldChar w:fldCharType="separate"/>
        </w:r>
        <w:r>
          <w:rPr>
            <w:rStyle w:val="Style6"/>
          </w:rPr>
          <w:t>登录相关接口</w:t>
        </w:r>
        <w:r>
          <w:rPr>
            <w:webHidden/>
          </w:rPr>
          <w:fldChar w:fldCharType="end"/>
        </w:r>
      </w:hyperlink>
      <w:hyperlink w:anchor="_Toc450768854">
        <w:r>
          <w:rPr>
            <w:webHidden/>
          </w:rPr>
          <w:fldChar w:fldCharType="begin"/>
        </w:r>
        <w:r>
          <w:rPr>
            <w:webHidden/>
          </w:rPr>
          <w:instrText>PAGEREF _Toc450768854 \h</w:instrText>
        </w:r>
        <w:r>
          <w:rPr>
            <w:webHidden/>
          </w:rPr>
          <w:fldChar w:fldCharType="separate"/>
        </w:r>
        <w:r>
          <w:rPr>
            <w:rStyle w:val="Style6"/>
            <w:vanish w:val="false"/>
          </w:rPr>
          <w:tab/>
          <w:t>10</w:t>
        </w:r>
        <w:r>
          <w:rPr>
            <w:webHidden/>
          </w:rPr>
          <w:fldChar w:fldCharType="end"/>
        </w:r>
      </w:hyperlink>
    </w:p>
    <w:p>
      <w:pPr>
        <w:pStyle w:val="31"/>
        <w:tabs>
          <w:tab w:val="right" w:pos="9629" w:leader="dot"/>
        </w:tabs>
        <w:ind w:left="945" w:right="0" w:hanging="0"/>
        <w:rPr/>
      </w:pPr>
      <w:hyperlink w:anchor="_Toc450768855">
        <w:r>
          <w:rPr>
            <w:rStyle w:val="Style6"/>
            <w:rFonts w:cs="Book Antiqua"/>
            <w:bCs/>
            <w:vanish w:val="false"/>
          </w:rPr>
          <w:t>4.1.1</w:t>
        </w:r>
      </w:hyperlink>
      <w:hyperlink w:anchor="_Toc450768855">
        <w:r>
          <w:rPr>
            <w:webHidden/>
          </w:rPr>
          <w:fldChar w:fldCharType="begin"/>
        </w:r>
        <w:r>
          <w:rPr>
            <w:webHidden/>
          </w:rPr>
          <w:instrText>PAGEREF _Toc450768855 \h</w:instrText>
        </w:r>
        <w:r>
          <w:rPr>
            <w:webHidden/>
          </w:rPr>
          <w:fldChar w:fldCharType="separate"/>
        </w:r>
        <w:r>
          <w:rPr>
            <w:rStyle w:val="Style6"/>
          </w:rPr>
          <w:t xml:space="preserve"> </w:t>
        </w:r>
        <w:r>
          <w:rPr>
            <w:webHidden/>
          </w:rPr>
          <w:fldChar w:fldCharType="end"/>
        </w:r>
      </w:hyperlink>
      <w:r>
        <w:rPr>
          <w:rStyle w:val="Style6"/>
        </w:rPr>
        <w:t>用户登录</w:t>
      </w:r>
      <w:hyperlink w:anchor="_Toc450768855">
        <w:r>
          <w:rPr>
            <w:webHidden/>
          </w:rPr>
          <w:fldChar w:fldCharType="begin"/>
        </w:r>
        <w:r>
          <w:rPr>
            <w:webHidden/>
          </w:rPr>
          <w:instrText>PAGEREF _Toc450768855 \h</w:instrText>
        </w:r>
        <w:r>
          <w:rPr>
            <w:webHidden/>
          </w:rPr>
          <w:fldChar w:fldCharType="separate"/>
        </w:r>
        <w:r>
          <w:rPr>
            <w:rStyle w:val="Style6"/>
            <w:vanish w:val="false"/>
          </w:rPr>
          <w:tab/>
          <w:t>10</w:t>
        </w:r>
        <w:r>
          <w:rPr>
            <w:webHidden/>
          </w:rPr>
          <w:fldChar w:fldCharType="end"/>
        </w:r>
      </w:hyperlink>
    </w:p>
    <w:p>
      <w:pPr>
        <w:pStyle w:val="31"/>
        <w:tabs>
          <w:tab w:val="right" w:pos="9629" w:leader="dot"/>
        </w:tabs>
        <w:ind w:left="945" w:right="0" w:hanging="0"/>
        <w:rPr/>
      </w:pPr>
      <w:hyperlink w:anchor="_Toc450768856">
        <w:r>
          <w:rPr>
            <w:rStyle w:val="Style6"/>
            <w:rFonts w:cs="Book Antiqua"/>
            <w:bCs/>
            <w:vanish w:val="false"/>
          </w:rPr>
          <w:t>4.1.2</w:t>
        </w:r>
      </w:hyperlink>
      <w:hyperlink w:anchor="_Toc450768856">
        <w:r>
          <w:rPr>
            <w:webHidden/>
          </w:rPr>
          <w:fldChar w:fldCharType="begin"/>
        </w:r>
        <w:r>
          <w:rPr>
            <w:webHidden/>
          </w:rPr>
          <w:instrText>PAGEREF _Toc450768856 \h</w:instrText>
        </w:r>
        <w:r>
          <w:rPr>
            <w:webHidden/>
          </w:rPr>
          <w:fldChar w:fldCharType="separate"/>
        </w:r>
        <w:r>
          <w:rPr>
            <w:rStyle w:val="Style6"/>
          </w:rPr>
          <w:t xml:space="preserve"> </w:t>
        </w:r>
        <w:r>
          <w:rPr>
            <w:webHidden/>
          </w:rPr>
          <w:fldChar w:fldCharType="end"/>
        </w:r>
      </w:hyperlink>
      <w:r>
        <w:rPr>
          <w:rStyle w:val="Style6"/>
        </w:rPr>
        <w:t>用户注销</w:t>
      </w:r>
      <w:hyperlink w:anchor="_Toc450768856">
        <w:r>
          <w:rPr>
            <w:webHidden/>
          </w:rPr>
          <w:fldChar w:fldCharType="begin"/>
        </w:r>
        <w:r>
          <w:rPr>
            <w:webHidden/>
          </w:rPr>
          <w:instrText>PAGEREF _Toc450768856 \h</w:instrText>
        </w:r>
        <w:r>
          <w:rPr>
            <w:webHidden/>
          </w:rPr>
          <w:fldChar w:fldCharType="separate"/>
        </w:r>
        <w:r>
          <w:rPr>
            <w:rStyle w:val="Style6"/>
            <w:vanish w:val="false"/>
          </w:rPr>
          <w:tab/>
          <w:t>20</w:t>
        </w:r>
        <w:r>
          <w:rPr>
            <w:webHidden/>
          </w:rPr>
          <w:fldChar w:fldCharType="end"/>
        </w:r>
      </w:hyperlink>
    </w:p>
    <w:p>
      <w:pPr>
        <w:pStyle w:val="31"/>
        <w:tabs>
          <w:tab w:val="right" w:pos="9629" w:leader="dot"/>
        </w:tabs>
        <w:ind w:left="945" w:right="0" w:hanging="0"/>
        <w:rPr/>
      </w:pPr>
      <w:hyperlink w:anchor="_Toc450768857">
        <w:r>
          <w:rPr>
            <w:rStyle w:val="Style6"/>
            <w:rFonts w:cs="Book Antiqua"/>
            <w:bCs/>
            <w:vanish w:val="false"/>
          </w:rPr>
          <w:t>4.1.3</w:t>
        </w:r>
      </w:hyperlink>
      <w:hyperlink w:anchor="_Toc450768857">
        <w:r>
          <w:rPr>
            <w:webHidden/>
          </w:rPr>
          <w:fldChar w:fldCharType="begin"/>
        </w:r>
        <w:r>
          <w:rPr>
            <w:webHidden/>
          </w:rPr>
          <w:instrText>PAGEREF _Toc450768857 \h</w:instrText>
        </w:r>
        <w:r>
          <w:rPr>
            <w:webHidden/>
          </w:rPr>
          <w:fldChar w:fldCharType="separate"/>
        </w:r>
        <w:r>
          <w:rPr>
            <w:rStyle w:val="Style6"/>
          </w:rPr>
          <w:t xml:space="preserve"> </w:t>
        </w:r>
        <w:r>
          <w:rPr>
            <w:webHidden/>
          </w:rPr>
          <w:fldChar w:fldCharType="end"/>
        </w:r>
      </w:hyperlink>
      <w:r>
        <w:rPr>
          <w:rStyle w:val="Style6"/>
        </w:rPr>
        <w:t>获取版本号</w:t>
      </w:r>
      <w:hyperlink w:anchor="_Toc450768857">
        <w:r>
          <w:rPr>
            <w:webHidden/>
          </w:rPr>
          <w:fldChar w:fldCharType="begin"/>
        </w:r>
        <w:r>
          <w:rPr>
            <w:webHidden/>
          </w:rPr>
          <w:instrText>PAGEREF _Toc450768857 \h</w:instrText>
        </w:r>
        <w:r>
          <w:rPr>
            <w:webHidden/>
          </w:rPr>
          <w:fldChar w:fldCharType="separate"/>
        </w:r>
        <w:r>
          <w:rPr>
            <w:rStyle w:val="Style6"/>
            <w:vanish w:val="false"/>
          </w:rPr>
          <w:tab/>
          <w:t>22</w:t>
        </w:r>
        <w:r>
          <w:rPr>
            <w:webHidden/>
          </w:rPr>
          <w:fldChar w:fldCharType="end"/>
        </w:r>
      </w:hyperlink>
    </w:p>
    <w:p>
      <w:pPr>
        <w:pStyle w:val="21"/>
        <w:tabs>
          <w:tab w:val="right" w:pos="9629" w:leader="dot"/>
        </w:tabs>
        <w:ind w:left="630" w:right="0" w:hanging="0"/>
        <w:rPr/>
      </w:pPr>
      <w:hyperlink w:anchor="_Toc450768858">
        <w:r>
          <w:rPr>
            <w:rStyle w:val="Style6"/>
            <w:vanish w:val="false"/>
          </w:rPr>
          <w:t xml:space="preserve">4.2 </w:t>
        </w:r>
      </w:hyperlink>
      <w:hyperlink w:anchor="_Toc450768858">
        <w:r>
          <w:rPr>
            <w:webHidden/>
          </w:rPr>
          <w:fldChar w:fldCharType="begin"/>
        </w:r>
        <w:r>
          <w:rPr>
            <w:webHidden/>
          </w:rPr>
          <w:instrText>PAGEREF _Toc450768858 \h</w:instrText>
        </w:r>
        <w:r>
          <w:rPr>
            <w:webHidden/>
          </w:rPr>
          <w:fldChar w:fldCharType="separate"/>
        </w:r>
        <w:r>
          <w:rPr>
            <w:rStyle w:val="Style6"/>
          </w:rPr>
          <w:t>会议管理接口</w:t>
        </w:r>
        <w:r>
          <w:rPr>
            <w:webHidden/>
          </w:rPr>
          <w:fldChar w:fldCharType="end"/>
        </w:r>
      </w:hyperlink>
      <w:hyperlink w:anchor="_Toc450768858">
        <w:r>
          <w:rPr>
            <w:webHidden/>
          </w:rPr>
          <w:fldChar w:fldCharType="begin"/>
        </w:r>
        <w:r>
          <w:rPr>
            <w:webHidden/>
          </w:rPr>
          <w:instrText>PAGEREF _Toc450768858 \h</w:instrText>
        </w:r>
        <w:r>
          <w:rPr>
            <w:webHidden/>
          </w:rPr>
          <w:fldChar w:fldCharType="separate"/>
        </w:r>
        <w:r>
          <w:rPr>
            <w:rStyle w:val="Style6"/>
            <w:vanish w:val="false"/>
          </w:rPr>
          <w:tab/>
          <w:t>23</w:t>
        </w:r>
        <w:r>
          <w:rPr>
            <w:webHidden/>
          </w:rPr>
          <w:fldChar w:fldCharType="end"/>
        </w:r>
      </w:hyperlink>
    </w:p>
    <w:p>
      <w:pPr>
        <w:pStyle w:val="31"/>
        <w:tabs>
          <w:tab w:val="right" w:pos="9629" w:leader="dot"/>
        </w:tabs>
        <w:ind w:left="945" w:right="0" w:hanging="0"/>
        <w:rPr/>
      </w:pPr>
      <w:hyperlink w:anchor="_Toc450768859">
        <w:r>
          <w:rPr>
            <w:rStyle w:val="Style6"/>
            <w:rFonts w:cs="Book Antiqua"/>
            <w:bCs/>
            <w:vanish w:val="false"/>
          </w:rPr>
          <w:t>4.2.1</w:t>
        </w:r>
      </w:hyperlink>
      <w:hyperlink w:anchor="_Toc450768859">
        <w:r>
          <w:rPr>
            <w:webHidden/>
          </w:rPr>
          <w:fldChar w:fldCharType="begin"/>
        </w:r>
        <w:r>
          <w:rPr>
            <w:webHidden/>
          </w:rPr>
          <w:instrText>PAGEREF _Toc450768859 \h</w:instrText>
        </w:r>
        <w:r>
          <w:rPr>
            <w:webHidden/>
          </w:rPr>
          <w:fldChar w:fldCharType="separate"/>
        </w:r>
        <w:r>
          <w:rPr>
            <w:rStyle w:val="Style6"/>
          </w:rPr>
          <w:t xml:space="preserve"> </w:t>
        </w:r>
        <w:r>
          <w:rPr>
            <w:webHidden/>
          </w:rPr>
          <w:fldChar w:fldCharType="end"/>
        </w:r>
      </w:hyperlink>
      <w:r>
        <w:rPr>
          <w:rStyle w:val="Style6"/>
        </w:rPr>
        <w:t>预定创建会议</w:t>
      </w:r>
      <w:hyperlink w:anchor="_Toc450768859">
        <w:r>
          <w:rPr>
            <w:webHidden/>
          </w:rPr>
          <w:fldChar w:fldCharType="begin"/>
        </w:r>
        <w:r>
          <w:rPr>
            <w:webHidden/>
          </w:rPr>
          <w:instrText>PAGEREF _Toc450768859 \h</w:instrText>
        </w:r>
        <w:r>
          <w:rPr>
            <w:webHidden/>
          </w:rPr>
          <w:fldChar w:fldCharType="separate"/>
        </w:r>
        <w:r>
          <w:rPr>
            <w:rStyle w:val="Style6"/>
            <w:vanish w:val="false"/>
          </w:rPr>
          <w:tab/>
          <w:t>23</w:t>
        </w:r>
        <w:r>
          <w:rPr>
            <w:webHidden/>
          </w:rPr>
          <w:fldChar w:fldCharType="end"/>
        </w:r>
      </w:hyperlink>
    </w:p>
    <w:p>
      <w:pPr>
        <w:pStyle w:val="31"/>
        <w:tabs>
          <w:tab w:val="right" w:pos="9629" w:leader="dot"/>
        </w:tabs>
        <w:ind w:left="945" w:right="0" w:hanging="0"/>
        <w:rPr/>
      </w:pPr>
      <w:hyperlink w:anchor="_Toc450768860">
        <w:r>
          <w:rPr>
            <w:rStyle w:val="Style6"/>
            <w:rFonts w:cs="Book Antiqua"/>
            <w:bCs/>
            <w:vanish w:val="false"/>
          </w:rPr>
          <w:t>4.2.2</w:t>
        </w:r>
      </w:hyperlink>
      <w:hyperlink w:anchor="_Toc450768860">
        <w:r>
          <w:rPr>
            <w:webHidden/>
          </w:rPr>
          <w:fldChar w:fldCharType="begin"/>
        </w:r>
        <w:r>
          <w:rPr>
            <w:webHidden/>
          </w:rPr>
          <w:instrText>PAGEREF _Toc450768860 \h</w:instrText>
        </w:r>
        <w:r>
          <w:rPr>
            <w:webHidden/>
          </w:rPr>
          <w:fldChar w:fldCharType="separate"/>
        </w:r>
        <w:r>
          <w:rPr>
            <w:rStyle w:val="Style6"/>
          </w:rPr>
          <w:t xml:space="preserve"> </w:t>
        </w:r>
        <w:r>
          <w:rPr>
            <w:webHidden/>
          </w:rPr>
          <w:fldChar w:fldCharType="end"/>
        </w:r>
      </w:hyperlink>
      <w:r>
        <w:rPr>
          <w:rStyle w:val="Style6"/>
        </w:rPr>
        <w:t>取消预定会议</w:t>
      </w:r>
      <w:hyperlink w:anchor="_Toc450768860">
        <w:r>
          <w:rPr>
            <w:webHidden/>
          </w:rPr>
          <w:fldChar w:fldCharType="begin"/>
        </w:r>
        <w:r>
          <w:rPr>
            <w:webHidden/>
          </w:rPr>
          <w:instrText>PAGEREF _Toc450768860 \h</w:instrText>
        </w:r>
        <w:r>
          <w:rPr>
            <w:webHidden/>
          </w:rPr>
          <w:fldChar w:fldCharType="separate"/>
        </w:r>
        <w:r>
          <w:rPr>
            <w:rStyle w:val="Style6"/>
            <w:vanish w:val="false"/>
          </w:rPr>
          <w:tab/>
          <w:t>43</w:t>
        </w:r>
        <w:r>
          <w:rPr>
            <w:webHidden/>
          </w:rPr>
          <w:fldChar w:fldCharType="end"/>
        </w:r>
      </w:hyperlink>
    </w:p>
    <w:p>
      <w:pPr>
        <w:pStyle w:val="31"/>
        <w:tabs>
          <w:tab w:val="right" w:pos="9629" w:leader="dot"/>
        </w:tabs>
        <w:ind w:left="945" w:right="0" w:hanging="0"/>
        <w:rPr/>
      </w:pPr>
      <w:hyperlink w:anchor="_Toc450768861">
        <w:r>
          <w:rPr>
            <w:rStyle w:val="Style6"/>
            <w:rFonts w:cs="Book Antiqua"/>
            <w:bCs/>
            <w:vanish w:val="false"/>
          </w:rPr>
          <w:t>4.2.3</w:t>
        </w:r>
      </w:hyperlink>
      <w:hyperlink w:anchor="_Toc450768861">
        <w:r>
          <w:rPr>
            <w:webHidden/>
          </w:rPr>
          <w:fldChar w:fldCharType="begin"/>
        </w:r>
        <w:r>
          <w:rPr>
            <w:webHidden/>
          </w:rPr>
          <w:instrText>PAGEREF _Toc450768861 \h</w:instrText>
        </w:r>
        <w:r>
          <w:rPr>
            <w:webHidden/>
          </w:rPr>
          <w:fldChar w:fldCharType="separate"/>
        </w:r>
        <w:r>
          <w:rPr>
            <w:rStyle w:val="Style6"/>
          </w:rPr>
          <w:t xml:space="preserve"> </w:t>
        </w:r>
        <w:r>
          <w:rPr>
            <w:webHidden/>
          </w:rPr>
          <w:fldChar w:fldCharType="end"/>
        </w:r>
      </w:hyperlink>
      <w:r>
        <w:rPr>
          <w:rStyle w:val="Style6"/>
        </w:rPr>
        <w:t>修改预定会议</w:t>
      </w:r>
      <w:hyperlink w:anchor="_Toc450768861">
        <w:r>
          <w:rPr>
            <w:webHidden/>
          </w:rPr>
          <w:fldChar w:fldCharType="begin"/>
        </w:r>
        <w:r>
          <w:rPr>
            <w:webHidden/>
          </w:rPr>
          <w:instrText>PAGEREF _Toc450768861 \h</w:instrText>
        </w:r>
        <w:r>
          <w:rPr>
            <w:webHidden/>
          </w:rPr>
          <w:fldChar w:fldCharType="separate"/>
        </w:r>
        <w:r>
          <w:rPr>
            <w:rStyle w:val="Style6"/>
            <w:vanish w:val="false"/>
          </w:rPr>
          <w:tab/>
          <w:t>44</w:t>
        </w:r>
        <w:r>
          <w:rPr>
            <w:webHidden/>
          </w:rPr>
          <w:fldChar w:fldCharType="end"/>
        </w:r>
      </w:hyperlink>
    </w:p>
    <w:p>
      <w:pPr>
        <w:pStyle w:val="31"/>
        <w:tabs>
          <w:tab w:val="right" w:pos="9629" w:leader="dot"/>
        </w:tabs>
        <w:ind w:left="945" w:right="0" w:hanging="0"/>
        <w:rPr/>
      </w:pPr>
      <w:hyperlink w:anchor="_Toc450768862">
        <w:r>
          <w:rPr>
            <w:rStyle w:val="Style6"/>
            <w:rFonts w:cs="Book Antiqua"/>
            <w:bCs/>
            <w:vanish w:val="false"/>
          </w:rPr>
          <w:t>4.2.4</w:t>
        </w:r>
      </w:hyperlink>
      <w:hyperlink w:anchor="_Toc450768862">
        <w:r>
          <w:rPr>
            <w:webHidden/>
          </w:rPr>
          <w:fldChar w:fldCharType="begin"/>
        </w:r>
        <w:r>
          <w:rPr>
            <w:webHidden/>
          </w:rPr>
          <w:instrText>PAGEREF _Toc450768862 \h</w:instrText>
        </w:r>
        <w:r>
          <w:rPr>
            <w:webHidden/>
          </w:rPr>
          <w:fldChar w:fldCharType="separate"/>
        </w:r>
        <w:r>
          <w:rPr>
            <w:rStyle w:val="Style6"/>
          </w:rPr>
          <w:t xml:space="preserve"> </w:t>
        </w:r>
        <w:r>
          <w:rPr>
            <w:webHidden/>
          </w:rPr>
          <w:fldChar w:fldCharType="end"/>
        </w:r>
      </w:hyperlink>
      <w:r>
        <w:rPr>
          <w:rStyle w:val="Style6"/>
        </w:rPr>
        <w:t>重设会议密码</w:t>
      </w:r>
      <w:hyperlink w:anchor="_Toc450768862">
        <w:r>
          <w:rPr>
            <w:webHidden/>
          </w:rPr>
          <w:fldChar w:fldCharType="begin"/>
        </w:r>
        <w:r>
          <w:rPr>
            <w:webHidden/>
          </w:rPr>
          <w:instrText>PAGEREF _Toc450768862 \h</w:instrText>
        </w:r>
        <w:r>
          <w:rPr>
            <w:webHidden/>
          </w:rPr>
          <w:fldChar w:fldCharType="separate"/>
        </w:r>
        <w:r>
          <w:rPr>
            <w:rStyle w:val="Style6"/>
            <w:vanish w:val="false"/>
          </w:rPr>
          <w:tab/>
          <w:t>46</w:t>
        </w:r>
        <w:r>
          <w:rPr>
            <w:webHidden/>
          </w:rPr>
          <w:fldChar w:fldCharType="end"/>
        </w:r>
      </w:hyperlink>
    </w:p>
    <w:p>
      <w:pPr>
        <w:pStyle w:val="31"/>
        <w:tabs>
          <w:tab w:val="right" w:pos="9629" w:leader="dot"/>
        </w:tabs>
        <w:ind w:left="945" w:right="0" w:hanging="0"/>
        <w:rPr/>
      </w:pPr>
      <w:hyperlink w:anchor="_Toc450768863">
        <w:r>
          <w:rPr>
            <w:rStyle w:val="Style6"/>
            <w:rFonts w:cs="Book Antiqua"/>
            <w:bCs/>
            <w:vanish w:val="false"/>
          </w:rPr>
          <w:t>4.2.5</w:t>
        </w:r>
      </w:hyperlink>
      <w:hyperlink w:anchor="_Toc450768863">
        <w:r>
          <w:rPr>
            <w:webHidden/>
          </w:rPr>
          <w:fldChar w:fldCharType="begin"/>
        </w:r>
        <w:r>
          <w:rPr>
            <w:webHidden/>
          </w:rPr>
          <w:instrText>PAGEREF _Toc450768863 \h</w:instrText>
        </w:r>
        <w:r>
          <w:rPr>
            <w:webHidden/>
          </w:rPr>
          <w:fldChar w:fldCharType="separate"/>
        </w:r>
        <w:r>
          <w:rPr>
            <w:rStyle w:val="Style6"/>
          </w:rPr>
          <w:t xml:space="preserve"> </w:t>
        </w:r>
        <w:r>
          <w:rPr>
            <w:webHidden/>
          </w:rPr>
          <w:fldChar w:fldCharType="end"/>
        </w:r>
      </w:hyperlink>
      <w:r>
        <w:rPr>
          <w:rStyle w:val="Style6"/>
        </w:rPr>
        <w:t>查看会议信息</w:t>
      </w:r>
      <w:hyperlink w:anchor="_Toc450768863">
        <w:r>
          <w:rPr>
            <w:webHidden/>
          </w:rPr>
          <w:fldChar w:fldCharType="begin"/>
        </w:r>
        <w:r>
          <w:rPr>
            <w:webHidden/>
          </w:rPr>
          <w:instrText>PAGEREF _Toc450768863 \h</w:instrText>
        </w:r>
        <w:r>
          <w:rPr>
            <w:webHidden/>
          </w:rPr>
          <w:fldChar w:fldCharType="separate"/>
        </w:r>
        <w:r>
          <w:rPr>
            <w:rStyle w:val="Style6"/>
            <w:vanish w:val="false"/>
          </w:rPr>
          <w:tab/>
          <w:t>48</w:t>
        </w:r>
        <w:r>
          <w:rPr>
            <w:webHidden/>
          </w:rPr>
          <w:fldChar w:fldCharType="end"/>
        </w:r>
      </w:hyperlink>
    </w:p>
    <w:p>
      <w:pPr>
        <w:pStyle w:val="31"/>
        <w:tabs>
          <w:tab w:val="right" w:pos="9629" w:leader="dot"/>
        </w:tabs>
        <w:ind w:left="945" w:right="0" w:hanging="0"/>
        <w:rPr/>
      </w:pPr>
      <w:hyperlink w:anchor="_Toc450768864">
        <w:r>
          <w:rPr>
            <w:rStyle w:val="Style6"/>
            <w:rFonts w:cs="Book Antiqua"/>
            <w:bCs/>
            <w:vanish w:val="false"/>
          </w:rPr>
          <w:t>4.2.6</w:t>
        </w:r>
      </w:hyperlink>
      <w:hyperlink w:anchor="_Toc450768864">
        <w:r>
          <w:rPr>
            <w:webHidden/>
          </w:rPr>
          <w:fldChar w:fldCharType="begin"/>
        </w:r>
        <w:r>
          <w:rPr>
            <w:webHidden/>
          </w:rPr>
          <w:instrText>PAGEREF _Toc450768864 \h</w:instrText>
        </w:r>
        <w:r>
          <w:rPr>
            <w:webHidden/>
          </w:rPr>
          <w:fldChar w:fldCharType="separate"/>
        </w:r>
        <w:r>
          <w:rPr>
            <w:rStyle w:val="Style6"/>
          </w:rPr>
          <w:t xml:space="preserve"> </w:t>
        </w:r>
        <w:r>
          <w:rPr>
            <w:webHidden/>
          </w:rPr>
          <w:fldChar w:fldCharType="end"/>
        </w:r>
      </w:hyperlink>
      <w:r>
        <w:rPr>
          <w:rStyle w:val="Style6"/>
        </w:rPr>
        <w:t>查询会议列表</w:t>
      </w:r>
      <w:hyperlink w:anchor="_Toc450768864">
        <w:r>
          <w:rPr>
            <w:webHidden/>
          </w:rPr>
          <w:fldChar w:fldCharType="begin"/>
        </w:r>
        <w:r>
          <w:rPr>
            <w:webHidden/>
          </w:rPr>
          <w:instrText>PAGEREF _Toc450768864 \h</w:instrText>
        </w:r>
        <w:r>
          <w:rPr>
            <w:webHidden/>
          </w:rPr>
          <w:fldChar w:fldCharType="separate"/>
        </w:r>
        <w:r>
          <w:rPr>
            <w:rStyle w:val="Style6"/>
            <w:vanish w:val="false"/>
          </w:rPr>
          <w:tab/>
          <w:t>52</w:t>
        </w:r>
        <w:r>
          <w:rPr>
            <w:webHidden/>
          </w:rPr>
          <w:fldChar w:fldCharType="end"/>
        </w:r>
      </w:hyperlink>
    </w:p>
    <w:p>
      <w:pPr>
        <w:pStyle w:val="31"/>
        <w:tabs>
          <w:tab w:val="right" w:pos="9629" w:leader="dot"/>
        </w:tabs>
        <w:ind w:left="945" w:right="0" w:hanging="0"/>
        <w:rPr/>
      </w:pPr>
      <w:hyperlink w:anchor="_Toc450768865">
        <w:r>
          <w:rPr>
            <w:rStyle w:val="Style6"/>
            <w:rFonts w:cs="Book Antiqua"/>
            <w:bCs/>
            <w:vanish w:val="false"/>
          </w:rPr>
          <w:t>4.2.7</w:t>
        </w:r>
      </w:hyperlink>
      <w:hyperlink w:anchor="_Toc450768865">
        <w:r>
          <w:rPr>
            <w:webHidden/>
          </w:rPr>
          <w:fldChar w:fldCharType="begin"/>
        </w:r>
        <w:r>
          <w:rPr>
            <w:webHidden/>
          </w:rPr>
          <w:instrText>PAGEREF _Toc450768865 \h</w:instrText>
        </w:r>
        <w:r>
          <w:rPr>
            <w:webHidden/>
          </w:rPr>
          <w:fldChar w:fldCharType="separate"/>
        </w:r>
        <w:r>
          <w:rPr>
            <w:rStyle w:val="Style6"/>
          </w:rPr>
          <w:t xml:space="preserve"> </w:t>
        </w:r>
        <w:r>
          <w:rPr>
            <w:webHidden/>
          </w:rPr>
          <w:fldChar w:fldCharType="end"/>
        </w:r>
      </w:hyperlink>
      <w:r>
        <w:rPr>
          <w:rStyle w:val="Style6"/>
        </w:rPr>
        <w:t>创建会议模板</w:t>
      </w:r>
      <w:hyperlink w:anchor="_Toc450768865">
        <w:r>
          <w:rPr>
            <w:webHidden/>
          </w:rPr>
          <w:fldChar w:fldCharType="begin"/>
        </w:r>
        <w:r>
          <w:rPr>
            <w:webHidden/>
          </w:rPr>
          <w:instrText>PAGEREF _Toc450768865 \h</w:instrText>
        </w:r>
        <w:r>
          <w:rPr>
            <w:webHidden/>
          </w:rPr>
          <w:fldChar w:fldCharType="separate"/>
        </w:r>
        <w:r>
          <w:rPr>
            <w:rStyle w:val="Style6"/>
            <w:vanish w:val="false"/>
          </w:rPr>
          <w:tab/>
          <w:t>63</w:t>
        </w:r>
        <w:r>
          <w:rPr>
            <w:webHidden/>
          </w:rPr>
          <w:fldChar w:fldCharType="end"/>
        </w:r>
      </w:hyperlink>
    </w:p>
    <w:p>
      <w:pPr>
        <w:pStyle w:val="31"/>
        <w:tabs>
          <w:tab w:val="right" w:pos="9629" w:leader="dot"/>
        </w:tabs>
        <w:ind w:left="945" w:right="0" w:hanging="0"/>
        <w:rPr/>
      </w:pPr>
      <w:hyperlink w:anchor="_Toc450768866">
        <w:r>
          <w:rPr>
            <w:rStyle w:val="Style6"/>
            <w:rFonts w:cs="Book Antiqua"/>
            <w:bCs/>
            <w:vanish w:val="false"/>
          </w:rPr>
          <w:t>4.2.8</w:t>
        </w:r>
      </w:hyperlink>
      <w:hyperlink w:anchor="_Toc450768866">
        <w:r>
          <w:rPr>
            <w:webHidden/>
          </w:rPr>
          <w:fldChar w:fldCharType="begin"/>
        </w:r>
        <w:r>
          <w:rPr>
            <w:webHidden/>
          </w:rPr>
          <w:instrText>PAGEREF _Toc450768866 \h</w:instrText>
        </w:r>
        <w:r>
          <w:rPr>
            <w:webHidden/>
          </w:rPr>
          <w:fldChar w:fldCharType="separate"/>
        </w:r>
        <w:r>
          <w:rPr>
            <w:rStyle w:val="Style6"/>
          </w:rPr>
          <w:t xml:space="preserve"> </w:t>
        </w:r>
        <w:r>
          <w:rPr>
            <w:webHidden/>
          </w:rPr>
          <w:fldChar w:fldCharType="end"/>
        </w:r>
      </w:hyperlink>
      <w:r>
        <w:rPr>
          <w:rStyle w:val="Style6"/>
        </w:rPr>
        <w:t>修改会议模板</w:t>
      </w:r>
      <w:hyperlink w:anchor="_Toc450768866">
        <w:r>
          <w:rPr>
            <w:webHidden/>
          </w:rPr>
          <w:fldChar w:fldCharType="begin"/>
        </w:r>
        <w:r>
          <w:rPr>
            <w:webHidden/>
          </w:rPr>
          <w:instrText>PAGEREF _Toc450768866 \h</w:instrText>
        </w:r>
        <w:r>
          <w:rPr>
            <w:webHidden/>
          </w:rPr>
          <w:fldChar w:fldCharType="separate"/>
        </w:r>
        <w:r>
          <w:rPr>
            <w:rStyle w:val="Style6"/>
            <w:vanish w:val="false"/>
          </w:rPr>
          <w:tab/>
          <w:t>66</w:t>
        </w:r>
        <w:r>
          <w:rPr>
            <w:webHidden/>
          </w:rPr>
          <w:fldChar w:fldCharType="end"/>
        </w:r>
      </w:hyperlink>
    </w:p>
    <w:p>
      <w:pPr>
        <w:pStyle w:val="31"/>
        <w:tabs>
          <w:tab w:val="right" w:pos="9629" w:leader="dot"/>
        </w:tabs>
        <w:ind w:left="945" w:right="0" w:hanging="0"/>
        <w:rPr/>
      </w:pPr>
      <w:hyperlink w:anchor="_Toc450768867">
        <w:r>
          <w:rPr>
            <w:rStyle w:val="Style6"/>
            <w:rFonts w:cs="Book Antiqua"/>
            <w:bCs/>
            <w:vanish w:val="false"/>
          </w:rPr>
          <w:t>4.2.9</w:t>
        </w:r>
      </w:hyperlink>
      <w:hyperlink w:anchor="_Toc450768867">
        <w:r>
          <w:rPr>
            <w:webHidden/>
          </w:rPr>
          <w:fldChar w:fldCharType="begin"/>
        </w:r>
        <w:r>
          <w:rPr>
            <w:webHidden/>
          </w:rPr>
          <w:instrText>PAGEREF _Toc450768867 \h</w:instrText>
        </w:r>
        <w:r>
          <w:rPr>
            <w:webHidden/>
          </w:rPr>
          <w:fldChar w:fldCharType="separate"/>
        </w:r>
        <w:r>
          <w:rPr>
            <w:rStyle w:val="Style6"/>
          </w:rPr>
          <w:t xml:space="preserve"> </w:t>
        </w:r>
        <w:r>
          <w:rPr>
            <w:webHidden/>
          </w:rPr>
          <w:fldChar w:fldCharType="end"/>
        </w:r>
      </w:hyperlink>
      <w:r>
        <w:rPr>
          <w:rStyle w:val="Style6"/>
        </w:rPr>
        <w:t>删除会议模板</w:t>
      </w:r>
      <w:hyperlink w:anchor="_Toc450768867">
        <w:r>
          <w:rPr>
            <w:webHidden/>
          </w:rPr>
          <w:fldChar w:fldCharType="begin"/>
        </w:r>
        <w:r>
          <w:rPr>
            <w:webHidden/>
          </w:rPr>
          <w:instrText>PAGEREF _Toc450768867 \h</w:instrText>
        </w:r>
        <w:r>
          <w:rPr>
            <w:webHidden/>
          </w:rPr>
          <w:fldChar w:fldCharType="separate"/>
        </w:r>
        <w:r>
          <w:rPr>
            <w:rStyle w:val="Style6"/>
            <w:vanish w:val="false"/>
          </w:rPr>
          <w:tab/>
          <w:t>74</w:t>
        </w:r>
        <w:r>
          <w:rPr>
            <w:webHidden/>
          </w:rPr>
          <w:fldChar w:fldCharType="end"/>
        </w:r>
      </w:hyperlink>
    </w:p>
    <w:p>
      <w:pPr>
        <w:pStyle w:val="31"/>
        <w:tabs>
          <w:tab w:val="right" w:pos="9629" w:leader="dot"/>
        </w:tabs>
        <w:ind w:left="945" w:right="0" w:hanging="0"/>
        <w:rPr/>
      </w:pPr>
      <w:hyperlink w:anchor="_Toc450768868">
        <w:r>
          <w:rPr>
            <w:rStyle w:val="Style6"/>
            <w:rFonts w:cs="Book Antiqua"/>
            <w:bCs/>
            <w:vanish w:val="false"/>
          </w:rPr>
          <w:t>4.2.10</w:t>
        </w:r>
      </w:hyperlink>
      <w:hyperlink w:anchor="_Toc450768868">
        <w:r>
          <w:rPr>
            <w:webHidden/>
          </w:rPr>
          <w:fldChar w:fldCharType="begin"/>
        </w:r>
        <w:r>
          <w:rPr>
            <w:webHidden/>
          </w:rPr>
          <w:instrText>PAGEREF _Toc450768868 \h</w:instrText>
        </w:r>
        <w:r>
          <w:rPr>
            <w:webHidden/>
          </w:rPr>
          <w:fldChar w:fldCharType="separate"/>
        </w:r>
        <w:r>
          <w:rPr>
            <w:rStyle w:val="Style6"/>
          </w:rPr>
          <w:t xml:space="preserve"> </w:t>
        </w:r>
        <w:r>
          <w:rPr>
            <w:webHidden/>
          </w:rPr>
          <w:fldChar w:fldCharType="end"/>
        </w:r>
      </w:hyperlink>
      <w:r>
        <w:rPr>
          <w:rStyle w:val="Style6"/>
        </w:rPr>
        <w:t>查看会议模板信息</w:t>
      </w:r>
      <w:hyperlink w:anchor="_Toc450768868">
        <w:r>
          <w:rPr>
            <w:webHidden/>
          </w:rPr>
          <w:fldChar w:fldCharType="begin"/>
        </w:r>
        <w:r>
          <w:rPr>
            <w:webHidden/>
          </w:rPr>
          <w:instrText>PAGEREF _Toc450768868 \h</w:instrText>
        </w:r>
        <w:r>
          <w:rPr>
            <w:webHidden/>
          </w:rPr>
          <w:fldChar w:fldCharType="separate"/>
        </w:r>
        <w:r>
          <w:rPr>
            <w:rStyle w:val="Style6"/>
            <w:vanish w:val="false"/>
          </w:rPr>
          <w:tab/>
          <w:t>75</w:t>
        </w:r>
        <w:r>
          <w:rPr>
            <w:webHidden/>
          </w:rPr>
          <w:fldChar w:fldCharType="end"/>
        </w:r>
      </w:hyperlink>
    </w:p>
    <w:p>
      <w:pPr>
        <w:pStyle w:val="31"/>
        <w:tabs>
          <w:tab w:val="right" w:pos="9629" w:leader="dot"/>
        </w:tabs>
        <w:ind w:left="945" w:right="0" w:hanging="0"/>
        <w:rPr/>
      </w:pPr>
      <w:hyperlink w:anchor="_Toc450768869">
        <w:r>
          <w:rPr>
            <w:rStyle w:val="Style6"/>
            <w:rFonts w:cs="Book Antiqua"/>
            <w:bCs/>
            <w:vanish w:val="false"/>
          </w:rPr>
          <w:t>4.2.11</w:t>
        </w:r>
      </w:hyperlink>
      <w:hyperlink w:anchor="_Toc450768869">
        <w:r>
          <w:rPr>
            <w:webHidden/>
          </w:rPr>
          <w:fldChar w:fldCharType="begin"/>
        </w:r>
        <w:r>
          <w:rPr>
            <w:webHidden/>
          </w:rPr>
          <w:instrText>PAGEREF _Toc450768869 \h</w:instrText>
        </w:r>
        <w:r>
          <w:rPr>
            <w:webHidden/>
          </w:rPr>
          <w:fldChar w:fldCharType="separate"/>
        </w:r>
        <w:r>
          <w:rPr>
            <w:rStyle w:val="Style6"/>
          </w:rPr>
          <w:t xml:space="preserve"> </w:t>
        </w:r>
        <w:r>
          <w:rPr>
            <w:webHidden/>
          </w:rPr>
          <w:fldChar w:fldCharType="end"/>
        </w:r>
      </w:hyperlink>
      <w:r>
        <w:rPr>
          <w:rStyle w:val="Style6"/>
        </w:rPr>
        <w:t>查询会议模板列表</w:t>
      </w:r>
      <w:hyperlink w:anchor="_Toc450768869">
        <w:r>
          <w:rPr>
            <w:webHidden/>
          </w:rPr>
          <w:fldChar w:fldCharType="begin"/>
        </w:r>
        <w:r>
          <w:rPr>
            <w:webHidden/>
          </w:rPr>
          <w:instrText>PAGEREF _Toc450768869 \h</w:instrText>
        </w:r>
        <w:r>
          <w:rPr>
            <w:webHidden/>
          </w:rPr>
          <w:fldChar w:fldCharType="separate"/>
        </w:r>
        <w:r>
          <w:rPr>
            <w:rStyle w:val="Style6"/>
            <w:vanish w:val="false"/>
          </w:rPr>
          <w:tab/>
          <w:t>79</w:t>
        </w:r>
        <w:r>
          <w:rPr>
            <w:webHidden/>
          </w:rPr>
          <w:fldChar w:fldCharType="end"/>
        </w:r>
      </w:hyperlink>
    </w:p>
    <w:p>
      <w:pPr>
        <w:pStyle w:val="31"/>
        <w:tabs>
          <w:tab w:val="right" w:pos="9629" w:leader="dot"/>
        </w:tabs>
        <w:ind w:left="945" w:right="0" w:hanging="0"/>
        <w:rPr/>
      </w:pPr>
      <w:hyperlink w:anchor="_Toc450768870">
        <w:r>
          <w:rPr>
            <w:rStyle w:val="Style6"/>
            <w:rFonts w:cs="Book Antiqua"/>
            <w:bCs/>
            <w:vanish w:val="false"/>
          </w:rPr>
          <w:t>4.2.12</w:t>
        </w:r>
      </w:hyperlink>
      <w:hyperlink w:anchor="_Toc450768870">
        <w:r>
          <w:rPr>
            <w:webHidden/>
          </w:rPr>
          <w:fldChar w:fldCharType="begin"/>
        </w:r>
        <w:r>
          <w:rPr>
            <w:webHidden/>
          </w:rPr>
          <w:instrText>PAGEREF _Toc450768870 \h</w:instrText>
        </w:r>
        <w:r>
          <w:rPr>
            <w:webHidden/>
          </w:rPr>
          <w:fldChar w:fldCharType="separate"/>
        </w:r>
        <w:r>
          <w:rPr>
            <w:rStyle w:val="Style6"/>
          </w:rPr>
          <w:t xml:space="preserve"> </w:t>
        </w:r>
        <w:r>
          <w:rPr>
            <w:webHidden/>
          </w:rPr>
          <w:fldChar w:fldCharType="end"/>
        </w:r>
      </w:hyperlink>
      <w:r>
        <w:rPr>
          <w:rStyle w:val="Style6"/>
        </w:rPr>
        <w:t>下载录制文件</w:t>
      </w:r>
      <w:hyperlink w:anchor="_Toc450768870">
        <w:r>
          <w:rPr>
            <w:webHidden/>
          </w:rPr>
          <w:fldChar w:fldCharType="begin"/>
        </w:r>
        <w:r>
          <w:rPr>
            <w:webHidden/>
          </w:rPr>
          <w:instrText>PAGEREF _Toc450768870 \h</w:instrText>
        </w:r>
        <w:r>
          <w:rPr>
            <w:webHidden/>
          </w:rPr>
          <w:fldChar w:fldCharType="separate"/>
        </w:r>
        <w:r>
          <w:rPr>
            <w:rStyle w:val="Style6"/>
            <w:vanish w:val="false"/>
          </w:rPr>
          <w:tab/>
          <w:t>83</w:t>
        </w:r>
        <w:r>
          <w:rPr>
            <w:webHidden/>
          </w:rPr>
          <w:fldChar w:fldCharType="end"/>
        </w:r>
      </w:hyperlink>
    </w:p>
    <w:p>
      <w:pPr>
        <w:pStyle w:val="31"/>
        <w:tabs>
          <w:tab w:val="right" w:pos="9629" w:leader="dot"/>
        </w:tabs>
        <w:ind w:left="945" w:right="0" w:hanging="0"/>
        <w:rPr/>
      </w:pPr>
      <w:hyperlink w:anchor="_Toc450768871">
        <w:r>
          <w:rPr>
            <w:rStyle w:val="Style6"/>
            <w:rFonts w:cs="Book Antiqua"/>
            <w:bCs/>
            <w:vanish w:val="false"/>
          </w:rPr>
          <w:t>4.2.13</w:t>
        </w:r>
      </w:hyperlink>
      <w:hyperlink w:anchor="_Toc450768871">
        <w:r>
          <w:rPr>
            <w:webHidden/>
          </w:rPr>
          <w:fldChar w:fldCharType="begin"/>
        </w:r>
        <w:r>
          <w:rPr>
            <w:webHidden/>
          </w:rPr>
          <w:instrText>PAGEREF _Toc450768871 \h</w:instrText>
        </w:r>
        <w:r>
          <w:rPr>
            <w:webHidden/>
          </w:rPr>
          <w:fldChar w:fldCharType="separate"/>
        </w:r>
        <w:r>
          <w:rPr>
            <w:rStyle w:val="Style6"/>
          </w:rPr>
          <w:t xml:space="preserve"> </w:t>
        </w:r>
        <w:r>
          <w:rPr>
            <w:webHidden/>
          </w:rPr>
          <w:fldChar w:fldCharType="end"/>
        </w:r>
      </w:hyperlink>
      <w:r>
        <w:rPr>
          <w:rStyle w:val="Style6"/>
        </w:rPr>
        <w:t>在线点播录制文件</w:t>
      </w:r>
      <w:hyperlink w:anchor="_Toc450768871">
        <w:r>
          <w:rPr>
            <w:webHidden/>
          </w:rPr>
          <w:fldChar w:fldCharType="begin"/>
        </w:r>
        <w:r>
          <w:rPr>
            <w:webHidden/>
          </w:rPr>
          <w:instrText>PAGEREF _Toc450768871 \h</w:instrText>
        </w:r>
        <w:r>
          <w:rPr>
            <w:webHidden/>
          </w:rPr>
          <w:fldChar w:fldCharType="separate"/>
        </w:r>
        <w:r>
          <w:rPr>
            <w:rStyle w:val="Style6"/>
            <w:vanish w:val="false"/>
          </w:rPr>
          <w:tab/>
          <w:t>85</w:t>
        </w:r>
        <w:r>
          <w:rPr>
            <w:webHidden/>
          </w:rPr>
          <w:fldChar w:fldCharType="end"/>
        </w:r>
      </w:hyperlink>
    </w:p>
    <w:p>
      <w:pPr>
        <w:pStyle w:val="31"/>
        <w:tabs>
          <w:tab w:val="right" w:pos="9629" w:leader="dot"/>
        </w:tabs>
        <w:ind w:left="945" w:right="0" w:hanging="0"/>
        <w:rPr/>
      </w:pPr>
      <w:hyperlink w:anchor="_Toc450768872">
        <w:r>
          <w:rPr>
            <w:rStyle w:val="Style6"/>
            <w:rFonts w:cs="Book Antiqua"/>
            <w:bCs/>
            <w:vanish w:val="false"/>
          </w:rPr>
          <w:t>4.2.14</w:t>
        </w:r>
      </w:hyperlink>
      <w:hyperlink w:anchor="_Toc450768872">
        <w:r>
          <w:rPr>
            <w:webHidden/>
          </w:rPr>
          <w:fldChar w:fldCharType="begin"/>
        </w:r>
        <w:r>
          <w:rPr>
            <w:webHidden/>
          </w:rPr>
          <w:instrText>PAGEREF _Toc450768872 \h</w:instrText>
        </w:r>
        <w:r>
          <w:rPr>
            <w:webHidden/>
          </w:rPr>
          <w:fldChar w:fldCharType="separate"/>
        </w:r>
        <w:r>
          <w:rPr>
            <w:rStyle w:val="Style6"/>
          </w:rPr>
          <w:t xml:space="preserve"> </w:t>
        </w:r>
        <w:r>
          <w:rPr>
            <w:webHidden/>
          </w:rPr>
          <w:fldChar w:fldCharType="end"/>
        </w:r>
      </w:hyperlink>
      <w:r>
        <w:rPr>
          <w:rStyle w:val="Style6"/>
        </w:rPr>
        <w:t>删除录制文件</w:t>
      </w:r>
      <w:hyperlink w:anchor="_Toc450768872">
        <w:r>
          <w:rPr>
            <w:webHidden/>
          </w:rPr>
          <w:fldChar w:fldCharType="begin"/>
        </w:r>
        <w:r>
          <w:rPr>
            <w:webHidden/>
          </w:rPr>
          <w:instrText>PAGEREF _Toc450768872 \h</w:instrText>
        </w:r>
        <w:r>
          <w:rPr>
            <w:webHidden/>
          </w:rPr>
          <w:fldChar w:fldCharType="separate"/>
        </w:r>
        <w:r>
          <w:rPr>
            <w:rStyle w:val="Style6"/>
            <w:vanish w:val="false"/>
          </w:rPr>
          <w:tab/>
          <w:t>87</w:t>
        </w:r>
        <w:r>
          <w:rPr>
            <w:webHidden/>
          </w:rPr>
          <w:fldChar w:fldCharType="end"/>
        </w:r>
      </w:hyperlink>
    </w:p>
    <w:p>
      <w:pPr>
        <w:pStyle w:val="31"/>
        <w:tabs>
          <w:tab w:val="right" w:pos="9629" w:leader="dot"/>
        </w:tabs>
        <w:ind w:left="945" w:right="0" w:hanging="0"/>
        <w:rPr/>
      </w:pPr>
      <w:hyperlink w:anchor="_Toc450768873">
        <w:r>
          <w:rPr>
            <w:rStyle w:val="Style6"/>
            <w:rFonts w:cs="Book Antiqua"/>
            <w:bCs/>
            <w:vanish w:val="false"/>
          </w:rPr>
          <w:t>4.2.15</w:t>
        </w:r>
      </w:hyperlink>
      <w:hyperlink w:anchor="_Toc450768873">
        <w:r>
          <w:rPr>
            <w:webHidden/>
          </w:rPr>
          <w:fldChar w:fldCharType="begin"/>
        </w:r>
        <w:r>
          <w:rPr>
            <w:webHidden/>
          </w:rPr>
          <w:instrText>PAGEREF _Toc450768873 \h</w:instrText>
        </w:r>
        <w:r>
          <w:rPr>
            <w:webHidden/>
          </w:rPr>
          <w:fldChar w:fldCharType="separate"/>
        </w:r>
        <w:r>
          <w:rPr>
            <w:rStyle w:val="Style6"/>
          </w:rPr>
          <w:t xml:space="preserve"> </w:t>
        </w:r>
        <w:r>
          <w:rPr>
            <w:webHidden/>
          </w:rPr>
          <w:fldChar w:fldCharType="end"/>
        </w:r>
      </w:hyperlink>
      <w:r>
        <w:rPr>
          <w:rStyle w:val="Style6"/>
        </w:rPr>
        <w:t>查询会</w:t>
      </w:r>
      <w:hyperlink w:anchor="_Toc450768873">
        <w:r>
          <w:rPr>
            <w:rStyle w:val="Style6"/>
            <w:iCs/>
          </w:rPr>
          <w:t>议控制类操作日志</w:t>
        </w:r>
      </w:hyperlink>
      <w:hyperlink w:anchor="_Toc450768873">
        <w:r>
          <w:rPr>
            <w:webHidden/>
          </w:rPr>
          <w:fldChar w:fldCharType="begin"/>
        </w:r>
        <w:r>
          <w:rPr>
            <w:webHidden/>
          </w:rPr>
          <w:instrText>PAGEREF _Toc450768873 \h</w:instrText>
        </w:r>
        <w:r>
          <w:rPr>
            <w:webHidden/>
          </w:rPr>
          <w:fldChar w:fldCharType="separate"/>
        </w:r>
        <w:r>
          <w:rPr>
            <w:rStyle w:val="Style6"/>
            <w:vanish w:val="false"/>
          </w:rPr>
          <w:tab/>
          <w:t>89</w:t>
        </w:r>
        <w:r>
          <w:rPr>
            <w:webHidden/>
          </w:rPr>
          <w:fldChar w:fldCharType="end"/>
        </w:r>
      </w:hyperlink>
    </w:p>
    <w:p>
      <w:pPr>
        <w:pStyle w:val="31"/>
        <w:tabs>
          <w:tab w:val="right" w:pos="9629" w:leader="dot"/>
        </w:tabs>
        <w:ind w:left="945" w:right="0" w:hanging="0"/>
        <w:rPr/>
      </w:pPr>
      <w:hyperlink w:anchor="_Toc450768874">
        <w:r>
          <w:rPr>
            <w:rStyle w:val="Style6"/>
            <w:rFonts w:cs="Book Antiqua"/>
            <w:bCs/>
            <w:vanish w:val="false"/>
          </w:rPr>
          <w:t>4.2.16</w:t>
        </w:r>
      </w:hyperlink>
      <w:hyperlink w:anchor="_Toc450768874">
        <w:r>
          <w:rPr>
            <w:webHidden/>
          </w:rPr>
          <w:fldChar w:fldCharType="begin"/>
        </w:r>
        <w:r>
          <w:rPr>
            <w:webHidden/>
          </w:rPr>
          <w:instrText>PAGEREF _Toc450768874 \h</w:instrText>
        </w:r>
        <w:r>
          <w:rPr>
            <w:webHidden/>
          </w:rPr>
          <w:fldChar w:fldCharType="separate"/>
        </w:r>
        <w:r>
          <w:rPr>
            <w:rStyle w:val="Style6"/>
          </w:rPr>
          <w:t xml:space="preserve"> </w:t>
        </w:r>
        <w:r>
          <w:rPr>
            <w:webHidden/>
          </w:rPr>
          <w:fldChar w:fldCharType="end"/>
        </w:r>
      </w:hyperlink>
      <w:r>
        <w:rPr>
          <w:rStyle w:val="Style6"/>
        </w:rPr>
        <w:t>查询与会者记录数据</w:t>
      </w:r>
      <w:hyperlink w:anchor="_Toc450768874">
        <w:r>
          <w:rPr>
            <w:webHidden/>
          </w:rPr>
          <w:fldChar w:fldCharType="begin"/>
        </w:r>
        <w:r>
          <w:rPr>
            <w:webHidden/>
          </w:rPr>
          <w:instrText>PAGEREF _Toc450768874 \h</w:instrText>
        </w:r>
        <w:r>
          <w:rPr>
            <w:webHidden/>
          </w:rPr>
          <w:fldChar w:fldCharType="separate"/>
        </w:r>
        <w:r>
          <w:rPr>
            <w:rStyle w:val="Style6"/>
            <w:vanish w:val="false"/>
          </w:rPr>
          <w:tab/>
          <w:t>91</w:t>
        </w:r>
        <w:r>
          <w:rPr>
            <w:webHidden/>
          </w:rPr>
          <w:fldChar w:fldCharType="end"/>
        </w:r>
      </w:hyperlink>
    </w:p>
    <w:p>
      <w:pPr>
        <w:pStyle w:val="21"/>
        <w:tabs>
          <w:tab w:val="right" w:pos="9629" w:leader="dot"/>
        </w:tabs>
        <w:ind w:left="630" w:right="0" w:hanging="0"/>
        <w:rPr/>
      </w:pPr>
      <w:hyperlink w:anchor="_Toc450768875">
        <w:r>
          <w:rPr>
            <w:rStyle w:val="Style6"/>
            <w:vanish w:val="false"/>
          </w:rPr>
          <w:t xml:space="preserve">4.3 </w:t>
        </w:r>
      </w:hyperlink>
      <w:hyperlink w:anchor="_Toc450768875">
        <w:r>
          <w:rPr>
            <w:webHidden/>
          </w:rPr>
          <w:fldChar w:fldCharType="begin"/>
        </w:r>
        <w:r>
          <w:rPr>
            <w:webHidden/>
          </w:rPr>
          <w:instrText>PAGEREF _Toc450768875 \h</w:instrText>
        </w:r>
        <w:r>
          <w:rPr>
            <w:webHidden/>
          </w:rPr>
          <w:fldChar w:fldCharType="separate"/>
        </w:r>
        <w:r>
          <w:rPr>
            <w:rStyle w:val="Style6"/>
          </w:rPr>
          <w:t>会议控制接口</w:t>
        </w:r>
        <w:r>
          <w:rPr>
            <w:webHidden/>
          </w:rPr>
          <w:fldChar w:fldCharType="end"/>
        </w:r>
      </w:hyperlink>
      <w:hyperlink w:anchor="_Toc450768875">
        <w:r>
          <w:rPr>
            <w:webHidden/>
          </w:rPr>
          <w:fldChar w:fldCharType="begin"/>
        </w:r>
        <w:r>
          <w:rPr>
            <w:webHidden/>
          </w:rPr>
          <w:instrText>PAGEREF _Toc450768875 \h</w:instrText>
        </w:r>
        <w:r>
          <w:rPr>
            <w:webHidden/>
          </w:rPr>
          <w:fldChar w:fldCharType="separate"/>
        </w:r>
        <w:r>
          <w:rPr>
            <w:rStyle w:val="Style6"/>
            <w:vanish w:val="false"/>
          </w:rPr>
          <w:tab/>
          <w:t>95</w:t>
        </w:r>
        <w:r>
          <w:rPr>
            <w:webHidden/>
          </w:rPr>
          <w:fldChar w:fldCharType="end"/>
        </w:r>
      </w:hyperlink>
    </w:p>
    <w:p>
      <w:pPr>
        <w:pStyle w:val="31"/>
        <w:tabs>
          <w:tab w:val="right" w:pos="9629" w:leader="dot"/>
        </w:tabs>
        <w:ind w:left="945" w:right="0" w:hanging="0"/>
        <w:rPr/>
      </w:pPr>
      <w:hyperlink w:anchor="_Toc450768876">
        <w:r>
          <w:rPr>
            <w:rStyle w:val="Style6"/>
            <w:rFonts w:cs="Book Antiqua"/>
            <w:bCs/>
            <w:vanish w:val="false"/>
          </w:rPr>
          <w:t>4.3.1</w:t>
        </w:r>
      </w:hyperlink>
      <w:hyperlink w:anchor="_Toc450768876">
        <w:r>
          <w:rPr>
            <w:webHidden/>
          </w:rPr>
          <w:fldChar w:fldCharType="begin"/>
        </w:r>
        <w:r>
          <w:rPr>
            <w:webHidden/>
          </w:rPr>
          <w:instrText>PAGEREF _Toc450768876 \h</w:instrText>
        </w:r>
        <w:r>
          <w:rPr>
            <w:webHidden/>
          </w:rPr>
          <w:fldChar w:fldCharType="separate"/>
        </w:r>
        <w:r>
          <w:rPr>
            <w:rStyle w:val="Style6"/>
          </w:rPr>
          <w:t xml:space="preserve"> </w:t>
        </w:r>
        <w:r>
          <w:rPr>
            <w:webHidden/>
          </w:rPr>
          <w:fldChar w:fldCharType="end"/>
        </w:r>
      </w:hyperlink>
      <w:r>
        <w:rPr>
          <w:rStyle w:val="Style6"/>
        </w:rPr>
        <w:t>通用会议控制接口</w:t>
      </w:r>
      <w:hyperlink w:anchor="_Toc450768876">
        <w:r>
          <w:rPr>
            <w:webHidden/>
          </w:rPr>
          <w:fldChar w:fldCharType="begin"/>
        </w:r>
        <w:r>
          <w:rPr>
            <w:webHidden/>
          </w:rPr>
          <w:instrText>PAGEREF _Toc450768876 \h</w:instrText>
        </w:r>
        <w:r>
          <w:rPr>
            <w:webHidden/>
          </w:rPr>
          <w:fldChar w:fldCharType="separate"/>
        </w:r>
        <w:r>
          <w:rPr>
            <w:rStyle w:val="Style6"/>
            <w:vanish w:val="false"/>
          </w:rPr>
          <w:tab/>
          <w:t>95</w:t>
        </w:r>
        <w:r>
          <w:rPr>
            <w:webHidden/>
          </w:rPr>
          <w:fldChar w:fldCharType="end"/>
        </w:r>
      </w:hyperlink>
    </w:p>
    <w:p>
      <w:pPr>
        <w:pStyle w:val="31"/>
        <w:tabs>
          <w:tab w:val="right" w:pos="9629" w:leader="dot"/>
        </w:tabs>
        <w:ind w:left="945" w:right="0" w:hanging="0"/>
        <w:rPr/>
      </w:pPr>
      <w:hyperlink w:anchor="_Toc450768877">
        <w:r>
          <w:rPr>
            <w:rStyle w:val="Style6"/>
            <w:rFonts w:cs="Book Antiqua"/>
            <w:bCs/>
            <w:vanish w:val="false"/>
          </w:rPr>
          <w:t>4.3.2</w:t>
        </w:r>
      </w:hyperlink>
      <w:hyperlink w:anchor="_Toc450768877">
        <w:r>
          <w:rPr>
            <w:webHidden/>
          </w:rPr>
          <w:fldChar w:fldCharType="begin"/>
        </w:r>
        <w:r>
          <w:rPr>
            <w:webHidden/>
          </w:rPr>
          <w:instrText>PAGEREF _Toc450768877 \h</w:instrText>
        </w:r>
        <w:r>
          <w:rPr>
            <w:webHidden/>
          </w:rPr>
          <w:fldChar w:fldCharType="separate"/>
        </w:r>
        <w:r>
          <w:rPr>
            <w:rStyle w:val="Style6"/>
          </w:rPr>
          <w:t xml:space="preserve"> </w:t>
        </w:r>
        <w:r>
          <w:rPr>
            <w:webHidden/>
          </w:rPr>
          <w:fldChar w:fldCharType="end"/>
        </w:r>
      </w:hyperlink>
      <w:r>
        <w:rPr>
          <w:rStyle w:val="Style6"/>
        </w:rPr>
        <w:t>视频会议控制相关接口</w:t>
      </w:r>
      <w:hyperlink w:anchor="_Toc450768877">
        <w:r>
          <w:rPr>
            <w:webHidden/>
          </w:rPr>
          <w:fldChar w:fldCharType="begin"/>
        </w:r>
        <w:r>
          <w:rPr>
            <w:webHidden/>
          </w:rPr>
          <w:instrText>PAGEREF _Toc450768877 \h</w:instrText>
        </w:r>
        <w:r>
          <w:rPr>
            <w:webHidden/>
          </w:rPr>
          <w:fldChar w:fldCharType="separate"/>
        </w:r>
        <w:r>
          <w:rPr>
            <w:rStyle w:val="Style6"/>
            <w:vanish w:val="false"/>
          </w:rPr>
          <w:tab/>
          <w:t>173</w:t>
        </w:r>
        <w:r>
          <w:rPr>
            <w:webHidden/>
          </w:rPr>
          <w:fldChar w:fldCharType="end"/>
        </w:r>
      </w:hyperlink>
    </w:p>
    <w:p>
      <w:pPr>
        <w:pStyle w:val="31"/>
        <w:tabs>
          <w:tab w:val="right" w:pos="9629" w:leader="dot"/>
        </w:tabs>
        <w:ind w:left="945" w:right="0" w:hanging="0"/>
        <w:rPr/>
      </w:pPr>
      <w:hyperlink w:anchor="_Toc450768878">
        <w:r>
          <w:rPr>
            <w:rStyle w:val="Style6"/>
            <w:rFonts w:cs="Book Antiqua"/>
            <w:bCs/>
            <w:vanish w:val="false"/>
          </w:rPr>
          <w:t>4.3.3</w:t>
        </w:r>
      </w:hyperlink>
      <w:hyperlink w:anchor="_Toc450768878">
        <w:r>
          <w:rPr>
            <w:webHidden/>
          </w:rPr>
          <w:fldChar w:fldCharType="begin"/>
        </w:r>
        <w:r>
          <w:rPr>
            <w:webHidden/>
          </w:rPr>
          <w:instrText>PAGEREF _Toc450768878 \h</w:instrText>
        </w:r>
        <w:r>
          <w:rPr>
            <w:webHidden/>
          </w:rPr>
          <w:fldChar w:fldCharType="separate"/>
        </w:r>
        <w:r>
          <w:rPr>
            <w:rStyle w:val="Style6"/>
          </w:rPr>
          <w:t xml:space="preserve"> </w:t>
        </w:r>
        <w:r>
          <w:rPr>
            <w:webHidden/>
          </w:rPr>
          <w:fldChar w:fldCharType="end"/>
        </w:r>
      </w:hyperlink>
      <w:r>
        <w:rPr>
          <w:rStyle w:val="Style6"/>
        </w:rPr>
        <w:t>状态订阅与通知相关接口</w:t>
      </w:r>
      <w:hyperlink w:anchor="_Toc450768878">
        <w:r>
          <w:rPr>
            <w:webHidden/>
          </w:rPr>
          <w:fldChar w:fldCharType="begin"/>
        </w:r>
        <w:r>
          <w:rPr>
            <w:webHidden/>
          </w:rPr>
          <w:instrText>PAGEREF _Toc450768878 \h</w:instrText>
        </w:r>
        <w:r>
          <w:rPr>
            <w:webHidden/>
          </w:rPr>
          <w:fldChar w:fldCharType="separate"/>
        </w:r>
        <w:r>
          <w:rPr>
            <w:rStyle w:val="Style6"/>
            <w:vanish w:val="false"/>
          </w:rPr>
          <w:tab/>
          <w:t>191</w:t>
        </w:r>
        <w:r>
          <w:rPr>
            <w:webHidden/>
          </w:rPr>
          <w:fldChar w:fldCharType="end"/>
        </w:r>
      </w:hyperlink>
    </w:p>
    <w:p>
      <w:pPr>
        <w:pStyle w:val="21"/>
        <w:tabs>
          <w:tab w:val="right" w:pos="9629" w:leader="dot"/>
        </w:tabs>
        <w:ind w:left="630" w:right="0" w:hanging="0"/>
        <w:rPr/>
      </w:pPr>
      <w:hyperlink w:anchor="_Toc450768879">
        <w:r>
          <w:rPr>
            <w:rStyle w:val="Style6"/>
            <w:vanish w:val="false"/>
          </w:rPr>
          <w:t xml:space="preserve">4.4 </w:t>
        </w:r>
      </w:hyperlink>
      <w:hyperlink w:anchor="_Toc450768879">
        <w:r>
          <w:rPr>
            <w:webHidden/>
          </w:rPr>
          <w:fldChar w:fldCharType="begin"/>
        </w:r>
        <w:r>
          <w:rPr>
            <w:webHidden/>
          </w:rPr>
          <w:instrText>PAGEREF _Toc450768879 \h</w:instrText>
        </w:r>
        <w:r>
          <w:rPr>
            <w:webHidden/>
          </w:rPr>
          <w:fldChar w:fldCharType="separate"/>
        </w:r>
        <w:r>
          <w:rPr>
            <w:rStyle w:val="Style6"/>
          </w:rPr>
          <w:t>用户个人信息、联系人与会议室相关接口</w:t>
        </w:r>
        <w:r>
          <w:rPr>
            <w:webHidden/>
          </w:rPr>
          <w:fldChar w:fldCharType="end"/>
        </w:r>
      </w:hyperlink>
      <w:hyperlink w:anchor="_Toc450768879">
        <w:r>
          <w:rPr>
            <w:webHidden/>
          </w:rPr>
          <w:fldChar w:fldCharType="begin"/>
        </w:r>
        <w:r>
          <w:rPr>
            <w:webHidden/>
          </w:rPr>
          <w:instrText>PAGEREF _Toc450768879 \h</w:instrText>
        </w:r>
        <w:r>
          <w:rPr>
            <w:webHidden/>
          </w:rPr>
          <w:fldChar w:fldCharType="separate"/>
        </w:r>
        <w:r>
          <w:rPr>
            <w:rStyle w:val="Style6"/>
            <w:vanish w:val="false"/>
          </w:rPr>
          <w:tab/>
          <w:t>201</w:t>
        </w:r>
        <w:r>
          <w:rPr>
            <w:webHidden/>
          </w:rPr>
          <w:fldChar w:fldCharType="end"/>
        </w:r>
      </w:hyperlink>
    </w:p>
    <w:p>
      <w:pPr>
        <w:pStyle w:val="31"/>
        <w:tabs>
          <w:tab w:val="right" w:pos="9629" w:leader="dot"/>
        </w:tabs>
        <w:ind w:left="945" w:right="0" w:hanging="0"/>
        <w:rPr/>
      </w:pPr>
      <w:hyperlink w:anchor="_Toc450768880">
        <w:r>
          <w:rPr>
            <w:rStyle w:val="Style6"/>
            <w:rFonts w:cs="Book Antiqua"/>
            <w:bCs/>
            <w:vanish w:val="false"/>
          </w:rPr>
          <w:t>4.4.1</w:t>
        </w:r>
      </w:hyperlink>
      <w:hyperlink w:anchor="_Toc450768880">
        <w:r>
          <w:rPr>
            <w:webHidden/>
          </w:rPr>
          <w:fldChar w:fldCharType="begin"/>
        </w:r>
        <w:r>
          <w:rPr>
            <w:webHidden/>
          </w:rPr>
          <w:instrText>PAGEREF _Toc450768880 \h</w:instrText>
        </w:r>
        <w:r>
          <w:rPr>
            <w:webHidden/>
          </w:rPr>
          <w:fldChar w:fldCharType="separate"/>
        </w:r>
        <w:r>
          <w:rPr>
            <w:rStyle w:val="Style6"/>
          </w:rPr>
          <w:t xml:space="preserve"> </w:t>
        </w:r>
        <w:r>
          <w:rPr>
            <w:webHidden/>
          </w:rPr>
          <w:fldChar w:fldCharType="end"/>
        </w:r>
      </w:hyperlink>
      <w:r>
        <w:rPr>
          <w:rStyle w:val="Style6"/>
        </w:rPr>
        <w:t>找回用户密码</w:t>
      </w:r>
      <w:hyperlink w:anchor="_Toc450768880">
        <w:r>
          <w:rPr>
            <w:webHidden/>
          </w:rPr>
          <w:fldChar w:fldCharType="begin"/>
        </w:r>
        <w:r>
          <w:rPr>
            <w:webHidden/>
          </w:rPr>
          <w:instrText>PAGEREF _Toc450768880 \h</w:instrText>
        </w:r>
        <w:r>
          <w:rPr>
            <w:webHidden/>
          </w:rPr>
          <w:fldChar w:fldCharType="separate"/>
        </w:r>
        <w:r>
          <w:rPr>
            <w:rStyle w:val="Style6"/>
            <w:vanish w:val="false"/>
          </w:rPr>
          <w:tab/>
          <w:t>201</w:t>
        </w:r>
        <w:r>
          <w:rPr>
            <w:webHidden/>
          </w:rPr>
          <w:fldChar w:fldCharType="end"/>
        </w:r>
      </w:hyperlink>
    </w:p>
    <w:p>
      <w:pPr>
        <w:pStyle w:val="31"/>
        <w:tabs>
          <w:tab w:val="right" w:pos="9629" w:leader="dot"/>
        </w:tabs>
        <w:ind w:left="945" w:right="0" w:hanging="0"/>
        <w:rPr/>
      </w:pPr>
      <w:hyperlink w:anchor="_Toc450768881">
        <w:r>
          <w:rPr>
            <w:rStyle w:val="Style6"/>
            <w:rFonts w:cs="Book Antiqua"/>
            <w:bCs/>
            <w:vanish w:val="false"/>
          </w:rPr>
          <w:t>4.4.2</w:t>
        </w:r>
      </w:hyperlink>
      <w:hyperlink w:anchor="_Toc450768881">
        <w:r>
          <w:rPr>
            <w:webHidden/>
          </w:rPr>
          <w:fldChar w:fldCharType="begin"/>
        </w:r>
        <w:r>
          <w:rPr>
            <w:webHidden/>
          </w:rPr>
          <w:instrText>PAGEREF _Toc450768881 \h</w:instrText>
        </w:r>
        <w:r>
          <w:rPr>
            <w:webHidden/>
          </w:rPr>
          <w:fldChar w:fldCharType="separate"/>
        </w:r>
        <w:r>
          <w:rPr>
            <w:rStyle w:val="Style6"/>
          </w:rPr>
          <w:t xml:space="preserve"> </w:t>
        </w:r>
        <w:r>
          <w:rPr>
            <w:webHidden/>
          </w:rPr>
          <w:fldChar w:fldCharType="end"/>
        </w:r>
      </w:hyperlink>
      <w:r>
        <w:rPr>
          <w:rStyle w:val="Style6"/>
        </w:rPr>
        <w:t>修改用户</w:t>
      </w:r>
      <w:hyperlink w:anchor="_Toc450768881">
        <w:r>
          <w:rPr>
            <w:webHidden/>
          </w:rPr>
          <w:fldChar w:fldCharType="begin"/>
        </w:r>
        <w:r>
          <w:rPr>
            <w:webHidden/>
          </w:rPr>
          <w:instrText>PAGEREF _Toc450768881 \h</w:instrText>
        </w:r>
        <w:r>
          <w:rPr>
            <w:webHidden/>
          </w:rPr>
          <w:fldChar w:fldCharType="separate"/>
        </w:r>
        <w:r>
          <w:rPr>
            <w:rStyle w:val="Style6"/>
            <w:vanish w:val="false"/>
          </w:rPr>
          <w:tab/>
          <w:t>203</w:t>
        </w:r>
        <w:r>
          <w:rPr>
            <w:webHidden/>
          </w:rPr>
          <w:fldChar w:fldCharType="end"/>
        </w:r>
      </w:hyperlink>
    </w:p>
    <w:p>
      <w:pPr>
        <w:pStyle w:val="31"/>
        <w:tabs>
          <w:tab w:val="right" w:pos="9629" w:leader="dot"/>
        </w:tabs>
        <w:ind w:left="945" w:right="0" w:hanging="0"/>
        <w:rPr/>
      </w:pPr>
      <w:hyperlink w:anchor="_Toc450768882">
        <w:r>
          <w:rPr>
            <w:rStyle w:val="Style6"/>
            <w:rFonts w:cs="Book Antiqua"/>
            <w:bCs/>
            <w:vanish w:val="false"/>
          </w:rPr>
          <w:t>4.4.3</w:t>
        </w:r>
      </w:hyperlink>
      <w:hyperlink w:anchor="_Toc450768882">
        <w:r>
          <w:rPr>
            <w:webHidden/>
          </w:rPr>
          <w:fldChar w:fldCharType="begin"/>
        </w:r>
        <w:r>
          <w:rPr>
            <w:webHidden/>
          </w:rPr>
          <w:instrText>PAGEREF _Toc450768882 \h</w:instrText>
        </w:r>
        <w:r>
          <w:rPr>
            <w:webHidden/>
          </w:rPr>
          <w:fldChar w:fldCharType="separate"/>
        </w:r>
        <w:r>
          <w:rPr>
            <w:rStyle w:val="Style6"/>
          </w:rPr>
          <w:t xml:space="preserve"> </w:t>
        </w:r>
        <w:r>
          <w:rPr>
            <w:webHidden/>
          </w:rPr>
          <w:fldChar w:fldCharType="end"/>
        </w:r>
      </w:hyperlink>
      <w:r>
        <w:rPr>
          <w:rStyle w:val="Style6"/>
        </w:rPr>
        <w:t>修改用户密码</w:t>
      </w:r>
      <w:hyperlink w:anchor="_Toc450768882">
        <w:r>
          <w:rPr>
            <w:webHidden/>
          </w:rPr>
          <w:fldChar w:fldCharType="begin"/>
        </w:r>
        <w:r>
          <w:rPr>
            <w:webHidden/>
          </w:rPr>
          <w:instrText>PAGEREF _Toc450768882 \h</w:instrText>
        </w:r>
        <w:r>
          <w:rPr>
            <w:webHidden/>
          </w:rPr>
          <w:fldChar w:fldCharType="separate"/>
        </w:r>
        <w:r>
          <w:rPr>
            <w:rStyle w:val="Style6"/>
            <w:vanish w:val="false"/>
          </w:rPr>
          <w:tab/>
          <w:t>207</w:t>
        </w:r>
        <w:r>
          <w:rPr>
            <w:webHidden/>
          </w:rPr>
          <w:fldChar w:fldCharType="end"/>
        </w:r>
      </w:hyperlink>
    </w:p>
    <w:p>
      <w:pPr>
        <w:pStyle w:val="31"/>
        <w:tabs>
          <w:tab w:val="right" w:pos="9629" w:leader="dot"/>
        </w:tabs>
        <w:ind w:left="945" w:right="0" w:hanging="0"/>
        <w:rPr/>
      </w:pPr>
      <w:hyperlink w:anchor="_Toc450768883">
        <w:r>
          <w:rPr>
            <w:rStyle w:val="Style6"/>
            <w:rFonts w:cs="Book Antiqua"/>
            <w:bCs/>
            <w:vanish w:val="false"/>
          </w:rPr>
          <w:t>4.4.4</w:t>
        </w:r>
      </w:hyperlink>
      <w:hyperlink w:anchor="_Toc450768883">
        <w:r>
          <w:rPr>
            <w:webHidden/>
          </w:rPr>
          <w:fldChar w:fldCharType="begin"/>
        </w:r>
        <w:r>
          <w:rPr>
            <w:webHidden/>
          </w:rPr>
          <w:instrText>PAGEREF _Toc450768883 \h</w:instrText>
        </w:r>
        <w:r>
          <w:rPr>
            <w:webHidden/>
          </w:rPr>
          <w:fldChar w:fldCharType="separate"/>
        </w:r>
        <w:r>
          <w:rPr>
            <w:rStyle w:val="Style6"/>
          </w:rPr>
          <w:t xml:space="preserve"> </w:t>
        </w:r>
        <w:r>
          <w:rPr>
            <w:webHidden/>
          </w:rPr>
          <w:fldChar w:fldCharType="end"/>
        </w:r>
      </w:hyperlink>
      <w:r>
        <w:rPr>
          <w:rStyle w:val="Style6"/>
        </w:rPr>
        <w:t>创建个人联系人</w:t>
      </w:r>
      <w:hyperlink w:anchor="_Toc450768883">
        <w:r>
          <w:rPr>
            <w:webHidden/>
          </w:rPr>
          <w:fldChar w:fldCharType="begin"/>
        </w:r>
        <w:r>
          <w:rPr>
            <w:webHidden/>
          </w:rPr>
          <w:instrText>PAGEREF _Toc450768883 \h</w:instrText>
        </w:r>
        <w:r>
          <w:rPr>
            <w:webHidden/>
          </w:rPr>
          <w:fldChar w:fldCharType="separate"/>
        </w:r>
        <w:r>
          <w:rPr>
            <w:rStyle w:val="Style6"/>
            <w:vanish w:val="false"/>
          </w:rPr>
          <w:tab/>
          <w:t>209</w:t>
        </w:r>
        <w:r>
          <w:rPr>
            <w:webHidden/>
          </w:rPr>
          <w:fldChar w:fldCharType="end"/>
        </w:r>
      </w:hyperlink>
    </w:p>
    <w:p>
      <w:pPr>
        <w:pStyle w:val="31"/>
        <w:tabs>
          <w:tab w:val="right" w:pos="9629" w:leader="dot"/>
        </w:tabs>
        <w:ind w:left="945" w:right="0" w:hanging="0"/>
        <w:rPr/>
      </w:pPr>
      <w:hyperlink w:anchor="_Toc450768884">
        <w:r>
          <w:rPr>
            <w:rStyle w:val="Style6"/>
            <w:rFonts w:cs="Book Antiqua"/>
            <w:bCs/>
            <w:vanish w:val="false"/>
          </w:rPr>
          <w:t>4.4.5</w:t>
        </w:r>
      </w:hyperlink>
      <w:hyperlink w:anchor="_Toc450768884">
        <w:r>
          <w:rPr>
            <w:webHidden/>
          </w:rPr>
          <w:fldChar w:fldCharType="begin"/>
        </w:r>
        <w:r>
          <w:rPr>
            <w:webHidden/>
          </w:rPr>
          <w:instrText>PAGEREF _Toc450768884 \h</w:instrText>
        </w:r>
        <w:r>
          <w:rPr>
            <w:webHidden/>
          </w:rPr>
          <w:fldChar w:fldCharType="separate"/>
        </w:r>
        <w:r>
          <w:rPr>
            <w:rStyle w:val="Style6"/>
          </w:rPr>
          <w:t xml:space="preserve"> </w:t>
        </w:r>
        <w:r>
          <w:rPr>
            <w:webHidden/>
          </w:rPr>
          <w:fldChar w:fldCharType="end"/>
        </w:r>
      </w:hyperlink>
      <w:r>
        <w:rPr>
          <w:rStyle w:val="Style6"/>
        </w:rPr>
        <w:t>修改个人联系人</w:t>
      </w:r>
      <w:hyperlink w:anchor="_Toc450768884">
        <w:r>
          <w:rPr>
            <w:webHidden/>
          </w:rPr>
          <w:fldChar w:fldCharType="begin"/>
        </w:r>
        <w:r>
          <w:rPr>
            <w:webHidden/>
          </w:rPr>
          <w:instrText>PAGEREF _Toc450768884 \h</w:instrText>
        </w:r>
        <w:r>
          <w:rPr>
            <w:webHidden/>
          </w:rPr>
          <w:fldChar w:fldCharType="separate"/>
        </w:r>
        <w:r>
          <w:rPr>
            <w:rStyle w:val="Style6"/>
            <w:vanish w:val="false"/>
          </w:rPr>
          <w:tab/>
          <w:t>211</w:t>
        </w:r>
        <w:r>
          <w:rPr>
            <w:webHidden/>
          </w:rPr>
          <w:fldChar w:fldCharType="end"/>
        </w:r>
      </w:hyperlink>
    </w:p>
    <w:p>
      <w:pPr>
        <w:pStyle w:val="31"/>
        <w:tabs>
          <w:tab w:val="right" w:pos="9629" w:leader="dot"/>
        </w:tabs>
        <w:ind w:left="945" w:right="0" w:hanging="0"/>
        <w:rPr/>
      </w:pPr>
      <w:hyperlink w:anchor="_Toc450768885">
        <w:r>
          <w:rPr>
            <w:rStyle w:val="Style6"/>
            <w:rFonts w:cs="Book Antiqua"/>
            <w:bCs/>
            <w:vanish w:val="false"/>
          </w:rPr>
          <w:t>4.4.6</w:t>
        </w:r>
      </w:hyperlink>
      <w:hyperlink w:anchor="_Toc450768885">
        <w:r>
          <w:rPr>
            <w:webHidden/>
          </w:rPr>
          <w:fldChar w:fldCharType="begin"/>
        </w:r>
        <w:r>
          <w:rPr>
            <w:webHidden/>
          </w:rPr>
          <w:instrText>PAGEREF _Toc450768885 \h</w:instrText>
        </w:r>
        <w:r>
          <w:rPr>
            <w:webHidden/>
          </w:rPr>
          <w:fldChar w:fldCharType="separate"/>
        </w:r>
        <w:r>
          <w:rPr>
            <w:rStyle w:val="Style6"/>
          </w:rPr>
          <w:t xml:space="preserve"> </w:t>
        </w:r>
        <w:r>
          <w:rPr>
            <w:webHidden/>
          </w:rPr>
          <w:fldChar w:fldCharType="end"/>
        </w:r>
      </w:hyperlink>
      <w:r>
        <w:rPr>
          <w:rStyle w:val="Style6"/>
        </w:rPr>
        <w:t>删除个人联系人</w:t>
      </w:r>
      <w:hyperlink w:anchor="_Toc450768885">
        <w:r>
          <w:rPr>
            <w:webHidden/>
          </w:rPr>
          <w:fldChar w:fldCharType="begin"/>
        </w:r>
        <w:r>
          <w:rPr>
            <w:webHidden/>
          </w:rPr>
          <w:instrText>PAGEREF _Toc450768885 \h</w:instrText>
        </w:r>
        <w:r>
          <w:rPr>
            <w:webHidden/>
          </w:rPr>
          <w:fldChar w:fldCharType="separate"/>
        </w:r>
        <w:r>
          <w:rPr>
            <w:rStyle w:val="Style6"/>
            <w:vanish w:val="false"/>
          </w:rPr>
          <w:tab/>
          <w:t>213</w:t>
        </w:r>
        <w:r>
          <w:rPr>
            <w:webHidden/>
          </w:rPr>
          <w:fldChar w:fldCharType="end"/>
        </w:r>
      </w:hyperlink>
    </w:p>
    <w:p>
      <w:pPr>
        <w:pStyle w:val="31"/>
        <w:tabs>
          <w:tab w:val="right" w:pos="9629" w:leader="dot"/>
        </w:tabs>
        <w:ind w:left="945" w:right="0" w:hanging="0"/>
        <w:rPr/>
      </w:pPr>
      <w:hyperlink w:anchor="_Toc450768886">
        <w:r>
          <w:rPr>
            <w:rStyle w:val="Style6"/>
            <w:rFonts w:cs="Book Antiqua"/>
            <w:bCs/>
            <w:vanish w:val="false"/>
          </w:rPr>
          <w:t>4.4.7</w:t>
        </w:r>
      </w:hyperlink>
      <w:hyperlink w:anchor="_Toc450768886">
        <w:r>
          <w:rPr>
            <w:webHidden/>
          </w:rPr>
          <w:fldChar w:fldCharType="begin"/>
        </w:r>
        <w:r>
          <w:rPr>
            <w:webHidden/>
          </w:rPr>
          <w:instrText>PAGEREF _Toc450768886 \h</w:instrText>
        </w:r>
        <w:r>
          <w:rPr>
            <w:webHidden/>
          </w:rPr>
          <w:fldChar w:fldCharType="separate"/>
        </w:r>
        <w:r>
          <w:rPr>
            <w:rStyle w:val="Style6"/>
          </w:rPr>
          <w:t xml:space="preserve"> </w:t>
        </w:r>
        <w:r>
          <w:rPr>
            <w:webHidden/>
          </w:rPr>
          <w:fldChar w:fldCharType="end"/>
        </w:r>
      </w:hyperlink>
      <w:r>
        <w:rPr>
          <w:rStyle w:val="Style6"/>
        </w:rPr>
        <w:t>查看个人联系人信息</w:t>
      </w:r>
      <w:hyperlink w:anchor="_Toc450768886">
        <w:r>
          <w:rPr>
            <w:webHidden/>
          </w:rPr>
          <w:fldChar w:fldCharType="begin"/>
        </w:r>
        <w:r>
          <w:rPr>
            <w:webHidden/>
          </w:rPr>
          <w:instrText>PAGEREF _Toc450768886 \h</w:instrText>
        </w:r>
        <w:r>
          <w:rPr>
            <w:webHidden/>
          </w:rPr>
          <w:fldChar w:fldCharType="separate"/>
        </w:r>
        <w:r>
          <w:rPr>
            <w:rStyle w:val="Style6"/>
            <w:vanish w:val="false"/>
          </w:rPr>
          <w:tab/>
          <w:t>214</w:t>
        </w:r>
        <w:r>
          <w:rPr>
            <w:webHidden/>
          </w:rPr>
          <w:fldChar w:fldCharType="end"/>
        </w:r>
      </w:hyperlink>
    </w:p>
    <w:p>
      <w:pPr>
        <w:pStyle w:val="31"/>
        <w:tabs>
          <w:tab w:val="right" w:pos="9629" w:leader="dot"/>
        </w:tabs>
        <w:ind w:left="945" w:right="0" w:hanging="0"/>
        <w:rPr/>
      </w:pPr>
      <w:hyperlink w:anchor="_Toc450768887">
        <w:r>
          <w:rPr>
            <w:rStyle w:val="Style6"/>
            <w:rFonts w:cs="Book Antiqua"/>
            <w:bCs/>
            <w:vanish w:val="false"/>
          </w:rPr>
          <w:t>4.4.8</w:t>
        </w:r>
      </w:hyperlink>
      <w:hyperlink w:anchor="_Toc450768887">
        <w:r>
          <w:rPr>
            <w:webHidden/>
          </w:rPr>
          <w:fldChar w:fldCharType="begin"/>
        </w:r>
        <w:r>
          <w:rPr>
            <w:webHidden/>
          </w:rPr>
          <w:instrText>PAGEREF _Toc450768887 \h</w:instrText>
        </w:r>
        <w:r>
          <w:rPr>
            <w:webHidden/>
          </w:rPr>
          <w:fldChar w:fldCharType="separate"/>
        </w:r>
        <w:r>
          <w:rPr>
            <w:rStyle w:val="Style6"/>
          </w:rPr>
          <w:t xml:space="preserve"> </w:t>
        </w:r>
        <w:r>
          <w:rPr>
            <w:webHidden/>
          </w:rPr>
          <w:fldChar w:fldCharType="end"/>
        </w:r>
      </w:hyperlink>
      <w:r>
        <w:rPr>
          <w:rStyle w:val="Style6"/>
        </w:rPr>
        <w:t>查看个人联系人列表</w:t>
      </w:r>
      <w:hyperlink w:anchor="_Toc450768887">
        <w:r>
          <w:rPr>
            <w:webHidden/>
          </w:rPr>
          <w:fldChar w:fldCharType="begin"/>
        </w:r>
        <w:r>
          <w:rPr>
            <w:webHidden/>
          </w:rPr>
          <w:instrText>PAGEREF _Toc450768887 \h</w:instrText>
        </w:r>
        <w:r>
          <w:rPr>
            <w:webHidden/>
          </w:rPr>
          <w:fldChar w:fldCharType="separate"/>
        </w:r>
        <w:r>
          <w:rPr>
            <w:rStyle w:val="Style6"/>
            <w:vanish w:val="false"/>
          </w:rPr>
          <w:tab/>
          <w:t>216</w:t>
        </w:r>
        <w:r>
          <w:rPr>
            <w:webHidden/>
          </w:rPr>
          <w:fldChar w:fldCharType="end"/>
        </w:r>
      </w:hyperlink>
    </w:p>
    <w:p>
      <w:pPr>
        <w:pStyle w:val="31"/>
        <w:tabs>
          <w:tab w:val="right" w:pos="9629" w:leader="dot"/>
        </w:tabs>
        <w:ind w:left="945" w:right="0" w:hanging="0"/>
        <w:rPr/>
      </w:pPr>
      <w:hyperlink w:anchor="_Toc450768888">
        <w:r>
          <w:rPr>
            <w:rStyle w:val="Style6"/>
            <w:rFonts w:cs="Book Antiqua"/>
            <w:bCs/>
            <w:vanish w:val="false"/>
          </w:rPr>
          <w:t>4.4.9</w:t>
        </w:r>
      </w:hyperlink>
      <w:hyperlink w:anchor="_Toc450768888">
        <w:r>
          <w:rPr>
            <w:webHidden/>
          </w:rPr>
          <w:fldChar w:fldCharType="begin"/>
        </w:r>
        <w:r>
          <w:rPr>
            <w:webHidden/>
          </w:rPr>
          <w:instrText>PAGEREF _Toc450768888 \h</w:instrText>
        </w:r>
        <w:r>
          <w:rPr>
            <w:webHidden/>
          </w:rPr>
          <w:fldChar w:fldCharType="separate"/>
        </w:r>
        <w:r>
          <w:rPr>
            <w:rStyle w:val="Style6"/>
          </w:rPr>
          <w:t xml:space="preserve"> </w:t>
        </w:r>
        <w:r>
          <w:rPr>
            <w:webHidden/>
          </w:rPr>
          <w:fldChar w:fldCharType="end"/>
        </w:r>
      </w:hyperlink>
      <w:r>
        <w:rPr>
          <w:rStyle w:val="Style6"/>
        </w:rPr>
        <w:t>创建个人联系人群组</w:t>
      </w:r>
      <w:hyperlink w:anchor="_Toc450768888">
        <w:r>
          <w:rPr>
            <w:webHidden/>
          </w:rPr>
          <w:fldChar w:fldCharType="begin"/>
        </w:r>
        <w:r>
          <w:rPr>
            <w:webHidden/>
          </w:rPr>
          <w:instrText>PAGEREF _Toc450768888 \h</w:instrText>
        </w:r>
        <w:r>
          <w:rPr>
            <w:webHidden/>
          </w:rPr>
          <w:fldChar w:fldCharType="separate"/>
        </w:r>
        <w:r>
          <w:rPr>
            <w:rStyle w:val="Style6"/>
            <w:vanish w:val="false"/>
          </w:rPr>
          <w:tab/>
          <w:t>220</w:t>
        </w:r>
        <w:r>
          <w:rPr>
            <w:webHidden/>
          </w:rPr>
          <w:fldChar w:fldCharType="end"/>
        </w:r>
      </w:hyperlink>
    </w:p>
    <w:p>
      <w:pPr>
        <w:pStyle w:val="31"/>
        <w:tabs>
          <w:tab w:val="right" w:pos="9629" w:leader="dot"/>
        </w:tabs>
        <w:ind w:left="945" w:right="0" w:hanging="0"/>
        <w:rPr/>
      </w:pPr>
      <w:hyperlink w:anchor="_Toc450768889">
        <w:r>
          <w:rPr>
            <w:rStyle w:val="Style6"/>
            <w:rFonts w:cs="Book Antiqua"/>
            <w:bCs/>
            <w:vanish w:val="false"/>
          </w:rPr>
          <w:t>4.4.10</w:t>
        </w:r>
      </w:hyperlink>
      <w:hyperlink w:anchor="_Toc450768889">
        <w:r>
          <w:rPr>
            <w:webHidden/>
          </w:rPr>
          <w:fldChar w:fldCharType="begin"/>
        </w:r>
        <w:r>
          <w:rPr>
            <w:webHidden/>
          </w:rPr>
          <w:instrText>PAGEREF _Toc450768889 \h</w:instrText>
        </w:r>
        <w:r>
          <w:rPr>
            <w:webHidden/>
          </w:rPr>
          <w:fldChar w:fldCharType="separate"/>
        </w:r>
        <w:r>
          <w:rPr>
            <w:rStyle w:val="Style6"/>
          </w:rPr>
          <w:t xml:space="preserve"> </w:t>
        </w:r>
        <w:r>
          <w:rPr>
            <w:webHidden/>
          </w:rPr>
          <w:fldChar w:fldCharType="end"/>
        </w:r>
      </w:hyperlink>
      <w:r>
        <w:rPr>
          <w:rStyle w:val="Style6"/>
        </w:rPr>
        <w:t>修改个人联系人群组</w:t>
      </w:r>
      <w:hyperlink w:anchor="_Toc450768889">
        <w:r>
          <w:rPr>
            <w:webHidden/>
          </w:rPr>
          <w:fldChar w:fldCharType="begin"/>
        </w:r>
        <w:r>
          <w:rPr>
            <w:webHidden/>
          </w:rPr>
          <w:instrText>PAGEREF _Toc450768889 \h</w:instrText>
        </w:r>
        <w:r>
          <w:rPr>
            <w:webHidden/>
          </w:rPr>
          <w:fldChar w:fldCharType="separate"/>
        </w:r>
        <w:r>
          <w:rPr>
            <w:rStyle w:val="Style6"/>
            <w:vanish w:val="false"/>
          </w:rPr>
          <w:tab/>
          <w:t>222</w:t>
        </w:r>
        <w:r>
          <w:rPr>
            <w:webHidden/>
          </w:rPr>
          <w:fldChar w:fldCharType="end"/>
        </w:r>
      </w:hyperlink>
    </w:p>
    <w:p>
      <w:pPr>
        <w:pStyle w:val="31"/>
        <w:tabs>
          <w:tab w:val="right" w:pos="9629" w:leader="dot"/>
        </w:tabs>
        <w:ind w:left="945" w:right="0" w:hanging="0"/>
        <w:rPr/>
      </w:pPr>
      <w:hyperlink w:anchor="_Toc450768890">
        <w:r>
          <w:rPr>
            <w:rStyle w:val="Style6"/>
            <w:rFonts w:cs="Book Antiqua"/>
            <w:bCs/>
            <w:vanish w:val="false"/>
          </w:rPr>
          <w:t>4.4.11</w:t>
        </w:r>
      </w:hyperlink>
      <w:hyperlink w:anchor="_Toc450768890">
        <w:r>
          <w:rPr>
            <w:webHidden/>
          </w:rPr>
          <w:fldChar w:fldCharType="begin"/>
        </w:r>
        <w:r>
          <w:rPr>
            <w:webHidden/>
          </w:rPr>
          <w:instrText>PAGEREF _Toc450768890 \h</w:instrText>
        </w:r>
        <w:r>
          <w:rPr>
            <w:webHidden/>
          </w:rPr>
          <w:fldChar w:fldCharType="separate"/>
        </w:r>
        <w:r>
          <w:rPr>
            <w:rStyle w:val="Style6"/>
          </w:rPr>
          <w:t xml:space="preserve"> </w:t>
        </w:r>
        <w:r>
          <w:rPr>
            <w:webHidden/>
          </w:rPr>
          <w:fldChar w:fldCharType="end"/>
        </w:r>
      </w:hyperlink>
      <w:r>
        <w:rPr>
          <w:rStyle w:val="Style6"/>
        </w:rPr>
        <w:t>删除个人联系人群组</w:t>
      </w:r>
      <w:hyperlink w:anchor="_Toc450768890">
        <w:r>
          <w:rPr>
            <w:webHidden/>
          </w:rPr>
          <w:fldChar w:fldCharType="begin"/>
        </w:r>
        <w:r>
          <w:rPr>
            <w:webHidden/>
          </w:rPr>
          <w:instrText>PAGEREF _Toc450768890 \h</w:instrText>
        </w:r>
        <w:r>
          <w:rPr>
            <w:webHidden/>
          </w:rPr>
          <w:fldChar w:fldCharType="separate"/>
        </w:r>
        <w:r>
          <w:rPr>
            <w:rStyle w:val="Style6"/>
            <w:vanish w:val="false"/>
          </w:rPr>
          <w:tab/>
          <w:t>224</w:t>
        </w:r>
        <w:r>
          <w:rPr>
            <w:webHidden/>
          </w:rPr>
          <w:fldChar w:fldCharType="end"/>
        </w:r>
      </w:hyperlink>
    </w:p>
    <w:p>
      <w:pPr>
        <w:pStyle w:val="31"/>
        <w:tabs>
          <w:tab w:val="right" w:pos="9629" w:leader="dot"/>
        </w:tabs>
        <w:ind w:left="945" w:right="0" w:hanging="0"/>
        <w:rPr/>
      </w:pPr>
      <w:hyperlink w:anchor="_Toc450768891">
        <w:r>
          <w:rPr>
            <w:rStyle w:val="Style6"/>
            <w:rFonts w:cs="Book Antiqua"/>
            <w:bCs/>
            <w:vanish w:val="false"/>
          </w:rPr>
          <w:t>4.4.12</w:t>
        </w:r>
      </w:hyperlink>
      <w:hyperlink w:anchor="_Toc450768891">
        <w:r>
          <w:rPr>
            <w:webHidden/>
          </w:rPr>
          <w:fldChar w:fldCharType="begin"/>
        </w:r>
        <w:r>
          <w:rPr>
            <w:webHidden/>
          </w:rPr>
          <w:instrText>PAGEREF _Toc450768891 \h</w:instrText>
        </w:r>
        <w:r>
          <w:rPr>
            <w:webHidden/>
          </w:rPr>
          <w:fldChar w:fldCharType="separate"/>
        </w:r>
        <w:r>
          <w:rPr>
            <w:rStyle w:val="Style6"/>
          </w:rPr>
          <w:t xml:space="preserve"> </w:t>
        </w:r>
        <w:r>
          <w:rPr>
            <w:webHidden/>
          </w:rPr>
          <w:fldChar w:fldCharType="end"/>
        </w:r>
      </w:hyperlink>
      <w:r>
        <w:rPr>
          <w:rStyle w:val="Style6"/>
        </w:rPr>
        <w:t>查看个人联系人群组信息</w:t>
      </w:r>
      <w:hyperlink w:anchor="_Toc450768891">
        <w:r>
          <w:rPr>
            <w:webHidden/>
          </w:rPr>
          <w:fldChar w:fldCharType="begin"/>
        </w:r>
        <w:r>
          <w:rPr>
            <w:webHidden/>
          </w:rPr>
          <w:instrText>PAGEREF _Toc450768891 \h</w:instrText>
        </w:r>
        <w:r>
          <w:rPr>
            <w:webHidden/>
          </w:rPr>
          <w:fldChar w:fldCharType="separate"/>
        </w:r>
        <w:r>
          <w:rPr>
            <w:rStyle w:val="Style6"/>
            <w:vanish w:val="false"/>
          </w:rPr>
          <w:tab/>
          <w:t>225</w:t>
        </w:r>
        <w:r>
          <w:rPr>
            <w:webHidden/>
          </w:rPr>
          <w:fldChar w:fldCharType="end"/>
        </w:r>
      </w:hyperlink>
    </w:p>
    <w:p>
      <w:pPr>
        <w:pStyle w:val="31"/>
        <w:tabs>
          <w:tab w:val="right" w:pos="9629" w:leader="dot"/>
        </w:tabs>
        <w:ind w:left="945" w:right="0" w:hanging="0"/>
        <w:rPr/>
      </w:pPr>
      <w:hyperlink w:anchor="_Toc450768892">
        <w:r>
          <w:rPr>
            <w:rStyle w:val="Style6"/>
            <w:rFonts w:cs="Book Antiqua"/>
            <w:bCs/>
            <w:vanish w:val="false"/>
          </w:rPr>
          <w:t>4.4.13</w:t>
        </w:r>
      </w:hyperlink>
      <w:hyperlink w:anchor="_Toc450768892">
        <w:r>
          <w:rPr>
            <w:webHidden/>
          </w:rPr>
          <w:fldChar w:fldCharType="begin"/>
        </w:r>
        <w:r>
          <w:rPr>
            <w:webHidden/>
          </w:rPr>
          <w:instrText>PAGEREF _Toc450768892 \h</w:instrText>
        </w:r>
        <w:r>
          <w:rPr>
            <w:webHidden/>
          </w:rPr>
          <w:fldChar w:fldCharType="separate"/>
        </w:r>
        <w:r>
          <w:rPr>
            <w:rStyle w:val="Style6"/>
          </w:rPr>
          <w:t xml:space="preserve"> </w:t>
        </w:r>
        <w:r>
          <w:rPr>
            <w:webHidden/>
          </w:rPr>
          <w:fldChar w:fldCharType="end"/>
        </w:r>
      </w:hyperlink>
      <w:r>
        <w:rPr>
          <w:rStyle w:val="Style6"/>
        </w:rPr>
        <w:t>查看个人联系人群组列表</w:t>
      </w:r>
      <w:hyperlink w:anchor="_Toc450768892">
        <w:r>
          <w:rPr>
            <w:webHidden/>
          </w:rPr>
          <w:fldChar w:fldCharType="begin"/>
        </w:r>
        <w:r>
          <w:rPr>
            <w:webHidden/>
          </w:rPr>
          <w:instrText>PAGEREF _Toc450768892 \h</w:instrText>
        </w:r>
        <w:r>
          <w:rPr>
            <w:webHidden/>
          </w:rPr>
          <w:fldChar w:fldCharType="separate"/>
        </w:r>
        <w:r>
          <w:rPr>
            <w:rStyle w:val="Style6"/>
            <w:vanish w:val="false"/>
          </w:rPr>
          <w:tab/>
          <w:t>227</w:t>
        </w:r>
        <w:r>
          <w:rPr>
            <w:webHidden/>
          </w:rPr>
          <w:fldChar w:fldCharType="end"/>
        </w:r>
      </w:hyperlink>
    </w:p>
    <w:p>
      <w:pPr>
        <w:pStyle w:val="31"/>
        <w:tabs>
          <w:tab w:val="right" w:pos="9629" w:leader="dot"/>
        </w:tabs>
        <w:ind w:left="945" w:right="0" w:hanging="0"/>
        <w:rPr/>
      </w:pPr>
      <w:hyperlink w:anchor="_Toc450768893">
        <w:r>
          <w:rPr>
            <w:rStyle w:val="Style6"/>
            <w:rFonts w:cs="Book Antiqua"/>
            <w:bCs/>
            <w:vanish w:val="false"/>
          </w:rPr>
          <w:t>4.4.14</w:t>
        </w:r>
      </w:hyperlink>
      <w:hyperlink w:anchor="_Toc450768893">
        <w:r>
          <w:rPr>
            <w:webHidden/>
          </w:rPr>
          <w:fldChar w:fldCharType="begin"/>
        </w:r>
        <w:r>
          <w:rPr>
            <w:webHidden/>
          </w:rPr>
          <w:instrText>PAGEREF _Toc450768893 \h</w:instrText>
        </w:r>
        <w:r>
          <w:rPr>
            <w:webHidden/>
          </w:rPr>
          <w:fldChar w:fldCharType="separate"/>
        </w:r>
        <w:r>
          <w:rPr>
            <w:rStyle w:val="Style6"/>
          </w:rPr>
          <w:t xml:space="preserve"> </w:t>
        </w:r>
        <w:r>
          <w:rPr>
            <w:webHidden/>
          </w:rPr>
          <w:fldChar w:fldCharType="end"/>
        </w:r>
      </w:hyperlink>
      <w:r>
        <w:rPr>
          <w:rStyle w:val="Style6"/>
        </w:rPr>
        <w:t>查询授权的会议室</w:t>
      </w:r>
      <w:hyperlink w:anchor="_Toc450768893">
        <w:r>
          <w:rPr>
            <w:webHidden/>
          </w:rPr>
          <w:fldChar w:fldCharType="begin"/>
        </w:r>
        <w:r>
          <w:rPr>
            <w:webHidden/>
          </w:rPr>
          <w:instrText>PAGEREF _Toc450768893 \h</w:instrText>
        </w:r>
        <w:r>
          <w:rPr>
            <w:webHidden/>
          </w:rPr>
          <w:fldChar w:fldCharType="separate"/>
        </w:r>
        <w:r>
          <w:rPr>
            <w:rStyle w:val="Style6"/>
            <w:vanish w:val="false"/>
          </w:rPr>
          <w:tab/>
          <w:t>229</w:t>
        </w:r>
        <w:r>
          <w:rPr>
            <w:webHidden/>
          </w:rPr>
          <w:fldChar w:fldCharType="end"/>
        </w:r>
      </w:hyperlink>
    </w:p>
    <w:p>
      <w:pPr>
        <w:pStyle w:val="31"/>
        <w:tabs>
          <w:tab w:val="right" w:pos="9629" w:leader="dot"/>
        </w:tabs>
        <w:ind w:left="945" w:right="0" w:hanging="0"/>
        <w:rPr/>
      </w:pPr>
      <w:hyperlink w:anchor="_Toc450768894">
        <w:r>
          <w:rPr>
            <w:rStyle w:val="Style6"/>
            <w:rFonts w:cs="Book Antiqua"/>
            <w:bCs/>
            <w:vanish w:val="false"/>
          </w:rPr>
          <w:t>4.4.15</w:t>
        </w:r>
      </w:hyperlink>
      <w:hyperlink w:anchor="_Toc450768894">
        <w:r>
          <w:rPr>
            <w:webHidden/>
          </w:rPr>
          <w:fldChar w:fldCharType="begin"/>
        </w:r>
        <w:r>
          <w:rPr>
            <w:webHidden/>
          </w:rPr>
          <w:instrText>PAGEREF _Toc450768894 \h</w:instrText>
        </w:r>
        <w:r>
          <w:rPr>
            <w:webHidden/>
          </w:rPr>
          <w:fldChar w:fldCharType="separate"/>
        </w:r>
        <w:r>
          <w:rPr>
            <w:rStyle w:val="Style6"/>
          </w:rPr>
          <w:t xml:space="preserve"> </w:t>
        </w:r>
        <w:r>
          <w:rPr>
            <w:webHidden/>
          </w:rPr>
          <w:fldChar w:fldCharType="end"/>
        </w:r>
      </w:hyperlink>
      <w:r>
        <w:rPr>
          <w:rStyle w:val="Style6"/>
        </w:rPr>
        <w:t>查询企业地址簿</w:t>
      </w:r>
      <w:hyperlink w:anchor="_Toc450768894">
        <w:r>
          <w:rPr>
            <w:webHidden/>
          </w:rPr>
          <w:fldChar w:fldCharType="begin"/>
        </w:r>
        <w:r>
          <w:rPr>
            <w:webHidden/>
          </w:rPr>
          <w:instrText>PAGEREF _Toc450768894 \h</w:instrText>
        </w:r>
        <w:r>
          <w:rPr>
            <w:webHidden/>
          </w:rPr>
          <w:fldChar w:fldCharType="separate"/>
        </w:r>
        <w:r>
          <w:rPr>
            <w:rStyle w:val="Style6"/>
            <w:vanish w:val="false"/>
          </w:rPr>
          <w:tab/>
          <w:t>234</w:t>
        </w:r>
        <w:r>
          <w:rPr>
            <w:webHidden/>
          </w:rPr>
          <w:fldChar w:fldCharType="end"/>
        </w:r>
      </w:hyperlink>
    </w:p>
    <w:p>
      <w:pPr>
        <w:pStyle w:val="31"/>
        <w:tabs>
          <w:tab w:val="right" w:pos="9629" w:leader="dot"/>
        </w:tabs>
        <w:ind w:left="945" w:right="0" w:hanging="0"/>
        <w:rPr/>
      </w:pPr>
      <w:hyperlink w:anchor="_Toc450768895">
        <w:r>
          <w:rPr>
            <w:rStyle w:val="Style6"/>
            <w:rFonts w:cs="Book Antiqua"/>
            <w:bCs/>
            <w:vanish w:val="false"/>
          </w:rPr>
          <w:t>4.4.16</w:t>
        </w:r>
      </w:hyperlink>
      <w:hyperlink w:anchor="_Toc450768895">
        <w:r>
          <w:rPr>
            <w:webHidden/>
          </w:rPr>
          <w:fldChar w:fldCharType="begin"/>
        </w:r>
        <w:r>
          <w:rPr>
            <w:webHidden/>
          </w:rPr>
          <w:instrText>PAGEREF _Toc450768895 \h</w:instrText>
        </w:r>
        <w:r>
          <w:rPr>
            <w:webHidden/>
          </w:rPr>
          <w:fldChar w:fldCharType="separate"/>
        </w:r>
        <w:r>
          <w:rPr>
            <w:rStyle w:val="Style6"/>
          </w:rPr>
          <w:t xml:space="preserve"> </w:t>
        </w:r>
        <w:r>
          <w:rPr>
            <w:webHidden/>
          </w:rPr>
          <w:fldChar w:fldCharType="end"/>
        </w:r>
      </w:hyperlink>
      <w:r>
        <w:rPr>
          <w:rStyle w:val="Style6"/>
        </w:rPr>
        <w:t>查询个人联系会议室</w:t>
      </w:r>
      <w:hyperlink w:anchor="_Toc450768895">
        <w:r>
          <w:rPr>
            <w:webHidden/>
          </w:rPr>
          <w:fldChar w:fldCharType="begin"/>
        </w:r>
        <w:r>
          <w:rPr>
            <w:webHidden/>
          </w:rPr>
          <w:instrText>PAGEREF _Toc450768895 \h</w:instrText>
        </w:r>
        <w:r>
          <w:rPr>
            <w:webHidden/>
          </w:rPr>
          <w:fldChar w:fldCharType="separate"/>
        </w:r>
        <w:r>
          <w:rPr>
            <w:rStyle w:val="Style6"/>
            <w:vanish w:val="false"/>
          </w:rPr>
          <w:tab/>
          <w:t>238</w:t>
        </w:r>
        <w:r>
          <w:rPr>
            <w:webHidden/>
          </w:rPr>
          <w:fldChar w:fldCharType="end"/>
        </w:r>
      </w:hyperlink>
    </w:p>
    <w:p>
      <w:pPr>
        <w:pStyle w:val="11"/>
        <w:tabs>
          <w:tab w:val="right" w:pos="9629" w:leader="dot"/>
        </w:tabs>
        <w:rPr/>
      </w:pPr>
      <w:hyperlink w:anchor="_Toc450768896">
        <w:r>
          <w:rPr>
            <w:rStyle w:val="Style6"/>
            <w:vanish w:val="false"/>
          </w:rPr>
          <w:t xml:space="preserve">5 </w:t>
        </w:r>
      </w:hyperlink>
      <w:hyperlink w:anchor="_Toc450768896">
        <w:r>
          <w:rPr>
            <w:webHidden/>
          </w:rPr>
          <w:fldChar w:fldCharType="begin"/>
        </w:r>
        <w:r>
          <w:rPr>
            <w:webHidden/>
          </w:rPr>
          <w:instrText>PAGEREF _Toc450768896 \h</w:instrText>
        </w:r>
        <w:r>
          <w:rPr>
            <w:webHidden/>
          </w:rPr>
          <w:fldChar w:fldCharType="separate"/>
        </w:r>
        <w:r>
          <w:rPr>
            <w:rStyle w:val="Style6"/>
          </w:rPr>
          <w:t>附件</w:t>
        </w:r>
        <w:r>
          <w:rPr>
            <w:webHidden/>
          </w:rPr>
          <w:fldChar w:fldCharType="end"/>
        </w:r>
      </w:hyperlink>
      <w:hyperlink w:anchor="_Toc450768896">
        <w:r>
          <w:rPr>
            <w:webHidden/>
          </w:rPr>
          <w:fldChar w:fldCharType="begin"/>
        </w:r>
        <w:r>
          <w:rPr>
            <w:webHidden/>
          </w:rPr>
          <w:instrText>PAGEREF _Toc450768896 \h</w:instrText>
        </w:r>
        <w:r>
          <w:rPr>
            <w:webHidden/>
          </w:rPr>
          <w:fldChar w:fldCharType="separate"/>
        </w:r>
        <w:r>
          <w:rPr>
            <w:rStyle w:val="Style6"/>
            <w:vanish w:val="false"/>
          </w:rPr>
          <w:tab/>
          <w:t>242</w:t>
        </w:r>
        <w:r>
          <w:rPr>
            <w:webHidden/>
          </w:rPr>
          <w:fldChar w:fldCharType="end"/>
        </w:r>
      </w:hyperlink>
    </w:p>
    <w:tbl>
      <w:tblPr>
        <w:tblW w:w="9660"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4820"/>
        <w:gridCol w:w="4840"/>
      </w:tblGrid>
      <w:tr>
        <w:trPr>
          <w:trHeight w:val="851" w:hRule="atLeast"/>
        </w:trPr>
        <w:tc>
          <w:tcPr>
            <w:tcW w:w="4820" w:type="dxa"/>
            <w:tcBorders>
              <w:top w:val="single" w:sz="4" w:space="0" w:color="00000A"/>
              <w:bottom w:val="single" w:sz="4" w:space="0" w:color="00000A"/>
              <w:insideH w:val="single" w:sz="4" w:space="0" w:color="00000A"/>
            </w:tcBorders>
            <w:shd w:fill="FFFFFF" w:val="clear"/>
            <w:vAlign w:val="bottom"/>
          </w:tcPr>
          <w:p>
            <w:pPr>
              <w:pStyle w:val="HeadingLeft"/>
              <w:rPr>
                <w:rFonts w:cs="Times New Roman"/>
              </w:rPr>
            </w:pPr>
            <w:r>
              <w:rPr>
                <w:rFonts w:cs="Times New Roman"/>
              </w:rPr>
            </w:r>
          </w:p>
        </w:tc>
        <w:tc>
          <w:tcPr>
            <w:tcW w:w="4840" w:type="dxa"/>
            <w:tcBorders>
              <w:top w:val="single" w:sz="4" w:space="0" w:color="00000A"/>
              <w:bottom w:val="single" w:sz="4" w:space="0" w:color="00000A"/>
              <w:insideH w:val="single" w:sz="4" w:space="0" w:color="00000A"/>
            </w:tcBorders>
            <w:shd w:fill="FFFFFF" w:val="clear"/>
            <w:vAlign w:val="bottom"/>
          </w:tcPr>
          <w:p>
            <w:pPr>
              <w:pStyle w:val="Normal"/>
              <w:spacing w:before="160" w:after="160"/>
              <w:jc w:val="center"/>
              <w:textAlignment w:val="baseline"/>
              <w:rPr/>
            </w:pPr>
            <w:r>
              <w:rPr/>
            </w:r>
          </w:p>
        </w:tc>
      </w:tr>
    </w:tbl>
    <w:p>
      <w:pPr>
        <w:sectPr>
          <w:headerReference w:type="default" r:id="rId17"/>
          <w:footerReference w:type="default" r:id="rId18"/>
          <w:type w:val="nextPage"/>
          <w:pgSz w:w="11906" w:h="16838"/>
          <w:pgMar w:left="1134" w:right="1134" w:header="567" w:top="1701" w:footer="567" w:bottom="1701" w:gutter="0"/>
          <w:pgNumType w:fmt="decimal"/>
          <w:formProt w:val="false"/>
          <w:textDirection w:val="lrTb"/>
          <w:docGrid w:type="default" w:linePitch="312" w:charSpace="0"/>
        </w:sectPr>
      </w:pPr>
    </w:p>
    <w:p>
      <w:pPr>
        <w:pStyle w:val="1"/>
        <w:numPr>
          <w:ilvl w:val="0"/>
          <w:numId w:val="3"/>
        </w:numPr>
        <w:rPr/>
      </w:pPr>
      <w:bookmarkStart w:id="7" w:name="_Toc322068941"/>
      <w:bookmarkStart w:id="8" w:name="_Toc365380415"/>
      <w:bookmarkStart w:id="9" w:name="_Toc450768842"/>
      <w:bookmarkStart w:id="10" w:name="_Toc128834705"/>
      <w:bookmarkStart w:id="11" w:name="_Toc161460928"/>
      <w:bookmarkStart w:id="12" w:name="_Toc161542299"/>
      <w:bookmarkStart w:id="13" w:name="_Ref218071467"/>
      <w:bookmarkStart w:id="14" w:name="_Ref218071624"/>
      <w:bookmarkStart w:id="15" w:name="_Ref218071784"/>
      <w:bookmarkStart w:id="16" w:name="_Ref218072047"/>
      <w:bookmarkStart w:id="17" w:name="_Ref218422894"/>
      <w:bookmarkStart w:id="18" w:name="_Ref218422900"/>
      <w:bookmarkStart w:id="19" w:name="_Ref218423379"/>
      <w:bookmarkStart w:id="20" w:name="_Toc218425197"/>
      <w:bookmarkStart w:id="21" w:name="_Toc22713886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t>简介</w:t>
      </w:r>
      <w:r>
        <w:fldChar w:fldCharType="end"/>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22" w:name="_Toc450768843"/>
      <w:bookmarkStart w:id="23" w:name="_Toc322068942"/>
      <w:bookmarkStart w:id="24" w:name="_Toc365380416"/>
      <w:bookmarkEnd w:id="22"/>
      <w:bookmarkEnd w:id="23"/>
      <w:bookmarkEnd w:id="24"/>
      <w:r>
        <w:rPr/>
        <w:t>目的</w:t>
      </w:r>
    </w:p>
    <w:p>
      <w:pPr>
        <w:pStyle w:val="Normal"/>
        <w:rPr/>
      </w:pPr>
      <w:r>
        <w:rPr/>
        <w:t>本文档描述</w:t>
      </w:r>
      <w:r>
        <w:rPr/>
        <w:t>MediaX3600V300R008C30</w:t>
      </w:r>
      <w:r>
        <w:rPr/>
        <w:t>会议系统的会议能力</w:t>
      </w:r>
      <w:r>
        <w:rPr/>
        <w:t>REST</w:t>
      </w:r>
      <w:r>
        <w:rPr/>
        <w:t>接口。</w:t>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25" w:name="_Toc450768844"/>
      <w:bookmarkStart w:id="26" w:name="_Toc322068943"/>
      <w:bookmarkStart w:id="27" w:name="_Toc365380417"/>
      <w:bookmarkEnd w:id="25"/>
      <w:bookmarkEnd w:id="26"/>
      <w:bookmarkEnd w:id="27"/>
      <w:r>
        <w:rPr/>
        <w:t>范围</w:t>
      </w:r>
    </w:p>
    <w:p>
      <w:pPr>
        <w:pStyle w:val="Normal"/>
        <w:rPr/>
      </w:pPr>
      <w:r>
        <w:rPr/>
        <w:t>本文档仅包含</w:t>
      </w:r>
      <w:r>
        <w:rPr/>
        <w:t>MediaX3600V300R008C30</w:t>
      </w:r>
      <w:r>
        <w:rPr/>
        <w:t>会议系统的会议能力</w:t>
      </w:r>
      <w:r>
        <w:rPr/>
        <w:t>REST</w:t>
      </w:r>
      <w:r>
        <w:rPr/>
        <w:t>接口。</w:t>
      </w:r>
    </w:p>
    <w:p>
      <w:pPr>
        <w:pStyle w:val="1"/>
        <w:numPr>
          <w:ilvl w:val="0"/>
          <w:numId w:val="3"/>
        </w:numPr>
        <w:tabs>
          <w:tab w:val="left" w:pos="432" w:leader="none"/>
        </w:tabs>
        <w:snapToGrid w:val="true"/>
        <w:spacing w:lineRule="auto" w:line="240" w:before="240" w:after="240"/>
        <w:ind w:left="432" w:right="0" w:hanging="432"/>
        <w:jc w:val="both"/>
        <w:rPr/>
      </w:pPr>
      <w:bookmarkStart w:id="28" w:name="_Toc450768845"/>
      <w:bookmarkStart w:id="29" w:name="_Toc306615718"/>
      <w:bookmarkEnd w:id="28"/>
      <w:bookmarkEnd w:id="29"/>
      <w:r>
        <w:rPr/>
        <w:t>文档概述说明</w:t>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30" w:name="_Toc450768846"/>
      <w:bookmarkEnd w:id="30"/>
      <w:r>
        <w:rPr/>
        <w:t>数据类型</w:t>
      </w:r>
    </w:p>
    <w:p>
      <w:pPr>
        <w:pStyle w:val="Normal"/>
        <w:ind w:left="1701" w:right="210" w:firstLine="210"/>
        <w:rPr>
          <w:rFonts w:ascii="宋体" w:hAnsi="宋体"/>
          <w:sz w:val="20"/>
          <w:szCs w:val="20"/>
        </w:rPr>
      </w:pPr>
      <w:r>
        <w:rPr>
          <w:rFonts w:ascii="宋体" w:hAnsi="宋体"/>
          <w:sz w:val="20"/>
          <w:szCs w:val="20"/>
        </w:rPr>
        <w:t>1</w:t>
      </w:r>
      <w:r>
        <w:rPr>
          <w:rFonts w:ascii="宋体" w:hAnsi="宋体"/>
          <w:sz w:val="20"/>
          <w:szCs w:val="20"/>
        </w:rPr>
        <w:t>）简单数据类型说明</w:t>
      </w:r>
    </w:p>
    <w:p>
      <w:pPr>
        <w:pStyle w:val="Style29"/>
        <w:numPr>
          <w:ilvl w:val="8"/>
          <w:numId w:val="4"/>
        </w:numPr>
        <w:rPr/>
      </w:pPr>
      <w:bookmarkStart w:id="31" w:name="_Toc306615916"/>
      <w:bookmarkStart w:id="32" w:name="_Toc282448480"/>
      <w:bookmarkEnd w:id="31"/>
      <w:bookmarkEnd w:id="32"/>
      <w:r>
        <w:rPr/>
        <w:t>基本数据类型表</w:t>
      </w:r>
    </w:p>
    <w:tbl>
      <w:tblPr>
        <w:tblW w:w="3700" w:type="pct"/>
        <w:jc w:val="left"/>
        <w:tblInd w:w="18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45"/>
        <w:gridCol w:w="3808"/>
        <w:gridCol w:w="2179"/>
      </w:tblGrid>
      <w:tr>
        <w:trPr>
          <w:tblHeader w:val="true"/>
          <w:cantSplit w:val="true"/>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Normal"/>
              <w:spacing w:before="160" w:after="160"/>
              <w:ind w:left="0" w:right="0" w:hanging="0"/>
              <w:rPr>
                <w:b/>
                <w:b/>
              </w:rPr>
            </w:pPr>
            <w:r>
              <w:rPr>
                <w:b/>
              </w:rPr>
              <w:t>基本类型</w:t>
            </w:r>
          </w:p>
        </w:tc>
        <w:tc>
          <w:tcPr>
            <w:tcW w:w="3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Normal"/>
              <w:spacing w:before="160" w:after="160"/>
              <w:ind w:left="0" w:right="0" w:hanging="0"/>
              <w:rPr>
                <w:b/>
                <w:b/>
              </w:rPr>
            </w:pPr>
            <w:r>
              <w:rPr>
                <w:b/>
              </w:rPr>
              <w:t>取值范围</w:t>
            </w:r>
          </w:p>
        </w:tc>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Normal"/>
              <w:spacing w:before="160" w:after="160"/>
              <w:ind w:left="0" w:right="0" w:hanging="0"/>
              <w:rPr>
                <w:b/>
                <w:b/>
              </w:rPr>
            </w:pPr>
            <w:bookmarkStart w:id="33" w:name="string"/>
            <w:bookmarkEnd w:id="33"/>
            <w:r>
              <w:rPr>
                <w:b/>
              </w:rPr>
              <w:t>备注</w:t>
            </w:r>
          </w:p>
        </w:tc>
      </w:tr>
      <w:tr>
        <w:trPr>
          <w:tblHeader w:val="true"/>
          <w:cantSplit w:val="true"/>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fldChar w:fldCharType="begin"/>
            </w:r>
            <w:r>
              <w:instrText> HYPERLINK "http://www.w3.org/TR/2001/REC-xmlschema-2-20010502/" \l "string"</w:instrText>
            </w:r>
            <w:r>
              <w:fldChar w:fldCharType="separate"/>
            </w:r>
            <w:r>
              <w:rPr>
                <w:rStyle w:val="Internet"/>
                <w:rFonts w:cs="Arial"/>
              </w:rPr>
              <w:t>String</w:t>
            </w:r>
            <w:r>
              <w:fldChar w:fldCharType="end"/>
            </w:r>
          </w:p>
        </w:tc>
        <w:tc>
          <w:tcPr>
            <w:tcW w:w="3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cs="Arial"/>
              </w:rPr>
              <w:t>下面的接口中的数据结构中如果没有特殊说明都只允许传入</w:t>
            </w:r>
            <w:r>
              <w:rPr>
                <w:rFonts w:cs="Arial"/>
              </w:rPr>
              <w:t>32</w:t>
            </w:r>
            <w:r>
              <w:rPr>
                <w:rFonts w:cs="Arial"/>
              </w:rPr>
              <w:t>个字符。</w:t>
            </w:r>
            <w:r>
              <w:rPr>
                <w:rFonts w:ascii="宋体" w:hAnsi="宋体"/>
              </w:rPr>
              <w:t>如无特殊说明，参数值均不区分大小写，参数名严格按照大小写区分。</w:t>
            </w:r>
          </w:p>
        </w:tc>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bookmarkStart w:id="34" w:name="long"/>
            <w:bookmarkStart w:id="35" w:name="normalizedString"/>
            <w:bookmarkEnd w:id="34"/>
            <w:bookmarkEnd w:id="35"/>
            <w:r>
              <w:rPr>
                <w:rFonts w:cs="Arial"/>
              </w:rPr>
              <w:t>单个汉字是一个字符。单个字母也是一个字符。</w:t>
            </w:r>
          </w:p>
        </w:tc>
      </w:tr>
      <w:tr>
        <w:trPr>
          <w:tblHeader w:val="true"/>
          <w:cantSplit w:val="true"/>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fldChar w:fldCharType="begin"/>
            </w:r>
            <w:r>
              <w:instrText> HYPERLINK "http://www.w3.org/TR/2001/REC-xmlschema-2-20010502/" \l "long"</w:instrText>
            </w:r>
            <w:r>
              <w:fldChar w:fldCharType="separate"/>
            </w:r>
            <w:r>
              <w:rPr>
                <w:rStyle w:val="Internet"/>
                <w:rFonts w:cs="Arial"/>
              </w:rPr>
              <w:t>long</w:t>
            </w:r>
            <w:r>
              <w:fldChar w:fldCharType="end"/>
            </w:r>
          </w:p>
        </w:tc>
        <w:tc>
          <w:tcPr>
            <w:tcW w:w="3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-9223372036854775808, 9223372036854775807</w:t>
            </w:r>
          </w:p>
        </w:tc>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r>
      <w:tr>
        <w:trPr>
          <w:tblHeader w:val="true"/>
          <w:cantSplit w:val="true"/>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int</w:t>
            </w:r>
          </w:p>
        </w:tc>
        <w:tc>
          <w:tcPr>
            <w:tcW w:w="3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-2147483648, 2147483647</w:t>
            </w:r>
          </w:p>
        </w:tc>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bookmarkStart w:id="36" w:name="unsignedShort"/>
            <w:bookmarkStart w:id="37" w:name="unsignedLong"/>
            <w:bookmarkStart w:id="38" w:name="unsignedShort"/>
            <w:bookmarkStart w:id="39" w:name="unsignedLong"/>
            <w:bookmarkEnd w:id="38"/>
            <w:bookmarkEnd w:id="39"/>
            <w:r>
              <w:rPr>
                <w:rFonts w:cs="Arial"/>
              </w:rPr>
            </w:r>
          </w:p>
        </w:tc>
      </w:tr>
      <w:tr>
        <w:trPr>
          <w:tblHeader w:val="true"/>
          <w:cantSplit w:val="true"/>
        </w:trPr>
        <w:tc>
          <w:tcPr>
            <w:tcW w:w="11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fldChar w:fldCharType="begin"/>
            </w:r>
            <w:r>
              <w:instrText> HYPERLINK "http://www.w3.org/TR/2001/REC-xmlschema-2-20010502/" \l "short"</w:instrText>
            </w:r>
            <w:r>
              <w:fldChar w:fldCharType="separate"/>
            </w:r>
            <w:r>
              <w:rPr>
                <w:rStyle w:val="Internet"/>
                <w:rFonts w:cs="Arial"/>
              </w:rPr>
              <w:t>short</w:t>
            </w:r>
            <w:r>
              <w:fldChar w:fldCharType="end"/>
            </w:r>
          </w:p>
        </w:tc>
        <w:tc>
          <w:tcPr>
            <w:tcW w:w="38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-32768,32767</w:t>
            </w:r>
          </w:p>
        </w:tc>
        <w:tc>
          <w:tcPr>
            <w:tcW w:w="2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r>
    </w:tbl>
    <w:p>
      <w:pPr>
        <w:pStyle w:val="Normal"/>
        <w:ind w:left="210" w:right="210" w:hanging="0"/>
        <w:rPr/>
      </w:pPr>
      <w:bookmarkStart w:id="40" w:name="_返回码表"/>
      <w:bookmarkStart w:id="41" w:name="_返回码表"/>
      <w:bookmarkEnd w:id="41"/>
      <w:r>
        <w:rPr/>
      </w:r>
    </w:p>
    <w:p>
      <w:pPr>
        <w:pStyle w:val="Normal"/>
        <w:ind w:left="1701" w:right="210" w:firstLine="210"/>
        <w:rPr>
          <w:rFonts w:ascii="宋体" w:hAnsi="宋体"/>
          <w:sz w:val="20"/>
          <w:szCs w:val="20"/>
        </w:rPr>
      </w:pPr>
      <w:r>
        <w:rPr>
          <w:rFonts w:ascii="宋体" w:hAnsi="宋体"/>
          <w:sz w:val="20"/>
          <w:szCs w:val="20"/>
        </w:rPr>
        <w:t>2</w:t>
      </w:r>
      <w:r>
        <w:rPr>
          <w:rFonts w:ascii="宋体" w:hAnsi="宋体"/>
          <w:sz w:val="20"/>
          <w:szCs w:val="20"/>
        </w:rPr>
        <w:t>）复合数据类型</w:t>
      </w:r>
    </w:p>
    <w:p>
      <w:pPr>
        <w:pStyle w:val="Normal"/>
        <w:ind w:left="1701" w:right="210" w:firstLine="210"/>
        <w:rPr>
          <w:rFonts w:ascii="宋体" w:hAnsi="宋体"/>
          <w:sz w:val="20"/>
          <w:szCs w:val="20"/>
        </w:rPr>
      </w:pPr>
      <w:r>
        <w:rPr>
          <w:rFonts w:ascii="宋体" w:hAnsi="宋体"/>
          <w:sz w:val="20"/>
          <w:szCs w:val="20"/>
        </w:rPr>
        <w:t>在接口描述章节定义。</w:t>
      </w:r>
    </w:p>
    <w:p>
      <w:pPr>
        <w:pStyle w:val="Normal"/>
        <w:ind w:left="210" w:right="210" w:hanging="0"/>
        <w:rPr/>
      </w:pPr>
      <w:r>
        <w:rPr/>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42" w:name="_Toc450768847"/>
      <w:bookmarkEnd w:id="42"/>
      <w:r>
        <w:rPr/>
        <w:t>认证方式</w:t>
      </w:r>
    </w:p>
    <w:p>
      <w:pPr>
        <w:pStyle w:val="Normal"/>
        <w:ind w:left="1701" w:right="210" w:firstLine="210"/>
        <w:rPr>
          <w:rFonts w:ascii="宋体" w:hAnsi="宋体"/>
          <w:sz w:val="20"/>
          <w:szCs w:val="20"/>
        </w:rPr>
      </w:pPr>
      <w:r>
        <w:rPr>
          <w:rFonts w:ascii="宋体" w:hAnsi="宋体"/>
          <w:sz w:val="20"/>
          <w:szCs w:val="20"/>
        </w:rPr>
        <w:t>认证方式遵循下列规则：统一采用</w:t>
      </w:r>
      <w:r>
        <w:rPr>
          <w:rFonts w:ascii="宋体" w:hAnsi="宋体"/>
          <w:sz w:val="20"/>
          <w:szCs w:val="20"/>
        </w:rPr>
        <w:t>HTTP</w:t>
      </w:r>
      <w:r>
        <w:rPr>
          <w:rFonts w:ascii="宋体" w:hAnsi="宋体"/>
          <w:sz w:val="20"/>
          <w:szCs w:val="20"/>
        </w:rPr>
        <w:t>基本认证（</w:t>
      </w:r>
      <w:r>
        <w:rPr>
          <w:rFonts w:ascii="宋体" w:hAnsi="宋体"/>
          <w:sz w:val="20"/>
          <w:szCs w:val="20"/>
        </w:rPr>
        <w:t>HTTP Basic</w:t>
      </w:r>
      <w:r>
        <w:rPr>
          <w:rFonts w:ascii="宋体" w:hAnsi="宋体"/>
          <w:sz w:val="20"/>
          <w:szCs w:val="20"/>
        </w:rPr>
        <w:t>）方式。</w:t>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43" w:name="_Toc450768848"/>
      <w:r>
        <w:rPr>
          <w:lang w:eastAsia="zh-CN"/>
        </w:rPr>
        <w:t>HTTP</w:t>
      </w:r>
      <w:bookmarkEnd w:id="43"/>
      <w:r>
        <w:rPr>
          <w:lang w:eastAsia="zh-CN"/>
        </w:rPr>
        <w:t>消息编解码方式</w:t>
      </w:r>
    </w:p>
    <w:p>
      <w:pPr>
        <w:pStyle w:val="Normal"/>
        <w:ind w:left="1701" w:right="210" w:firstLine="210"/>
        <w:rPr/>
      </w:pPr>
      <w:r>
        <w:rPr>
          <w:rFonts w:ascii="宋体" w:hAnsi="宋体"/>
          <w:sz w:val="20"/>
          <w:szCs w:val="20"/>
        </w:rPr>
        <w:t>软终端需要把</w:t>
      </w:r>
      <w:r>
        <w:rPr>
          <w:rFonts w:cs="Tahoma" w:ascii="Tahoma" w:hAnsi="Tahoma"/>
          <w:sz w:val="20"/>
          <w:szCs w:val="20"/>
        </w:rPr>
        <w:t>Request URI</w:t>
      </w:r>
      <w:r>
        <w:rPr>
          <w:rFonts w:ascii="宋体" w:hAnsi="宋体"/>
          <w:sz w:val="20"/>
          <w:szCs w:val="20"/>
        </w:rPr>
        <w:t>、</w:t>
      </w:r>
      <w:r>
        <w:rPr>
          <w:rFonts w:cs="Tahoma" w:ascii="Tahoma" w:hAnsi="Tahoma"/>
          <w:sz w:val="20"/>
          <w:szCs w:val="20"/>
        </w:rPr>
        <w:t xml:space="preserve">Request Body </w:t>
      </w:r>
      <w:r>
        <w:rPr>
          <w:rFonts w:ascii="宋体" w:hAnsi="宋体"/>
          <w:sz w:val="20"/>
          <w:szCs w:val="20"/>
        </w:rPr>
        <w:t>的编码、解码作为通用机制实现。</w:t>
      </w:r>
    </w:p>
    <w:p>
      <w:pPr>
        <w:pStyle w:val="Normal"/>
        <w:numPr>
          <w:ilvl w:val="0"/>
          <w:numId w:val="9"/>
        </w:numPr>
        <w:ind w:left="2331" w:right="210" w:hanging="420"/>
        <w:rPr/>
      </w:pPr>
      <w:r>
        <w:rPr>
          <w:spacing w:val="6"/>
        </w:rPr>
        <w:t>消息发送方</w:t>
      </w:r>
      <w:r>
        <w:rPr/>
        <w:t>：</w:t>
      </w:r>
      <w:r>
        <w:rPr/>
        <w:t>Request URI</w:t>
      </w:r>
      <w:r>
        <w:rPr>
          <w:rFonts w:ascii="宋体" w:hAnsi="宋体"/>
        </w:rPr>
        <w:t>、</w:t>
      </w:r>
      <w:r>
        <w:rPr/>
        <w:t>Request Body</w:t>
      </w:r>
      <w:r>
        <w:rPr>
          <w:rFonts w:ascii="宋体" w:hAnsi="宋体"/>
        </w:rPr>
        <w:t>里涉及到这些特殊字符的参数都需要进行</w:t>
      </w:r>
      <w:r>
        <w:rPr/>
        <w:t>UTF-8</w:t>
      </w:r>
      <w:r>
        <w:rPr>
          <w:rFonts w:ascii="宋体" w:hAnsi="宋体"/>
        </w:rPr>
        <w:t>编码、</w:t>
      </w:r>
      <w:r>
        <w:rPr/>
        <w:t>URL-encoding</w:t>
      </w:r>
      <w:r>
        <w:rPr>
          <w:rFonts w:ascii="宋体" w:hAnsi="宋体"/>
        </w:rPr>
        <w:t>编码。</w:t>
      </w:r>
    </w:p>
    <w:p>
      <w:pPr>
        <w:pStyle w:val="Normal"/>
        <w:numPr>
          <w:ilvl w:val="0"/>
          <w:numId w:val="9"/>
        </w:numPr>
        <w:ind w:left="2331" w:right="210" w:hanging="420"/>
        <w:rPr>
          <w:rFonts w:ascii="宋体" w:hAnsi="宋体"/>
        </w:rPr>
      </w:pPr>
      <w:r>
        <w:rPr>
          <w:rFonts w:ascii="宋体" w:hAnsi="宋体"/>
        </w:rPr>
        <w:t>消息接收方：需要做相应的解码。</w:t>
      </w:r>
    </w:p>
    <w:p>
      <w:pPr>
        <w:pStyle w:val="Normal"/>
        <w:ind w:left="1701" w:right="210" w:firstLine="210"/>
        <w:rPr>
          <w:rFonts w:ascii="宋体" w:hAnsi="宋体"/>
        </w:rPr>
      </w:pPr>
      <w:r>
        <w:rPr>
          <w:rFonts w:ascii="宋体" w:hAnsi="宋体"/>
        </w:rPr>
        <w:t>具体的处理方式如下。</w:t>
      </w:r>
    </w:p>
    <w:p>
      <w:pPr>
        <w:pStyle w:val="Normal"/>
        <w:ind w:left="1701" w:right="210" w:firstLine="210"/>
        <w:rPr>
          <w:spacing w:val="6"/>
        </w:rPr>
      </w:pPr>
      <w:r>
        <w:rPr>
          <w:spacing w:val="6"/>
        </w:rPr>
        <w:t>1</w:t>
      </w:r>
      <w:r>
        <w:rPr>
          <w:spacing w:val="6"/>
        </w:rPr>
        <w:t xml:space="preserve">） </w:t>
      </w:r>
      <w:r>
        <w:rPr>
          <w:spacing w:val="6"/>
        </w:rPr>
        <w:t>URL</w:t>
      </w:r>
      <w:r>
        <w:rPr>
          <w:spacing w:val="6"/>
        </w:rPr>
        <w:t>编码遵循下列规则：每对</w:t>
      </w:r>
      <w:r>
        <w:rPr>
          <w:spacing w:val="6"/>
        </w:rPr>
        <w:t>name/value</w:t>
      </w:r>
      <w:r>
        <w:rPr>
          <w:spacing w:val="6"/>
        </w:rPr>
        <w:t>由</w:t>
      </w:r>
      <w:r>
        <w:rPr>
          <w:spacing w:val="6"/>
        </w:rPr>
        <w:t>&amp;</w:t>
      </w:r>
      <w:r>
        <w:rPr>
          <w:spacing w:val="6"/>
        </w:rPr>
        <w:t>符分开；每对来自表单的</w:t>
      </w:r>
      <w:r>
        <w:rPr>
          <w:spacing w:val="6"/>
        </w:rPr>
        <w:t>name/value</w:t>
      </w:r>
      <w:r>
        <w:rPr>
          <w:spacing w:val="6"/>
        </w:rPr>
        <w:t>由</w:t>
      </w:r>
      <w:r>
        <w:rPr>
          <w:spacing w:val="6"/>
        </w:rPr>
        <w:t>=</w:t>
      </w:r>
      <w:r>
        <w:rPr>
          <w:spacing w:val="6"/>
        </w:rPr>
        <w:t>符分开。如果用户没有输入值给这个</w:t>
      </w:r>
      <w:r>
        <w:rPr>
          <w:spacing w:val="6"/>
        </w:rPr>
        <w:t>name</w:t>
      </w:r>
      <w:r>
        <w:rPr>
          <w:spacing w:val="6"/>
        </w:rPr>
        <w:t>，那么这个</w:t>
      </w:r>
      <w:r>
        <w:rPr>
          <w:spacing w:val="6"/>
        </w:rPr>
        <w:t>name</w:t>
      </w:r>
      <w:r>
        <w:rPr>
          <w:spacing w:val="6"/>
        </w:rPr>
        <w:t>还是出现，只是无值。任何特殊的字符（就是那些不是简单的七位</w:t>
      </w:r>
      <w:r>
        <w:rPr>
          <w:spacing w:val="6"/>
        </w:rPr>
        <w:t>ASCII</w:t>
      </w:r>
      <w:r>
        <w:rPr>
          <w:spacing w:val="6"/>
        </w:rPr>
        <w:t>，如汉字）将以百分符</w:t>
      </w:r>
      <w:r>
        <w:rPr>
          <w:spacing w:val="6"/>
        </w:rPr>
        <w:t>%</w:t>
      </w:r>
      <w:r>
        <w:rPr>
          <w:spacing w:val="6"/>
        </w:rPr>
        <w:t>用十六进制编码（基于</w:t>
      </w:r>
      <w:r>
        <w:rPr>
          <w:spacing w:val="6"/>
        </w:rPr>
        <w:t>UTF-8</w:t>
      </w:r>
      <w:r>
        <w:rPr>
          <w:spacing w:val="6"/>
        </w:rPr>
        <w:t xml:space="preserve">字符集进行编码），当然也包括象 </w:t>
      </w:r>
      <w:r>
        <w:rPr>
          <w:spacing w:val="6"/>
        </w:rPr>
        <w:t xml:space="preserve">=, &amp;, </w:t>
      </w:r>
      <w:r>
        <w:rPr>
          <w:spacing w:val="6"/>
        </w:rPr>
        <w:t xml:space="preserve">和 </w:t>
      </w:r>
      <w:r>
        <w:rPr>
          <w:spacing w:val="6"/>
        </w:rPr>
        <w:t xml:space="preserve">% </w:t>
      </w:r>
      <w:r>
        <w:rPr>
          <w:spacing w:val="6"/>
        </w:rPr>
        <w:t>这些特殊的字符。其实</w:t>
      </w:r>
      <w:r>
        <w:rPr>
          <w:spacing w:val="6"/>
        </w:rPr>
        <w:t>url</w:t>
      </w:r>
      <w:r>
        <w:rPr>
          <w:spacing w:val="6"/>
        </w:rPr>
        <w:t>编码就是一个字符</w:t>
      </w:r>
      <w:r>
        <w:rPr>
          <w:spacing w:val="6"/>
        </w:rPr>
        <w:t>ascii</w:t>
      </w:r>
      <w:r>
        <w:rPr>
          <w:spacing w:val="6"/>
        </w:rPr>
        <w:t>码的十六进制。不过稍微有些变动，需要在前面加上“</w:t>
      </w:r>
      <w:r>
        <w:rPr>
          <w:spacing w:val="6"/>
        </w:rPr>
        <w:t>%”</w:t>
      </w:r>
      <w:r>
        <w:rPr>
          <w:spacing w:val="6"/>
        </w:rPr>
        <w:t>。比如“</w:t>
      </w:r>
      <w:r>
        <w:rPr>
          <w:spacing w:val="6"/>
        </w:rPr>
        <w:t>\”</w:t>
      </w:r>
      <w:r>
        <w:rPr>
          <w:spacing w:val="6"/>
        </w:rPr>
        <w:t>，它的</w:t>
      </w:r>
      <w:r>
        <w:rPr>
          <w:spacing w:val="6"/>
        </w:rPr>
        <w:t>ascii</w:t>
      </w:r>
      <w:r>
        <w:rPr>
          <w:spacing w:val="6"/>
        </w:rPr>
        <w:t>码是</w:t>
      </w:r>
      <w:r>
        <w:rPr>
          <w:spacing w:val="6"/>
        </w:rPr>
        <w:t>92</w:t>
      </w:r>
      <w:r>
        <w:rPr>
          <w:spacing w:val="6"/>
        </w:rPr>
        <w:t>，</w:t>
      </w:r>
      <w:r>
        <w:rPr>
          <w:spacing w:val="6"/>
        </w:rPr>
        <w:t>92</w:t>
      </w:r>
      <w:r>
        <w:rPr>
          <w:spacing w:val="6"/>
        </w:rPr>
        <w:t>的十六进制是</w:t>
      </w:r>
      <w:r>
        <w:rPr>
          <w:spacing w:val="6"/>
        </w:rPr>
        <w:t>5c</w:t>
      </w:r>
      <w:r>
        <w:rPr>
          <w:spacing w:val="6"/>
        </w:rPr>
        <w:t>，所以“</w:t>
      </w:r>
      <w:r>
        <w:rPr>
          <w:spacing w:val="6"/>
        </w:rPr>
        <w:t>\”</w:t>
      </w:r>
      <w:r>
        <w:rPr>
          <w:spacing w:val="6"/>
        </w:rPr>
        <w:t>的</w:t>
      </w:r>
      <w:r>
        <w:rPr>
          <w:spacing w:val="6"/>
        </w:rPr>
        <w:t>url</w:t>
      </w:r>
      <w:r>
        <w:rPr>
          <w:spacing w:val="6"/>
        </w:rPr>
        <w:t>编码就是</w:t>
      </w:r>
      <w:r>
        <w:rPr>
          <w:spacing w:val="6"/>
        </w:rPr>
        <w:t>%5c</w:t>
      </w:r>
      <w:r>
        <w:rPr>
          <w:spacing w:val="6"/>
        </w:rPr>
        <w:t>。比如“胡”的</w:t>
      </w:r>
      <w:r>
        <w:rPr>
          <w:spacing w:val="6"/>
        </w:rPr>
        <w:t>ascii</w:t>
      </w:r>
      <w:r>
        <w:rPr>
          <w:spacing w:val="6"/>
        </w:rPr>
        <w:t>码是</w:t>
      </w:r>
      <w:r>
        <w:rPr>
          <w:spacing w:val="6"/>
        </w:rPr>
        <w:t>-17670</w:t>
      </w:r>
      <w:r>
        <w:rPr>
          <w:spacing w:val="6"/>
        </w:rPr>
        <w:t>，十六进制是</w:t>
      </w:r>
      <w:r>
        <w:rPr>
          <w:spacing w:val="6"/>
        </w:rPr>
        <w:t>BAFA</w:t>
      </w:r>
      <w:r>
        <w:rPr>
          <w:spacing w:val="6"/>
        </w:rPr>
        <w:t>，</w:t>
      </w:r>
      <w:r>
        <w:rPr>
          <w:spacing w:val="6"/>
        </w:rPr>
        <w:t>url</w:t>
      </w:r>
      <w:r>
        <w:rPr>
          <w:spacing w:val="6"/>
        </w:rPr>
        <w:t>编码是“</w:t>
      </w:r>
      <w:r>
        <w:rPr>
          <w:spacing w:val="6"/>
        </w:rPr>
        <w:t>%BA%FA”</w:t>
      </w:r>
      <w:r>
        <w:rPr>
          <w:spacing w:val="6"/>
        </w:rPr>
        <w:t>。</w:t>
      </w:r>
    </w:p>
    <w:p>
      <w:pPr>
        <w:pStyle w:val="Normal"/>
        <w:ind w:left="1701" w:right="210" w:firstLine="210"/>
        <w:rPr/>
      </w:pPr>
      <w:r>
        <w:rPr>
          <w:spacing w:val="6"/>
        </w:rPr>
        <w:t>本接口文档中</w:t>
      </w:r>
      <w:r>
        <w:rPr>
          <w:spacing w:val="6"/>
        </w:rPr>
        <w:t>Request URI</w:t>
      </w:r>
      <w:r>
        <w:rPr>
          <w:spacing w:val="6"/>
        </w:rPr>
        <w:t>、</w:t>
      </w:r>
      <w:r>
        <w:rPr>
          <w:spacing w:val="6"/>
        </w:rPr>
        <w:t>Request Body</w:t>
      </w:r>
      <w:r>
        <w:rPr>
          <w:spacing w:val="6"/>
        </w:rPr>
        <w:t>里涉及到这些特殊字符的参数都需要进行</w:t>
      </w:r>
      <w:r>
        <w:rPr>
          <w:spacing w:val="6"/>
        </w:rPr>
        <w:t>UTF-8</w:t>
      </w:r>
      <w:r>
        <w:rPr>
          <w:spacing w:val="6"/>
        </w:rPr>
        <w:t>编码，所以在发送消息、接收消息时需要对这类参数进行编解码。在</w:t>
      </w:r>
      <w:r>
        <w:rPr>
          <w:spacing w:val="6"/>
          <w:highlight w:val="green"/>
        </w:rPr>
        <w:t>xml</w:t>
      </w:r>
      <w:r>
        <w:rPr>
          <w:spacing w:val="6"/>
          <w:highlight w:val="green"/>
        </w:rPr>
        <w:t>中携带的参数不用进行编解码</w:t>
      </w:r>
      <w:r>
        <w:rPr>
          <w:spacing w:val="6"/>
        </w:rPr>
        <w:t>。</w:t>
      </w:r>
    </w:p>
    <w:p>
      <w:pPr>
        <w:pStyle w:val="Normal"/>
        <w:ind w:left="1701" w:right="210" w:firstLine="210"/>
        <w:rPr>
          <w:spacing w:val="6"/>
        </w:rPr>
      </w:pPr>
      <w:r>
        <w:rPr>
          <w:spacing w:val="6"/>
        </w:rPr>
      </w:r>
    </w:p>
    <w:p>
      <w:pPr>
        <w:pStyle w:val="Normal"/>
        <w:ind w:left="1701" w:right="210" w:firstLine="210"/>
        <w:rPr/>
      </w:pPr>
      <w:r>
        <w:rPr>
          <w:spacing w:val="6"/>
        </w:rPr>
        <w:t>备注：目前涉及到的字段有</w:t>
      </w:r>
      <w:r>
        <w:rPr/>
        <w:t>token</w:t>
      </w:r>
      <w:r>
        <w:rPr/>
        <w:t>，</w:t>
      </w:r>
      <w:r>
        <w:rPr/>
        <w:t>subject</w:t>
      </w:r>
      <w:r>
        <w:rPr/>
        <w:t>，</w:t>
      </w:r>
      <w:r>
        <w:rPr/>
        <w:t>participantID</w:t>
      </w:r>
      <w:r>
        <w:rPr/>
        <w:t>，</w:t>
      </w:r>
      <w:r>
        <w:rPr/>
        <w:t>userName</w:t>
      </w:r>
      <w:r>
        <w:rPr/>
        <w:t>，</w:t>
      </w:r>
      <w:r>
        <w:rPr/>
        <w:t>language</w:t>
      </w:r>
      <w:r>
        <w:rPr/>
        <w:t>，</w:t>
      </w:r>
      <w:r>
        <w:rPr/>
        <w:t>configURL</w:t>
      </w:r>
      <w:r>
        <w:rPr/>
        <w:t>，</w:t>
      </w:r>
      <w:r>
        <w:rPr/>
        <w:t>backURL</w:t>
      </w:r>
      <w:r>
        <w:rPr/>
        <w:t>，</w:t>
      </w:r>
      <w:r>
        <w:rPr/>
        <w:t>logoURL</w:t>
      </w:r>
      <w:r>
        <w:rPr/>
        <w:t>、</w:t>
      </w:r>
      <w:r>
        <w:rPr/>
        <w:t>query</w:t>
      </w:r>
      <w:r>
        <w:rPr/>
        <w:t>。后续如有新增参数需要按照以上规则进行编码。</w:t>
      </w:r>
    </w:p>
    <w:p>
      <w:pPr>
        <w:pStyle w:val="Normal"/>
        <w:ind w:left="1701" w:right="210" w:firstLine="210"/>
        <w:rPr>
          <w:spacing w:val="6"/>
        </w:rPr>
      </w:pPr>
      <w:r>
        <w:rPr>
          <w:spacing w:val="6"/>
        </w:rPr>
        <w:t xml:space="preserve">2) </w:t>
      </w:r>
      <w:r>
        <w:rPr>
          <w:spacing w:val="6"/>
        </w:rPr>
        <w:t>参数定义遵循下列规则：参数名为</w:t>
      </w:r>
      <w:r>
        <w:rPr>
          <w:spacing w:val="6"/>
        </w:rPr>
        <w:t>items</w:t>
      </w:r>
      <w:r>
        <w:rPr>
          <w:spacing w:val="6"/>
        </w:rPr>
        <w:t>而参数类型为</w:t>
      </w:r>
      <w:r>
        <w:rPr>
          <w:spacing w:val="6"/>
        </w:rPr>
        <w:t>item[]</w:t>
      </w:r>
      <w:r>
        <w:rPr>
          <w:spacing w:val="6"/>
        </w:rPr>
        <w:t>时，表示的数据结构为：</w:t>
      </w:r>
    </w:p>
    <w:p>
      <w:pPr>
        <w:pStyle w:val="Normal"/>
        <w:ind w:left="1701" w:right="210" w:firstLine="210"/>
        <w:rPr>
          <w:spacing w:val="6"/>
        </w:rPr>
      </w:pPr>
      <w:r>
        <w:rPr>
          <w:spacing w:val="6"/>
        </w:rPr>
        <w:t>&lt;items&gt;</w:t>
      </w:r>
    </w:p>
    <w:p>
      <w:pPr>
        <w:pStyle w:val="Normal"/>
        <w:ind w:left="1701" w:right="210" w:firstLine="420"/>
        <w:rPr>
          <w:spacing w:val="6"/>
        </w:rPr>
      </w:pPr>
      <w:r>
        <w:rPr>
          <w:spacing w:val="6"/>
        </w:rPr>
        <w:t>&lt;item&gt;&lt;/item&gt;</w:t>
      </w:r>
    </w:p>
    <w:p>
      <w:pPr>
        <w:pStyle w:val="Normal"/>
        <w:ind w:left="1701" w:right="210" w:firstLine="420"/>
        <w:rPr>
          <w:spacing w:val="6"/>
        </w:rPr>
      </w:pPr>
      <w:r>
        <w:rPr>
          <w:spacing w:val="6"/>
        </w:rPr>
        <w:t>&lt;item&gt;&lt;/item&gt;</w:t>
      </w:r>
    </w:p>
    <w:p>
      <w:pPr>
        <w:pStyle w:val="Normal"/>
        <w:ind w:left="1701" w:right="210" w:firstLine="210"/>
        <w:rPr>
          <w:spacing w:val="6"/>
        </w:rPr>
      </w:pPr>
      <w:r>
        <w:rPr>
          <w:spacing w:val="6"/>
        </w:rPr>
        <w:t>&lt;/items&gt;</w:t>
      </w:r>
    </w:p>
    <w:p>
      <w:pPr>
        <w:pStyle w:val="Normal"/>
        <w:ind w:left="1701" w:right="210" w:firstLine="210"/>
        <w:rPr>
          <w:spacing w:val="6"/>
        </w:rPr>
      </w:pPr>
      <w:r>
        <w:rPr>
          <w:spacing w:val="6"/>
        </w:rPr>
        <w:t>3</w:t>
      </w:r>
      <w:r>
        <w:rPr>
          <w:spacing w:val="6"/>
        </w:rPr>
        <w:t>）本接口文档中</w:t>
      </w:r>
      <w:r>
        <w:rPr>
          <w:spacing w:val="6"/>
        </w:rPr>
        <w:t>Request URI</w:t>
      </w:r>
      <w:r>
        <w:rPr>
          <w:spacing w:val="6"/>
        </w:rPr>
        <w:t>、</w:t>
      </w:r>
      <w:r>
        <w:rPr>
          <w:spacing w:val="6"/>
        </w:rPr>
        <w:t>Request Body</w:t>
      </w:r>
      <w:r>
        <w:rPr>
          <w:spacing w:val="6"/>
        </w:rPr>
        <w:t>里涉及到的</w:t>
      </w:r>
      <w:r>
        <w:rPr>
          <w:spacing w:val="6"/>
        </w:rPr>
        <w:t>token(confToken)</w:t>
      </w:r>
      <w:r>
        <w:rPr>
          <w:spacing w:val="6"/>
        </w:rPr>
        <w:t>参数均使用</w:t>
      </w:r>
      <w:r>
        <w:rPr>
          <w:spacing w:val="6"/>
        </w:rPr>
        <w:t>base64</w:t>
      </w:r>
      <w:r>
        <w:rPr>
          <w:spacing w:val="6"/>
        </w:rPr>
        <w:t>编码。综合以上的</w:t>
      </w:r>
      <w:r>
        <w:rPr>
          <w:spacing w:val="6"/>
        </w:rPr>
        <w:t>URl</w:t>
      </w:r>
      <w:r>
        <w:rPr>
          <w:spacing w:val="6"/>
        </w:rPr>
        <w:t>编码，参数的编码过程为先进行</w:t>
      </w:r>
      <w:r>
        <w:rPr>
          <w:spacing w:val="6"/>
        </w:rPr>
        <w:t>base64</w:t>
      </w:r>
      <w:r>
        <w:rPr>
          <w:spacing w:val="6"/>
        </w:rPr>
        <w:t>编码，再使用</w:t>
      </w:r>
      <w:r>
        <w:rPr>
          <w:spacing w:val="6"/>
        </w:rPr>
        <w:t>UTF-8</w:t>
      </w:r>
      <w:r>
        <w:rPr>
          <w:spacing w:val="6"/>
        </w:rPr>
        <w:t>编码，所以在使用时应先进行</w:t>
      </w:r>
      <w:r>
        <w:rPr>
          <w:spacing w:val="6"/>
        </w:rPr>
        <w:t>UTF-8</w:t>
      </w:r>
      <w:r>
        <w:rPr>
          <w:spacing w:val="6"/>
        </w:rPr>
        <w:t>解码，再使用</w:t>
      </w:r>
      <w:r>
        <w:rPr>
          <w:spacing w:val="6"/>
        </w:rPr>
        <w:t>base64</w:t>
      </w:r>
      <w:r>
        <w:rPr>
          <w:spacing w:val="6"/>
        </w:rPr>
        <w:t>解码。</w:t>
      </w:r>
    </w:p>
    <w:p>
      <w:pPr>
        <w:pStyle w:val="Normal"/>
        <w:ind w:left="1701" w:right="210" w:firstLine="210"/>
        <w:rPr>
          <w:spacing w:val="6"/>
        </w:rPr>
      </w:pPr>
      <w:r>
        <w:rPr>
          <w:spacing w:val="6"/>
        </w:rPr>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44" w:name="_Toc450768849"/>
      <w:r>
        <w:rPr/>
        <w:t>版本兼容性</w:t>
      </w:r>
      <w:bookmarkEnd w:id="44"/>
      <w:r>
        <w:rPr>
          <w:lang w:eastAsia="zh-CN"/>
        </w:rPr>
        <w:t>机制</w:t>
      </w:r>
    </w:p>
    <w:p>
      <w:pPr>
        <w:pStyle w:val="Normal"/>
        <w:ind w:left="1701" w:right="210" w:firstLine="210"/>
        <w:rPr>
          <w:spacing w:val="6"/>
        </w:rPr>
      </w:pPr>
      <w:r>
        <w:rPr>
          <w:spacing w:val="6"/>
        </w:rPr>
        <w:t>URL</w:t>
      </w:r>
      <w:r>
        <w:rPr>
          <w:spacing w:val="6"/>
        </w:rPr>
        <w:t xml:space="preserve">携带占位符 </w:t>
      </w:r>
      <w:r>
        <w:rPr>
          <w:spacing w:val="6"/>
        </w:rPr>
        <w:t>{version}</w:t>
      </w:r>
      <w:r>
        <w:rPr>
          <w:spacing w:val="6"/>
        </w:rPr>
        <w:t>标识客户端要使用的</w:t>
      </w:r>
      <w:r>
        <w:rPr>
          <w:spacing w:val="6"/>
        </w:rPr>
        <w:t>MediaX</w:t>
      </w:r>
      <w:r>
        <w:rPr>
          <w:spacing w:val="6"/>
        </w:rPr>
        <w:t>版本号。</w:t>
      </w:r>
    </w:p>
    <w:tbl>
      <w:tblPr>
        <w:tblW w:w="3850" w:type="pct"/>
        <w:jc w:val="left"/>
        <w:tblInd w:w="18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2759"/>
        <w:gridCol w:w="2147"/>
        <w:gridCol w:w="2515"/>
      </w:tblGrid>
      <w:tr>
        <w:trPr/>
        <w:tc>
          <w:tcPr>
            <w:tcW w:w="2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53" w:type="dxa"/>
            </w:tcMar>
            <w:vAlign w:val="center"/>
          </w:tcPr>
          <w:p>
            <w:pPr>
              <w:pStyle w:val="Style44"/>
              <w:rPr>
                <w:b/>
                <w:b/>
              </w:rPr>
            </w:pPr>
            <w:r>
              <w:rPr>
                <w:b/>
              </w:rPr>
              <w:t>MediaX</w:t>
            </w:r>
            <w:r>
              <w:rPr>
                <w:b/>
              </w:rPr>
              <w:t>版本</w:t>
            </w:r>
          </w:p>
        </w:tc>
        <w:tc>
          <w:tcPr>
            <w:tcW w:w="2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53" w:type="dxa"/>
            </w:tcMar>
          </w:tcPr>
          <w:p>
            <w:pPr>
              <w:pStyle w:val="Style44"/>
              <w:rPr>
                <w:b/>
                <w:b/>
                <w:szCs w:val="24"/>
              </w:rPr>
            </w:pPr>
            <w:r>
              <w:rPr>
                <w:b/>
                <w:szCs w:val="24"/>
              </w:rPr>
              <w:t>URL {version}</w:t>
            </w:r>
            <w:r>
              <w:rPr>
                <w:b/>
                <w:szCs w:val="24"/>
              </w:rPr>
              <w:t>取值</w:t>
            </w:r>
          </w:p>
        </w:tc>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53" w:type="dxa"/>
            </w:tcMar>
            <w:vAlign w:val="center"/>
          </w:tcPr>
          <w:p>
            <w:pPr>
              <w:pStyle w:val="Style44"/>
              <w:rPr>
                <w:b/>
                <w:b/>
              </w:rPr>
            </w:pPr>
            <w:r>
              <w:rPr>
                <w:b/>
              </w:rPr>
              <w:t>备注</w:t>
            </w:r>
          </w:p>
        </w:tc>
      </w:tr>
      <w:tr>
        <w:trPr/>
        <w:tc>
          <w:tcPr>
            <w:tcW w:w="2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MediaX3600 V300R008C50</w:t>
            </w:r>
          </w:p>
        </w:tc>
        <w:tc>
          <w:tcPr>
            <w:tcW w:w="2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V3R8C50</w:t>
            </w:r>
          </w:p>
        </w:tc>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2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MediaX3600 V300R008C30</w:t>
            </w:r>
          </w:p>
        </w:tc>
        <w:tc>
          <w:tcPr>
            <w:tcW w:w="2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V3R8C30</w:t>
            </w:r>
          </w:p>
        </w:tc>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2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MediaX3600 V300R008C02</w:t>
            </w:r>
          </w:p>
        </w:tc>
        <w:tc>
          <w:tcPr>
            <w:tcW w:w="2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V3R8C2</w:t>
            </w:r>
          </w:p>
        </w:tc>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2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MediaX3600 V300R008C00</w:t>
            </w:r>
          </w:p>
        </w:tc>
        <w:tc>
          <w:tcPr>
            <w:tcW w:w="21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v1</w:t>
            </w:r>
          </w:p>
        </w:tc>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bl>
    <w:p>
      <w:pPr>
        <w:pStyle w:val="2"/>
        <w:keepLines w:val="false"/>
        <w:numPr>
          <w:ilvl w:val="1"/>
          <w:numId w:val="3"/>
        </w:numPr>
        <w:tabs>
          <w:tab w:val="left" w:pos="576" w:leader="none"/>
        </w:tabs>
        <w:snapToGrid w:val="true"/>
        <w:spacing w:lineRule="auto" w:line="240" w:before="240" w:after="240"/>
        <w:ind w:left="576" w:right="0" w:hanging="576"/>
        <w:jc w:val="both"/>
        <w:rPr>
          <w:lang w:eastAsia="zh-CN"/>
        </w:rPr>
      </w:pPr>
      <w:bookmarkStart w:id="45" w:name="_Toc450768850"/>
      <w:bookmarkEnd w:id="45"/>
      <w:r>
        <w:rPr>
          <w:lang w:eastAsia="zh-CN"/>
        </w:rPr>
        <w:t>传输安全要求</w:t>
      </w:r>
    </w:p>
    <w:p>
      <w:pPr>
        <w:pStyle w:val="Normal"/>
        <w:ind w:left="1701" w:right="210" w:firstLine="210"/>
        <w:rPr/>
      </w:pPr>
      <w:r>
        <w:rPr>
          <w:spacing w:val="6"/>
        </w:rPr>
        <w:t>MediaX</w:t>
      </w:r>
      <w:r>
        <w:rPr>
          <w:spacing w:val="6"/>
        </w:rPr>
        <w:t>系统默认配置开启强制</w:t>
      </w:r>
      <w:r>
        <w:rPr>
          <w:spacing w:val="6"/>
        </w:rPr>
        <w:t>HTTPS</w:t>
      </w:r>
      <w:r>
        <w:rPr>
          <w:spacing w:val="6"/>
        </w:rPr>
        <w:t>模式，会议软终端需要全程使用</w:t>
      </w:r>
      <w:r>
        <w:rPr>
          <w:spacing w:val="6"/>
        </w:rPr>
        <w:t>HTTPS</w:t>
      </w:r>
      <w:r>
        <w:rPr>
          <w:spacing w:val="6"/>
        </w:rPr>
        <w:t>方式跟</w:t>
      </w:r>
      <w:r>
        <w:rPr>
          <w:spacing w:val="6"/>
        </w:rPr>
        <w:t>MediaX</w:t>
      </w:r>
      <w:r>
        <w:rPr>
          <w:spacing w:val="6"/>
        </w:rPr>
        <w:t>通信。</w:t>
      </w:r>
      <w:r>
        <w:rPr>
          <w:rFonts w:ascii="宋体" w:hAnsi="宋体" w:cs="宋体"/>
          <w:spacing w:val="6"/>
          <w:sz w:val="20"/>
          <w:szCs w:val="20"/>
        </w:rPr>
        <w:t>建议不要使用</w:t>
      </w:r>
      <w:r>
        <w:rPr>
          <w:rFonts w:cs="Times New Roman"/>
          <w:spacing w:val="6"/>
          <w:sz w:val="20"/>
          <w:szCs w:val="20"/>
        </w:rPr>
        <w:t>HTTP</w:t>
      </w:r>
      <w:r>
        <w:rPr>
          <w:rFonts w:ascii="宋体" w:hAnsi="宋体" w:cs="宋体"/>
          <w:spacing w:val="6"/>
          <w:sz w:val="20"/>
          <w:szCs w:val="20"/>
        </w:rPr>
        <w:t>模式，否则有可能泄露用户的个人信息等敏感内容，具体产生的后果需使用方承担。</w:t>
      </w:r>
    </w:p>
    <w:p>
      <w:pPr>
        <w:pStyle w:val="Normal"/>
        <w:ind w:left="1701" w:right="210" w:firstLine="210"/>
        <w:rPr>
          <w:spacing w:val="6"/>
        </w:rPr>
      </w:pPr>
      <w:r>
        <w:rPr>
          <w:spacing w:val="6"/>
        </w:rPr>
        <w:t>当</w:t>
      </w:r>
      <w:r>
        <w:rPr>
          <w:spacing w:val="6"/>
        </w:rPr>
        <w:t>MediaX</w:t>
      </w:r>
      <w:r>
        <w:rPr>
          <w:spacing w:val="6"/>
        </w:rPr>
        <w:t>系统“</w:t>
      </w:r>
      <w:r>
        <w:rPr>
          <w:spacing w:val="6"/>
        </w:rPr>
        <w:t>HTTP</w:t>
      </w:r>
      <w:r>
        <w:rPr>
          <w:spacing w:val="6"/>
        </w:rPr>
        <w:t xml:space="preserve">模式”配置为 </w:t>
      </w:r>
      <w:r>
        <w:rPr>
          <w:spacing w:val="6"/>
        </w:rPr>
        <w:t>HTTP</w:t>
      </w:r>
      <w:r>
        <w:rPr>
          <w:spacing w:val="6"/>
        </w:rPr>
        <w:t>模式、</w:t>
      </w:r>
      <w:r>
        <w:rPr>
          <w:spacing w:val="6"/>
        </w:rPr>
        <w:t>part-HTTPS</w:t>
      </w:r>
      <w:r>
        <w:rPr>
          <w:spacing w:val="6"/>
        </w:rPr>
        <w:t>（部分</w:t>
      </w:r>
      <w:r>
        <w:rPr>
          <w:spacing w:val="6"/>
        </w:rPr>
        <w:t>HTTPS</w:t>
      </w:r>
      <w:r>
        <w:rPr>
          <w:spacing w:val="6"/>
        </w:rPr>
        <w:t>模式）时，会议管理相关接口、请求</w:t>
      </w:r>
      <w:r>
        <w:rPr>
          <w:spacing w:val="6"/>
        </w:rPr>
        <w:t>/</w:t>
      </w:r>
      <w:r>
        <w:rPr>
          <w:spacing w:val="6"/>
        </w:rPr>
        <w:t>响应消息携带密码的相关接口，会议软终端必须采用</w:t>
      </w:r>
      <w:r>
        <w:rPr>
          <w:spacing w:val="6"/>
        </w:rPr>
        <w:t>HTTPS</w:t>
      </w:r>
      <w:r>
        <w:rPr>
          <w:spacing w:val="6"/>
        </w:rPr>
        <w:t>访问</w:t>
      </w:r>
      <w:r>
        <w:rPr>
          <w:spacing w:val="6"/>
        </w:rPr>
        <w:t>MediaX</w:t>
      </w:r>
      <w:r>
        <w:rPr>
          <w:spacing w:val="6"/>
        </w:rPr>
        <w:t>，其他消息可选采用</w:t>
      </w:r>
      <w:r>
        <w:rPr>
          <w:spacing w:val="6"/>
        </w:rPr>
        <w:t>HTTPS</w:t>
      </w:r>
      <w:r>
        <w:rPr>
          <w:spacing w:val="6"/>
        </w:rPr>
        <w:t>。</w:t>
      </w:r>
    </w:p>
    <w:p>
      <w:pPr>
        <w:pStyle w:val="2"/>
        <w:keepLines w:val="false"/>
        <w:numPr>
          <w:ilvl w:val="1"/>
          <w:numId w:val="3"/>
        </w:numPr>
        <w:tabs>
          <w:tab w:val="left" w:pos="576" w:leader="none"/>
        </w:tabs>
        <w:snapToGrid w:val="true"/>
        <w:spacing w:lineRule="auto" w:line="240" w:before="240" w:after="240"/>
        <w:ind w:left="576" w:right="0" w:hanging="576"/>
        <w:jc w:val="both"/>
        <w:rPr/>
      </w:pPr>
      <w:bookmarkStart w:id="46" w:name="_Toc450768851"/>
      <w:r>
        <w:rPr>
          <w:lang w:eastAsia="zh-CN"/>
        </w:rPr>
        <w:t>REST</w:t>
      </w:r>
      <w:r>
        <w:rPr>
          <w:lang w:eastAsia="zh-CN"/>
        </w:rPr>
        <w:t>接口对应</w:t>
      </w:r>
      <w:bookmarkEnd w:id="46"/>
      <w:r>
        <w:rPr>
          <w:lang w:eastAsia="zh-CN"/>
        </w:rPr>
        <w:t>URL</w:t>
      </w:r>
    </w:p>
    <w:p>
      <w:pPr>
        <w:pStyle w:val="Normal"/>
        <w:ind w:left="1701" w:right="210" w:firstLine="210"/>
        <w:rPr>
          <w:spacing w:val="6"/>
        </w:rPr>
      </w:pPr>
      <w:r>
        <w:rPr>
          <w:spacing w:val="6"/>
        </w:rPr>
        <w:t>向</w:t>
      </w:r>
      <w:r>
        <w:rPr>
          <w:spacing w:val="6"/>
        </w:rPr>
        <w:t>Mediax</w:t>
      </w:r>
      <w:r>
        <w:rPr>
          <w:spacing w:val="6"/>
        </w:rPr>
        <w:t>发送</w:t>
      </w:r>
      <w:r>
        <w:rPr>
          <w:spacing w:val="6"/>
        </w:rPr>
        <w:t>REST</w:t>
      </w:r>
      <w:r>
        <w:rPr>
          <w:spacing w:val="6"/>
        </w:rPr>
        <w:t>消息时，</w:t>
      </w:r>
      <w:r>
        <w:rPr>
          <w:spacing w:val="6"/>
        </w:rPr>
        <w:t>Mediax</w:t>
      </w:r>
      <w:r>
        <w:rPr>
          <w:spacing w:val="6"/>
        </w:rPr>
        <w:t>对应的</w:t>
      </w:r>
      <w:r>
        <w:rPr>
          <w:spacing w:val="6"/>
        </w:rPr>
        <w:t>URL</w:t>
      </w:r>
      <w:r>
        <w:rPr>
          <w:spacing w:val="6"/>
        </w:rPr>
        <w:t>格式如下：</w:t>
      </w:r>
    </w:p>
    <w:p>
      <w:pPr>
        <w:pStyle w:val="Normal"/>
        <w:ind w:left="1701" w:right="210" w:firstLine="210"/>
        <w:rPr/>
      </w:pPr>
      <w:r>
        <w:rPr>
          <w:spacing w:val="6"/>
        </w:rPr>
        <w:t>http</w:t>
      </w:r>
      <w:r>
        <w:rPr>
          <w:spacing w:val="6"/>
        </w:rPr>
        <w:t>模式下：</w:t>
      </w:r>
      <w:hyperlink r:id="rId19">
        <w:r>
          <w:rPr>
            <w:rStyle w:val="Internet"/>
            <w:vanish/>
            <w:spacing w:val="6"/>
          </w:rPr>
          <w:t>http://ip</w:t>
        </w:r>
      </w:hyperlink>
      <w:r>
        <w:rPr>
          <w:spacing w:val="6"/>
        </w:rPr>
        <w:t>,</w:t>
      </w:r>
      <w:r>
        <w:rPr>
          <w:spacing w:val="6"/>
        </w:rPr>
        <w:t>后面拼接具体接口的</w:t>
      </w:r>
      <w:r>
        <w:rPr>
          <w:spacing w:val="6"/>
        </w:rPr>
        <w:t>URL</w:t>
      </w:r>
      <w:r>
        <w:rPr>
          <w:spacing w:val="6"/>
        </w:rPr>
        <w:t>，如当</w:t>
      </w:r>
      <w:r>
        <w:rPr>
          <w:spacing w:val="6"/>
        </w:rPr>
        <w:t>Mediax</w:t>
      </w:r>
      <w:r>
        <w:rPr>
          <w:spacing w:val="6"/>
        </w:rPr>
        <w:t>信令</w:t>
      </w:r>
      <w:r>
        <w:rPr>
          <w:spacing w:val="6"/>
        </w:rPr>
        <w:t>IP</w:t>
      </w:r>
      <w:r>
        <w:rPr>
          <w:spacing w:val="6"/>
        </w:rPr>
        <w:t>为</w:t>
      </w:r>
      <w:r>
        <w:rPr>
          <w:spacing w:val="6"/>
        </w:rPr>
        <w:t>191.133.1.31</w:t>
      </w:r>
      <w:r>
        <w:rPr>
          <w:spacing w:val="6"/>
        </w:rPr>
        <w:t>，则登陆接口的</w:t>
      </w:r>
      <w:r>
        <w:rPr>
          <w:spacing w:val="6"/>
        </w:rPr>
        <w:t>URL</w:t>
      </w:r>
      <w:r>
        <w:rPr>
          <w:spacing w:val="6"/>
        </w:rPr>
        <w:t>为</w:t>
      </w:r>
      <w:hyperlink r:id="rId20">
        <w:r>
          <w:rPr>
            <w:rStyle w:val="Internet"/>
            <w:vanish/>
            <w:spacing w:val="6"/>
          </w:rPr>
          <w:t>http://191.133.1.3/rest/</w:t>
        </w:r>
      </w:hyperlink>
      <w:r>
        <w:rPr>
          <w:spacing w:val="6"/>
        </w:rPr>
        <w:t xml:space="preserve">{version}/login?accountType={accountType}&amp;accountName={accountName}&amp;password={password} </w:t>
      </w:r>
    </w:p>
    <w:p>
      <w:pPr>
        <w:pStyle w:val="Normal"/>
        <w:ind w:left="1701" w:right="210" w:firstLine="210"/>
        <w:rPr>
          <w:rFonts w:ascii="宋体" w:hAnsi="宋体" w:cs="宋体"/>
          <w:spacing w:val="6"/>
          <w:sz w:val="20"/>
          <w:szCs w:val="20"/>
        </w:rPr>
      </w:pPr>
      <w:r>
        <w:rPr>
          <w:rFonts w:cs="宋体" w:ascii="宋体" w:hAnsi="宋体"/>
          <w:spacing w:val="6"/>
          <w:sz w:val="20"/>
          <w:szCs w:val="20"/>
        </w:rPr>
      </w:r>
    </w:p>
    <w:p>
      <w:pPr>
        <w:pStyle w:val="Normal"/>
        <w:ind w:left="1701" w:right="210" w:firstLine="210"/>
        <w:rPr/>
      </w:pPr>
      <w:r>
        <w:rPr>
          <w:spacing w:val="6"/>
        </w:rPr>
        <w:t>https</w:t>
      </w:r>
      <w:r>
        <w:rPr>
          <w:spacing w:val="6"/>
        </w:rPr>
        <w:t>模式下：</w:t>
      </w:r>
      <w:hyperlink r:id="rId21">
        <w:r>
          <w:rPr>
            <w:rStyle w:val="Internet"/>
            <w:vanish/>
            <w:spacing w:val="6"/>
          </w:rPr>
          <w:t>https://ip</w:t>
        </w:r>
      </w:hyperlink>
      <w:r>
        <w:rPr>
          <w:spacing w:val="6"/>
        </w:rPr>
        <w:t>,</w:t>
      </w:r>
      <w:r>
        <w:rPr>
          <w:spacing w:val="6"/>
        </w:rPr>
        <w:t>后面拼接具体接口的</w:t>
      </w:r>
      <w:r>
        <w:rPr>
          <w:spacing w:val="6"/>
        </w:rPr>
        <w:t>URL</w:t>
      </w:r>
      <w:r>
        <w:rPr>
          <w:spacing w:val="6"/>
        </w:rPr>
        <w:t>，如当</w:t>
      </w:r>
      <w:r>
        <w:rPr>
          <w:spacing w:val="6"/>
        </w:rPr>
        <w:t>Mediax</w:t>
      </w:r>
      <w:r>
        <w:rPr>
          <w:spacing w:val="6"/>
        </w:rPr>
        <w:t>信令</w:t>
      </w:r>
      <w:r>
        <w:rPr>
          <w:spacing w:val="6"/>
        </w:rPr>
        <w:t>IP</w:t>
      </w:r>
      <w:r>
        <w:rPr>
          <w:spacing w:val="6"/>
        </w:rPr>
        <w:t>为</w:t>
      </w:r>
      <w:r>
        <w:rPr>
          <w:spacing w:val="6"/>
        </w:rPr>
        <w:t>191.133.1.31</w:t>
      </w:r>
      <w:r>
        <w:rPr>
          <w:spacing w:val="6"/>
        </w:rPr>
        <w:t>，则登陆接口的</w:t>
      </w:r>
      <w:r>
        <w:rPr>
          <w:spacing w:val="6"/>
        </w:rPr>
        <w:t>URL</w:t>
      </w:r>
      <w:r>
        <w:rPr>
          <w:spacing w:val="6"/>
        </w:rPr>
        <w:t>为</w:t>
      </w:r>
      <w:hyperlink r:id="rId22">
        <w:r>
          <w:rPr>
            <w:rStyle w:val="Internet"/>
            <w:vanish/>
            <w:spacing w:val="6"/>
          </w:rPr>
          <w:t>https://191.133.1.3/rest/</w:t>
        </w:r>
      </w:hyperlink>
      <w:r>
        <w:rPr>
          <w:spacing w:val="6"/>
        </w:rPr>
        <w:t xml:space="preserve">{version}/login?accountType={accountType}&amp;accountName={accountName}&amp;password={password} </w:t>
      </w:r>
    </w:p>
    <w:p>
      <w:pPr>
        <w:pStyle w:val="Normal"/>
        <w:ind w:left="1701" w:right="210" w:firstLine="210"/>
        <w:rPr/>
      </w:pPr>
      <w:r>
        <w:rPr/>
      </w:r>
    </w:p>
    <w:p>
      <w:pPr>
        <w:pStyle w:val="Normal"/>
        <w:ind w:left="1701" w:right="210" w:firstLine="210"/>
        <w:rPr>
          <w:spacing w:val="6"/>
        </w:rPr>
      </w:pPr>
      <w:r>
        <w:rPr>
          <w:spacing w:val="6"/>
        </w:rPr>
      </w:r>
    </w:p>
    <w:p>
      <w:pPr>
        <w:pStyle w:val="1"/>
        <w:numPr>
          <w:ilvl w:val="0"/>
          <w:numId w:val="3"/>
        </w:numPr>
        <w:tabs>
          <w:tab w:val="left" w:pos="432" w:leader="none"/>
        </w:tabs>
        <w:snapToGrid w:val="true"/>
        <w:spacing w:lineRule="auto" w:line="240" w:before="240" w:after="240"/>
        <w:ind w:left="432" w:right="0" w:hanging="432"/>
        <w:jc w:val="both"/>
        <w:rPr/>
      </w:pPr>
      <w:bookmarkStart w:id="47" w:name="_Toc450768852"/>
      <w:bookmarkEnd w:id="47"/>
      <w:r>
        <w:rPr/>
        <w:t>返回码表</w:t>
      </w:r>
    </w:p>
    <w:p>
      <w:pPr>
        <w:pStyle w:val="Normal"/>
        <w:ind w:left="1701" w:right="210" w:firstLine="210"/>
        <w:rPr/>
      </w:pPr>
      <w:r>
        <w:rPr/>
        <w:t>本文档描述的接口采用</w:t>
      </w:r>
      <w:r>
        <w:rPr/>
        <w:t>HTTP</w:t>
      </w:r>
      <w:r>
        <w:rPr/>
        <w:t>协议，携带</w:t>
      </w:r>
      <w:r>
        <w:rPr/>
        <w:t>XML</w:t>
      </w:r>
      <w:r>
        <w:rPr/>
        <w:t>消息体，接口返回码分为</w:t>
      </w:r>
      <w:r>
        <w:rPr/>
        <w:t>HTTP</w:t>
      </w:r>
      <w:r>
        <w:rPr/>
        <w:t>错误码和业务错误码，前者由</w:t>
      </w:r>
      <w:r>
        <w:rPr/>
        <w:t>HTTP</w:t>
      </w:r>
      <w:r>
        <w:rPr/>
        <w:t>协议返回码提供，表示请求消息没有到达业务层就遇到了错误，后者由</w:t>
      </w:r>
      <w:r>
        <w:rPr/>
        <w:t>XML</w:t>
      </w:r>
      <w:r>
        <w:rPr/>
        <w:t>消息体携带，表示业务处理失败。</w:t>
      </w:r>
    </w:p>
    <w:p>
      <w:pPr>
        <w:pStyle w:val="Normal"/>
        <w:ind w:left="1701" w:right="210" w:firstLine="210"/>
        <w:rPr/>
      </w:pPr>
      <w:r>
        <w:rPr/>
        <w:t>业务错误码定义请参考《</w:t>
      </w:r>
      <w:r>
        <w:rPr/>
        <w:t xml:space="preserve">MediaX3600 V300R008C30 </w:t>
      </w:r>
      <w:r>
        <w:rPr/>
        <w:t>业务能力接口</w:t>
      </w:r>
      <w:r>
        <w:rPr/>
        <w:t>(REST)</w:t>
      </w:r>
      <w:r>
        <w:rPr/>
        <w:t>结果码定义表</w:t>
      </w:r>
      <w:r>
        <w:rPr/>
        <w:t>.xlsx</w:t>
      </w:r>
      <w:r>
        <w:rPr/>
        <w:t>》。</w:t>
      </w:r>
    </w:p>
    <w:p>
      <w:pPr>
        <w:pStyle w:val="Normal"/>
        <w:ind w:left="1701" w:right="210" w:firstLine="210"/>
        <w:rPr/>
      </w:pPr>
      <w:r>
        <w:rPr/>
        <w:t>HTTP</w:t>
      </w:r>
      <w:r>
        <w:rPr/>
        <w:t>协议返回码请参考下表。</w:t>
      </w:r>
    </w:p>
    <w:p>
      <w:pPr>
        <w:pStyle w:val="Style29"/>
        <w:numPr>
          <w:ilvl w:val="8"/>
          <w:numId w:val="4"/>
        </w:numPr>
        <w:rPr/>
      </w:pPr>
      <w:bookmarkStart w:id="48" w:name="_Toc306615917"/>
      <w:r>
        <w:rPr/>
        <w:t>HTTP</w:t>
      </w:r>
      <w:bookmarkEnd w:id="48"/>
      <w:r>
        <w:rPr/>
        <w:t>协议返回码表</w:t>
      </w:r>
    </w:p>
    <w:tbl>
      <w:tblPr>
        <w:tblW w:w="8528"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492"/>
        <w:gridCol w:w="2301"/>
        <w:gridCol w:w="4735"/>
      </w:tblGrid>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返回码</w:t>
            </w:r>
            <w:r>
              <w:rPr/>
              <w:t>(code)</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szCs w:val="24"/>
              </w:rPr>
            </w:pPr>
            <w:r>
              <w:rPr>
                <w:szCs w:val="24"/>
              </w:rPr>
              <w:t>描述</w:t>
            </w:r>
            <w:r>
              <w:rPr>
                <w:szCs w:val="24"/>
              </w:rPr>
              <w:t>(description)</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错误信息</w:t>
            </w:r>
            <w:r>
              <w:rPr/>
              <w:t>(warning)</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200</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OK</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202</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Accepted</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207</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Multi-Status</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304</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Not Modified</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400</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Bad Request</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请求格式错误</w:t>
            </w:r>
          </w:p>
          <w:p>
            <w:pPr>
              <w:pStyle w:val="Style44"/>
              <w:rPr/>
            </w:pPr>
            <w:r>
              <w:rPr/>
              <w:t>请求内容不完整</w:t>
            </w:r>
          </w:p>
        </w:tc>
      </w:tr>
      <w:tr>
        <w:trPr>
          <w:trHeight w:val="244" w:hRule="atLeast"/>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401</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Unauthorized</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未授权</w:t>
            </w:r>
          </w:p>
          <w:p>
            <w:pPr>
              <w:pStyle w:val="Style44"/>
              <w:rPr/>
            </w:pPr>
            <w:r>
              <w:rPr/>
              <w:t>用户需要登录</w:t>
            </w:r>
          </w:p>
        </w:tc>
      </w:tr>
      <w:tr>
        <w:trPr>
          <w:trHeight w:val="244" w:hRule="atLeast"/>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403</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Forbidden</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权限不足</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404</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Not Found</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会议不存在或者被取消</w:t>
            </w:r>
          </w:p>
          <w:p>
            <w:pPr>
              <w:pStyle w:val="Style44"/>
              <w:rPr/>
            </w:pPr>
            <w:r>
              <w:rPr/>
              <w:t>与会者不存在</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412</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没有足够通道</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423</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Locked</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专用会议时间段已经被占用</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440</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启动失败，当前系统繁忙，无法打开此功能</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460</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资源不足</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430</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会议已经结束</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431</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会议已经召开</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432</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角色不存在</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498</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令牌不为该用户所有</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500</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Internal Server Error</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服务器错误，原因未知</w:t>
            </w:r>
          </w:p>
        </w:tc>
      </w:tr>
      <w:tr>
        <w:trPr/>
        <w:tc>
          <w:tcPr>
            <w:tcW w:w="1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503</w:t>
            </w:r>
          </w:p>
        </w:tc>
        <w:tc>
          <w:tcPr>
            <w:tcW w:w="23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Service Unavailable</w:t>
            </w:r>
          </w:p>
        </w:tc>
        <w:tc>
          <w:tcPr>
            <w:tcW w:w="47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由于临时的服务器维护或者过载，服务器当前无法处理请求</w:t>
            </w:r>
          </w:p>
        </w:tc>
      </w:tr>
    </w:tbl>
    <w:p>
      <w:pPr>
        <w:pStyle w:val="Normal"/>
        <w:ind w:left="1701" w:right="210" w:firstLine="210"/>
        <w:rPr/>
      </w:pPr>
      <w:r>
        <w:rPr/>
      </w:r>
    </w:p>
    <w:p>
      <w:pPr>
        <w:pStyle w:val="1"/>
        <w:numPr>
          <w:ilvl w:val="0"/>
          <w:numId w:val="3"/>
        </w:numPr>
        <w:tabs>
          <w:tab w:val="left" w:pos="432" w:leader="none"/>
        </w:tabs>
        <w:snapToGrid w:val="true"/>
        <w:spacing w:lineRule="auto" w:line="240" w:before="240" w:after="240"/>
        <w:ind w:left="432" w:right="0" w:hanging="432"/>
        <w:jc w:val="both"/>
        <w:rPr/>
      </w:pPr>
      <w:bookmarkStart w:id="49" w:name="_Toc306615719"/>
      <w:bookmarkStart w:id="50" w:name="_Toc450768853"/>
      <w:r>
        <w:rPr/>
        <w:t>接口</w:t>
      </w:r>
      <w:bookmarkEnd w:id="49"/>
      <w:bookmarkEnd w:id="50"/>
      <w:r>
        <w:rPr/>
        <w:t>描述</w:t>
      </w:r>
    </w:p>
    <w:p>
      <w:pPr>
        <w:pStyle w:val="Normal"/>
        <w:rPr/>
      </w:pPr>
      <w:r>
        <w:rPr/>
        <w:t>本文档描述的接口采用</w:t>
      </w:r>
      <w:r>
        <w:rPr/>
        <w:t>HTTP</w:t>
      </w:r>
      <w:r>
        <w:rPr/>
        <w:t>协议，它们的返回码、描述以及</w:t>
      </w:r>
      <w:r>
        <w:rPr/>
        <w:t>Warning</w:t>
      </w:r>
      <w:r>
        <w:rPr/>
        <w:t>头域中的错误信息均遵循</w:t>
      </w:r>
      <w:r>
        <w:rPr/>
        <w:t>HTTP/1.1</w:t>
      </w:r>
      <w:r>
        <w:rPr/>
        <w:t>规范。</w:t>
      </w:r>
    </w:p>
    <w:p>
      <w:pPr>
        <w:pStyle w:val="Normal"/>
        <w:numPr>
          <w:ilvl w:val="0"/>
          <w:numId w:val="6"/>
        </w:numPr>
        <w:rPr/>
      </w:pPr>
      <w:bookmarkStart w:id="51" w:name="_Toc369181256"/>
      <w:bookmarkStart w:id="52" w:name="_Toc366143555"/>
      <w:bookmarkStart w:id="53" w:name="_Toc366143806"/>
      <w:bookmarkStart w:id="54" w:name="_Toc369181257"/>
      <w:bookmarkStart w:id="55" w:name="_Toc366143562"/>
      <w:bookmarkStart w:id="56" w:name="_Toc366143813"/>
      <w:bookmarkStart w:id="57" w:name="_Toc369181264"/>
      <w:bookmarkStart w:id="58" w:name="_Toc366143563"/>
      <w:bookmarkStart w:id="59" w:name="_Toc366143814"/>
      <w:bookmarkStart w:id="60" w:name="_Toc369181265"/>
      <w:bookmarkStart w:id="61" w:name="_Toc366143600"/>
      <w:bookmarkStart w:id="62" w:name="_Toc366143851"/>
      <w:bookmarkStart w:id="63" w:name="_Toc369181302"/>
      <w:bookmarkStart w:id="64" w:name="_Toc366143602"/>
      <w:bookmarkStart w:id="65" w:name="_Toc366143853"/>
      <w:bookmarkStart w:id="66" w:name="_Toc369181304"/>
      <w:bookmarkStart w:id="67" w:name="_Toc366143603"/>
      <w:bookmarkStart w:id="68" w:name="_Toc366143854"/>
      <w:bookmarkStart w:id="69" w:name="_Toc369181305"/>
      <w:bookmarkStart w:id="70" w:name="_Toc366143639"/>
      <w:bookmarkStart w:id="71" w:name="_Toc366143890"/>
      <w:bookmarkStart w:id="72" w:name="_Toc369181341"/>
      <w:bookmarkStart w:id="73" w:name="_Toc366143640"/>
      <w:bookmarkStart w:id="74" w:name="_Toc366143891"/>
      <w:bookmarkStart w:id="75" w:name="_Toc369181342"/>
      <w:bookmarkStart w:id="76" w:name="_Toc366143662"/>
      <w:bookmarkStart w:id="77" w:name="_Toc366143913"/>
      <w:bookmarkStart w:id="78" w:name="_Toc369181364"/>
      <w:bookmarkStart w:id="79" w:name="_Toc366143663"/>
      <w:bookmarkStart w:id="80" w:name="_Toc366143914"/>
      <w:bookmarkStart w:id="81" w:name="_Toc369181365"/>
      <w:bookmarkStart w:id="82" w:name="_Toc366143664"/>
      <w:bookmarkStart w:id="83" w:name="_Toc366143915"/>
      <w:bookmarkStart w:id="84" w:name="_Toc369181366"/>
      <w:bookmarkStart w:id="85" w:name="_Toc366143665"/>
      <w:bookmarkStart w:id="86" w:name="_Toc366143916"/>
      <w:bookmarkStart w:id="87" w:name="_Toc369181367"/>
      <w:bookmarkStart w:id="88" w:name="_Toc366143669"/>
      <w:bookmarkStart w:id="89" w:name="_Toc366143920"/>
      <w:bookmarkStart w:id="90" w:name="_Toc369181371"/>
      <w:bookmarkStart w:id="91" w:name="_Toc366143671"/>
      <w:bookmarkStart w:id="92" w:name="_Toc366143922"/>
      <w:bookmarkStart w:id="93" w:name="_Toc369181373"/>
      <w:bookmarkStart w:id="94" w:name="_Toc366143672"/>
      <w:bookmarkStart w:id="95" w:name="_Toc366143923"/>
      <w:bookmarkStart w:id="96" w:name="_Toc369181374"/>
      <w:bookmarkStart w:id="97" w:name="_Toc366143673"/>
      <w:bookmarkStart w:id="98" w:name="_Toc366143924"/>
      <w:bookmarkStart w:id="99" w:name="_Toc369181375"/>
      <w:bookmarkStart w:id="100" w:name="_Toc366143674"/>
      <w:bookmarkStart w:id="101" w:name="_Toc366143925"/>
      <w:bookmarkStart w:id="102" w:name="_Toc369181376"/>
      <w:bookmarkStart w:id="103" w:name="_Toc366143675"/>
      <w:bookmarkStart w:id="104" w:name="_Toc366143926"/>
      <w:bookmarkStart w:id="105" w:name="_Toc369181377"/>
      <w:bookmarkStart w:id="106" w:name="_Toc366143679"/>
      <w:bookmarkStart w:id="107" w:name="_Toc366143930"/>
      <w:bookmarkStart w:id="108" w:name="_Toc369181381"/>
      <w:bookmarkStart w:id="109" w:name="_Toc366143680"/>
      <w:bookmarkStart w:id="110" w:name="_Toc366143931"/>
      <w:bookmarkStart w:id="111" w:name="_Toc369181382"/>
      <w:bookmarkStart w:id="112" w:name="_Toc366143686"/>
      <w:bookmarkStart w:id="113" w:name="_Toc366143937"/>
      <w:bookmarkStart w:id="114" w:name="_Toc369181388"/>
      <w:bookmarkStart w:id="115" w:name="_Toc366143688"/>
      <w:bookmarkStart w:id="116" w:name="_Toc366143939"/>
      <w:bookmarkStart w:id="117" w:name="_Toc369181390"/>
      <w:bookmarkStart w:id="118" w:name="_Toc366143689"/>
      <w:bookmarkStart w:id="119" w:name="_Toc366143940"/>
      <w:bookmarkStart w:id="120" w:name="_Toc369181391"/>
      <w:bookmarkStart w:id="121" w:name="_Toc321579896"/>
      <w:bookmarkStart w:id="122" w:name="_Toc366143553"/>
      <w:bookmarkStart w:id="123" w:name="_Toc366143804"/>
      <w:bookmarkStart w:id="124" w:name="_Toc369181255"/>
      <w:bookmarkStart w:id="125" w:name="_Toc366143554"/>
      <w:bookmarkStart w:id="126" w:name="_Toc366143805"/>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t>token</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Authorization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Conference-Authorization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widowControl/>
              <w:rPr/>
            </w:pPr>
            <w:r>
              <w:rPr/>
            </w:r>
          </w:p>
        </w:tc>
      </w:tr>
    </w:tbl>
    <w:p>
      <w:pPr>
        <w:pStyle w:val="Normal"/>
        <w:rPr/>
      </w:pPr>
      <w:r>
        <w:rPr/>
      </w:r>
    </w:p>
    <w:p>
      <w:pPr>
        <w:pStyle w:val="Normal"/>
        <w:rPr/>
      </w:pPr>
      <w:r>
        <w:rPr/>
        <w:t>授权令牌。当认证用户通过后，将产生一个授权令牌，用于跟踪该用户的后续请求。认证用户方式分为显式登录和</w:t>
      </w:r>
      <w:r>
        <w:rPr/>
        <w:t>SSO</w:t>
      </w:r>
      <w:r>
        <w:rPr/>
        <w:t>隐式登录两种方式。</w:t>
      </w:r>
    </w:p>
    <w:p>
      <w:pPr>
        <w:pStyle w:val="Normal"/>
        <w:rPr/>
      </w:pPr>
      <w:r>
        <w:rPr/>
        <w:t>UC</w:t>
      </w:r>
      <w:r>
        <w:rPr/>
        <w:t>集成会议、</w:t>
      </w:r>
      <w:r>
        <w:rPr/>
        <w:t>CaaS</w:t>
      </w:r>
      <w:r>
        <w:rPr/>
        <w:t>集成会议的场景下，需要使用此</w:t>
      </w:r>
      <w:r>
        <w:rPr/>
        <w:t>HTTP</w:t>
      </w:r>
      <w:r>
        <w:rPr/>
        <w:t>头域。</w:t>
      </w:r>
      <w:r>
        <w:rPr/>
        <w:t>UC Client</w:t>
      </w:r>
      <w:r>
        <w:rPr/>
        <w:t>、</w:t>
      </w:r>
      <w:r>
        <w:rPr/>
        <w:t>CaaS APP</w:t>
      </w:r>
      <w:r>
        <w:rPr/>
        <w:t>必须携带用户</w:t>
      </w:r>
      <w:r>
        <w:rPr/>
        <w:t>token</w:t>
      </w:r>
      <w:r>
        <w:rPr/>
        <w:t>和会控</w:t>
      </w:r>
      <w:r>
        <w:rPr/>
        <w:t>token</w:t>
      </w:r>
      <w:r>
        <w:rPr/>
        <w:t>。用户</w:t>
      </w:r>
      <w:r>
        <w:rPr/>
        <w:t>token</w:t>
      </w:r>
      <w:r>
        <w:rPr/>
        <w:t xml:space="preserve">的头域名为 </w:t>
      </w:r>
      <w:r>
        <w:rPr/>
        <w:t>Authorization</w:t>
      </w:r>
      <w:r>
        <w:rPr/>
        <w:t>，</w:t>
      </w:r>
      <w:r>
        <w:rPr>
          <w:sz w:val="18"/>
          <w:szCs w:val="18"/>
        </w:rPr>
        <w:t>会控</w:t>
      </w:r>
      <w:r>
        <w:rPr>
          <w:sz w:val="18"/>
          <w:szCs w:val="18"/>
        </w:rPr>
        <w:t>token</w:t>
      </w:r>
      <w:r>
        <w:rPr>
          <w:sz w:val="18"/>
          <w:szCs w:val="18"/>
        </w:rPr>
        <w:t>的头域名为</w:t>
      </w:r>
      <w:r>
        <w:rPr>
          <w:sz w:val="18"/>
          <w:szCs w:val="18"/>
        </w:rPr>
        <w:t>Conference-Authorization</w:t>
      </w:r>
      <w:r>
        <w:rPr>
          <w:sz w:val="18"/>
          <w:szCs w:val="18"/>
        </w:rPr>
        <w:t>。用户</w:t>
      </w:r>
      <w:r>
        <w:rPr>
          <w:sz w:val="18"/>
          <w:szCs w:val="18"/>
        </w:rPr>
        <w:t>token</w:t>
      </w:r>
      <w:r>
        <w:rPr>
          <w:sz w:val="18"/>
          <w:szCs w:val="18"/>
        </w:rPr>
        <w:t>和会控</w:t>
      </w:r>
      <w:r>
        <w:rPr>
          <w:sz w:val="18"/>
          <w:szCs w:val="18"/>
        </w:rPr>
        <w:t>token</w:t>
      </w:r>
      <w:r>
        <w:rPr>
          <w:sz w:val="18"/>
          <w:szCs w:val="18"/>
        </w:rPr>
        <w:t>在</w:t>
      </w:r>
      <w:r>
        <w:rPr>
          <w:sz w:val="18"/>
          <w:szCs w:val="18"/>
        </w:rPr>
        <w:t>HTTP</w:t>
      </w:r>
      <w:r>
        <w:rPr>
          <w:sz w:val="18"/>
          <w:szCs w:val="18"/>
        </w:rPr>
        <w:t xml:space="preserve">头域中格式都必须是 </w:t>
      </w:r>
      <w:r>
        <w:rPr>
          <w:sz w:val="18"/>
          <w:szCs w:val="18"/>
        </w:rPr>
        <w:t>base64-encoded-string</w:t>
      </w:r>
      <w:r>
        <w:rPr>
          <w:sz w:val="18"/>
          <w:szCs w:val="18"/>
        </w:rPr>
        <w:t>。</w:t>
      </w:r>
      <w:r>
        <w:rPr>
          <w:sz w:val="18"/>
          <w:szCs w:val="18"/>
        </w:rPr>
        <w:t>base64-encoded-string</w:t>
      </w:r>
      <w:r>
        <w:rPr>
          <w:sz w:val="18"/>
          <w:szCs w:val="18"/>
        </w:rPr>
        <w:t>最大不超过</w:t>
      </w:r>
      <w:r>
        <w:rPr>
          <w:sz w:val="18"/>
          <w:szCs w:val="18"/>
        </w:rPr>
        <w:t>256</w:t>
      </w:r>
      <w:r>
        <w:rPr>
          <w:sz w:val="18"/>
          <w:szCs w:val="18"/>
        </w:rPr>
        <w:t>个字符。</w:t>
      </w:r>
    </w:p>
    <w:p>
      <w:pPr>
        <w:pStyle w:val="Normal"/>
        <w:rPr/>
      </w:pPr>
      <w:r>
        <w:rPr/>
        <w:t>例如：</w:t>
      </w:r>
    </w:p>
    <w:p>
      <w:pPr>
        <w:pStyle w:val="Normal"/>
        <w:rPr/>
      </w:pPr>
      <w:r>
        <w:rPr/>
        <w:t>HTTP GET /fw/MediaX/rest/v300r008c30/conference/87654321</w:t>
      </w:r>
    </w:p>
    <w:p>
      <w:pPr>
        <w:pStyle w:val="Normal"/>
        <w:rPr/>
      </w:pPr>
      <w:r>
        <w:rPr/>
        <w:t>Authorization: Basic base64-encoded-token</w:t>
      </w:r>
    </w:p>
    <w:p>
      <w:pPr>
        <w:pStyle w:val="Normal"/>
        <w:rPr/>
      </w:pPr>
      <w:r>
        <w:rPr/>
        <w:t>Conference-Authorization: Basic base64-encoded-token</w:t>
      </w:r>
    </w:p>
    <w:p>
      <w:pPr>
        <w:pStyle w:val="Normal"/>
        <w:rPr/>
      </w:pPr>
      <w:r>
        <w:rPr/>
        <w:t>备注：</w:t>
      </w:r>
    </w:p>
    <w:p>
      <w:pPr>
        <w:pStyle w:val="Normal"/>
        <w:rPr/>
      </w:pPr>
      <w:r>
        <w:rPr/>
        <w:t>1</w:t>
      </w:r>
      <w:r>
        <w:rPr/>
        <w:t>、</w:t>
      </w:r>
      <w:r>
        <w:rPr/>
        <w:tab/>
        <w:t xml:space="preserve">Authorization </w:t>
      </w:r>
      <w:r>
        <w:rPr/>
        <w:t>头域携带</w:t>
      </w:r>
      <w:r>
        <w:rPr/>
        <w:t>UC</w:t>
      </w:r>
      <w:r>
        <w:rPr/>
        <w:t>用户</w:t>
      </w:r>
      <w:r>
        <w:rPr/>
        <w:t>token</w:t>
      </w:r>
      <w:r>
        <w:rPr/>
        <w:t>，</w:t>
      </w:r>
      <w:r>
        <w:rPr/>
        <w:t xml:space="preserve">Authorization base64-encoded-token </w:t>
      </w:r>
      <w:r>
        <w:rPr/>
        <w:t xml:space="preserve">解码后的格式为  </w:t>
      </w:r>
      <w:r>
        <w:rPr/>
        <w:t>token@sso_domain</w:t>
      </w:r>
    </w:p>
    <w:p>
      <w:pPr>
        <w:pStyle w:val="Normal"/>
        <w:rPr/>
      </w:pPr>
      <w:r>
        <w:rPr/>
        <w:t>2</w:t>
      </w:r>
      <w:r>
        <w:rPr/>
        <w:t>、</w:t>
      </w:r>
      <w:r>
        <w:rPr/>
        <w:tab/>
        <w:t xml:space="preserve">Conference-Authorization </w:t>
      </w:r>
      <w:r>
        <w:rPr/>
        <w:t>头域携带会议控制</w:t>
      </w:r>
      <w:r>
        <w:rPr/>
        <w:t>token</w:t>
      </w:r>
      <w:r>
        <w:rPr/>
        <w:t>。</w:t>
      </w:r>
    </w:p>
    <w:p>
      <w:pPr>
        <w:pStyle w:val="Normal"/>
        <w:rPr/>
      </w:pPr>
      <w:r>
        <w:rPr/>
      </w:r>
    </w:p>
    <w:p>
      <w:pPr>
        <w:pStyle w:val="Normal"/>
        <w:rPr/>
      </w:pPr>
      <w:r>
        <w:rPr/>
      </w:r>
    </w:p>
    <w:p>
      <w:pPr>
        <w:pStyle w:val="Normal"/>
        <w:numPr>
          <w:ilvl w:val="0"/>
          <w:numId w:val="17"/>
        </w:numPr>
        <w:rPr/>
      </w:pPr>
      <w:r>
        <w:rPr/>
        <w:t>participantID</w:t>
      </w:r>
    </w:p>
    <w:p>
      <w:pPr>
        <w:pStyle w:val="Normal"/>
        <w:rPr/>
      </w:pPr>
      <w:r>
        <w:rPr/>
        <w:t>由</w:t>
      </w:r>
      <w:r>
        <w:rPr/>
        <w:t>Conf.AS</w:t>
      </w:r>
      <w:r>
        <w:rPr/>
        <w:t>自动产生。最大不超过</w:t>
      </w:r>
      <w:r>
        <w:rPr/>
        <w:t>256</w:t>
      </w:r>
      <w:r>
        <w:rPr/>
        <w:t>个字符。</w:t>
      </w:r>
    </w:p>
    <w:p>
      <w:pPr>
        <w:pStyle w:val="Normal"/>
        <w:rPr/>
      </w:pPr>
      <w:r>
        <w:rPr/>
      </w:r>
    </w:p>
    <w:p>
      <w:pPr>
        <w:pStyle w:val="Normal"/>
        <w:numPr>
          <w:ilvl w:val="0"/>
          <w:numId w:val="17"/>
        </w:numPr>
        <w:rPr/>
      </w:pPr>
      <w:r>
        <w:rPr/>
        <w:t>ApplicationId</w:t>
      </w:r>
    </w:p>
    <w:p>
      <w:pPr>
        <w:pStyle w:val="Normal"/>
        <w:rPr/>
      </w:pPr>
      <w:r>
        <w:rPr/>
        <w:t>CaaS</w:t>
      </w:r>
      <w:r>
        <w:rPr/>
        <w:t>集成会议的场景下，需要使用此</w:t>
      </w:r>
      <w:r>
        <w:rPr/>
        <w:t>HTTP</w:t>
      </w:r>
      <w:r>
        <w:rPr/>
        <w:t>头域，用于标识集成此接口的开发者应用程序</w:t>
      </w:r>
      <w:r>
        <w:rPr/>
        <w:t>ID</w:t>
      </w:r>
      <w:r>
        <w:rPr/>
        <w:t>。</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ApplicationId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widowControl/>
              <w:rPr/>
            </w:pPr>
            <w:r>
              <w:rPr/>
              <w:t>应用</w:t>
            </w:r>
            <w:r>
              <w:rPr/>
              <w:t>ID</w:t>
            </w:r>
            <w:r>
              <w:rPr/>
              <w:t>，用于标识集成此接口的开发者应用程序</w:t>
            </w:r>
            <w:r>
              <w:rPr/>
              <w:t>ID</w:t>
            </w:r>
            <w:r>
              <w:rPr/>
              <w:t>。</w:t>
            </w:r>
            <w:r>
              <w:rPr/>
              <w:t>ApplicationId</w:t>
            </w:r>
            <w:r>
              <w:rPr/>
              <w:t xml:space="preserve">长度是 </w:t>
            </w:r>
            <w:r>
              <w:rPr/>
              <w:t>36</w:t>
            </w:r>
            <w:r>
              <w:rPr/>
              <w:t>字节，</w:t>
            </w:r>
            <w:r>
              <w:rPr/>
              <w:t>ASCII</w:t>
            </w:r>
            <w:r>
              <w:rPr/>
              <w:t>字符构成，明文传输不需要编解码，格式为：</w:t>
            </w:r>
          </w:p>
          <w:p>
            <w:pPr>
              <w:pStyle w:val="Style44"/>
              <w:rPr/>
            </w:pPr>
            <w:r>
              <w:rPr/>
              <w:t>ApplicationId=63e6da4c-b032-4601-8949-869150bf5cbe</w:t>
            </w:r>
          </w:p>
        </w:tc>
      </w:tr>
    </w:tbl>
    <w:p>
      <w:pPr>
        <w:pStyle w:val="Normal"/>
        <w:rPr/>
      </w:pPr>
      <w:r>
        <w:rPr/>
      </w:r>
    </w:p>
    <w:p>
      <w:pPr>
        <w:pStyle w:val="2"/>
        <w:keepLines w:val="false"/>
        <w:numPr>
          <w:ilvl w:val="1"/>
          <w:numId w:val="12"/>
        </w:numPr>
        <w:tabs>
          <w:tab w:val="left" w:pos="576" w:leader="none"/>
        </w:tabs>
        <w:snapToGrid w:val="true"/>
        <w:spacing w:lineRule="auto" w:line="240" w:before="240" w:after="240"/>
        <w:jc w:val="both"/>
        <w:rPr>
          <w:lang w:eastAsia="zh-CN"/>
        </w:rPr>
      </w:pPr>
      <w:bookmarkStart w:id="127" w:name="_Toc450768854"/>
      <w:bookmarkEnd w:id="127"/>
      <w:r>
        <w:rPr>
          <w:lang w:eastAsia="zh-CN"/>
        </w:rPr>
        <w:t>登录相关接口</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128" w:name="_Toc450768855"/>
      <w:bookmarkStart w:id="129" w:name="_Toc365380516"/>
      <w:bookmarkEnd w:id="128"/>
      <w:bookmarkEnd w:id="129"/>
      <w:r>
        <w:rPr/>
        <w:t>用户登录</w:t>
      </w:r>
    </w:p>
    <w:p>
      <w:pPr>
        <w:pStyle w:val="BlockLabel"/>
        <w:ind w:left="1701" w:right="0" w:hanging="0"/>
        <w:rPr/>
      </w:pPr>
      <w:r>
        <w:rPr/>
        <w:t>接口描述</w:t>
      </w:r>
    </w:p>
    <w:p>
      <w:pPr>
        <w:pStyle w:val="Normal"/>
        <w:rPr/>
      </w:pPr>
      <w:r>
        <w:rPr/>
        <w:t>该接口提供用户登录会议系统功能。允许通过用户账号或会议角色登录。用户账号登录时，会议能力服务器收到请求，验证请求中用户身份，如果验证通过，返回用户所具备的操作权限。会议角色登录时，会议能力服务器验证会议</w:t>
      </w:r>
      <w:r>
        <w:rPr/>
        <w:t>ID</w:t>
      </w:r>
      <w:r>
        <w:rPr/>
        <w:t>、会议密码、</w:t>
      </w:r>
      <w:r>
        <w:rPr/>
        <w:t>PIN</w:t>
      </w:r>
      <w:r>
        <w:rPr/>
        <w:t>码是否正确，如果验证通过，返回本次登录的会议角色、角色具备的操作权限，本地登录允许操作的会议及会议状态。</w:t>
      </w:r>
    </w:p>
    <w:p>
      <w:pPr>
        <w:pStyle w:val="Normal"/>
        <w:ind w:left="0" w:right="0" w:hanging="0"/>
        <w:rPr/>
      </w:pPr>
      <w:r>
        <w:rPr/>
        <w:t>格式说明：</w:t>
      </w:r>
    </w:p>
    <w:p>
      <w:pPr>
        <w:pStyle w:val="Normal"/>
        <w:ind w:left="0" w:right="0" w:firstLine="420"/>
        <w:rPr/>
      </w:pPr>
      <w:r>
        <w:rPr/>
        <w:t>参数值用</w:t>
      </w:r>
      <w:r>
        <w:rPr/>
        <w:t>{</w:t>
      </w:r>
      <w:r>
        <w:rPr/>
        <w:t>参数名</w:t>
      </w:r>
      <w:r>
        <w:rPr/>
        <w:t>}</w:t>
      </w:r>
      <w:r>
        <w:rPr/>
        <w:t>表示。如</w:t>
      </w:r>
      <w:r>
        <w:rPr/>
        <w:t>{version}</w:t>
      </w:r>
      <w:r>
        <w:rPr/>
        <w:t>表示参数</w:t>
      </w:r>
      <w:r>
        <w:rPr/>
        <w:t>version</w:t>
      </w:r>
      <w:r>
        <w:rPr/>
        <w:t>的取值，而不是常量字符串“</w:t>
      </w:r>
      <w:r>
        <w:rPr/>
        <w:t>{version}”</w:t>
      </w:r>
      <w:r>
        <w:rPr/>
        <w:t>。下同。</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/rest/{version}/login?accountType={accountType}&amp;accountName={accountName}&amp;password={password}</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版本信息。当前版本为</w:t>
            </w:r>
            <w:r>
              <w:rPr/>
              <w:t>V3R8C2</w:t>
            </w:r>
            <w:r>
              <w:rPr/>
              <w:t>，区分大小写。</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accountType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账号类型，区分大小写。支持如下类型：</w:t>
            </w:r>
          </w:p>
          <w:p>
            <w:pPr>
              <w:pStyle w:val="TableText"/>
              <w:rPr/>
            </w:pPr>
            <w:r>
              <w:rPr/>
              <w:t>WEB</w:t>
            </w:r>
            <w:r>
              <w:rPr/>
              <w:t>：</w:t>
            </w:r>
            <w:r>
              <w:rPr/>
              <w:t>web</w:t>
            </w:r>
            <w:r>
              <w:rPr/>
              <w:t>帐号</w:t>
            </w:r>
          </w:p>
          <w:p>
            <w:pPr>
              <w:pStyle w:val="TableText"/>
              <w:rPr/>
            </w:pPr>
            <w:r>
              <w:rPr/>
              <w:t>PhoneNumber</w:t>
            </w:r>
            <w:r>
              <w:rPr/>
              <w:t>：电话帐号</w:t>
            </w:r>
          </w:p>
          <w:p>
            <w:pPr>
              <w:pStyle w:val="TableText"/>
              <w:widowControl w:val="false"/>
              <w:spacing w:before="80" w:after="80"/>
              <w:ind w:left="0" w:right="0" w:hanging="0"/>
              <w:rPr/>
            </w:pPr>
            <w:bookmarkStart w:id="130" w:name="__DdeLink__34610_263408997"/>
            <w:r>
              <w:rPr/>
              <w:t>ConferenceID</w:t>
            </w:r>
            <w:bookmarkEnd w:id="130"/>
            <w:r>
              <w:rPr/>
              <w:t>： 会议</w:t>
            </w:r>
            <w:r>
              <w:rPr/>
              <w:t>ID</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accountName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用户提供登录的名称。可能是会议</w:t>
            </w:r>
            <w:r>
              <w:rPr/>
              <w:t>ID</w:t>
            </w:r>
            <w:r>
              <w:rPr/>
              <w:t>、电话号码、</w:t>
            </w:r>
            <w:r>
              <w:rPr/>
              <w:t>web</w:t>
            </w:r>
            <w:r>
              <w:rPr/>
              <w:t>帐号等等。</w:t>
            </w:r>
          </w:p>
          <w:p>
            <w:pPr>
              <w:pStyle w:val="Style44"/>
              <w:rPr/>
            </w:pPr>
            <w:r>
              <w:rPr/>
              <w:t>当</w:t>
            </w:r>
            <w:r>
              <w:rPr>
                <w:rFonts w:cs="宋体" w:ascii="宋体" w:hAnsi="宋体"/>
              </w:rPr>
              <w:t>accountType=</w:t>
            </w:r>
            <w:r>
              <w:rPr/>
              <w:t xml:space="preserve"> ConferenceID</w:t>
            </w:r>
            <w:r>
              <w:rPr/>
              <w:t>时，此域不再必填，当此域不填时候表示这个会议只需密码就能登录进行控制。</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password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p>
            <w:pPr>
              <w:pStyle w:val="Style44"/>
              <w:rPr/>
            </w:pPr>
            <w:r>
              <w:rPr/>
              <w:t>最大长度为</w:t>
            </w:r>
            <w:r>
              <w:rPr/>
              <w:t>192</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密码，使用明文格式。</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授权令牌。会议能力服务器自动产生。当会议能力服务器认证用户通过后，将产生一个授权令牌，用于跟踪该用户的后续请求。</w:t>
            </w:r>
          </w:p>
          <w:p>
            <w:pPr>
              <w:pStyle w:val="Style44"/>
              <w:rPr/>
            </w:pPr>
            <w:r>
              <w:rPr/>
            </w:r>
          </w:p>
          <w:p>
            <w:pPr>
              <w:pStyle w:val="Style44"/>
              <w:rPr/>
            </w:pPr>
            <w:r>
              <w:rPr/>
              <w:t>作为输入参数时，它携带在</w:t>
            </w:r>
            <w:r>
              <w:rPr/>
              <w:t>Authorization</w:t>
            </w:r>
            <w:r>
              <w:rPr/>
              <w:t>头域中。最大不超过</w:t>
            </w:r>
            <w:r>
              <w:rPr/>
              <w:t>256</w:t>
            </w:r>
            <w:r>
              <w:rPr/>
              <w:t>个字符。该授权令牌具备有时效性，用户注销或一段时间没有活动，授权令牌自动失效。服务器返回采用</w:t>
            </w:r>
            <w:r>
              <w:rPr/>
              <w:t>Base64</w:t>
            </w:r>
            <w:r>
              <w:rPr/>
              <w:t>编码。</w:t>
            </w:r>
          </w:p>
          <w:p>
            <w:pPr>
              <w:pStyle w:val="Style44"/>
              <w:rPr/>
            </w:pPr>
            <w:r>
              <w:rPr/>
            </w:r>
          </w:p>
          <w:p>
            <w:pPr>
              <w:pStyle w:val="Style44"/>
              <w:rPr/>
            </w:pPr>
            <w:r>
              <w:rPr/>
              <w:t>如果已经登录的用户对一个正在召开的会议进行会议控制，必须再次使用会议</w:t>
            </w:r>
            <w:r>
              <w:rPr/>
              <w:t>ID</w:t>
            </w:r>
            <w:r>
              <w:rPr/>
              <w:t>方式进行登录，以便获得对该会议的控制能力。此时，需携带</w:t>
            </w:r>
            <w:r>
              <w:rPr/>
              <w:t>token</w:t>
            </w:r>
            <w:r>
              <w:rPr/>
              <w:t>，会议能力服务器能够识别该用户之前是经过登录的用户，这种登录方式称之为二次登录。</w:t>
            </w:r>
          </w:p>
          <w:p>
            <w:pPr>
              <w:pStyle w:val="Style44"/>
              <w:rPr/>
            </w:pPr>
            <w:r>
              <w:rPr/>
            </w:r>
          </w:p>
          <w:p>
            <w:pPr>
              <w:pStyle w:val="Style44"/>
              <w:rPr/>
            </w:pPr>
            <w:r>
              <w:rPr/>
              <w:t>首次登录不需要</w:t>
            </w:r>
            <w:r>
              <w:rPr/>
              <w:t>token</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account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Account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用户登录时的帐号信息。</w:t>
            </w:r>
          </w:p>
        </w:tc>
      </w:tr>
    </w:tbl>
    <w:p>
      <w:pPr>
        <w:pStyle w:val="Style20"/>
        <w:ind w:left="0" w:right="0" w:hanging="0"/>
        <w:rPr/>
      </w:pPr>
      <w:r>
        <w:rPr/>
      </w:r>
    </w:p>
    <w:p>
      <w:pPr>
        <w:pStyle w:val="TableDescription"/>
        <w:numPr>
          <w:ilvl w:val="8"/>
          <w:numId w:val="3"/>
        </w:numPr>
        <w:rPr/>
      </w:pPr>
      <w:r>
        <w:rPr/>
        <w:t>Account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ipaddr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发起登录请求的会议业务服务器</w:t>
            </w:r>
            <w:r>
              <w:rPr/>
              <w:t>IP</w:t>
            </w:r>
            <w:r>
              <w:rPr/>
              <w:t>地址；目前会议能力服务器使用此字段记录操作日志。</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pinCode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会议与会者的</w:t>
            </w:r>
            <w:r>
              <w:rPr/>
              <w:t>pin</w:t>
            </w:r>
            <w:r>
              <w:rPr/>
              <w:t>码，在登录安全会议会控时候，如果会议接入鉴权方式要求输入</w:t>
            </w:r>
            <w:r>
              <w:rPr/>
              <w:t>pin</w:t>
            </w:r>
            <w:r>
              <w:rPr/>
              <w:t>码，这个域必须要输入。</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authToken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第三方鉴权的令牌信息。会议服务器配置为</w:t>
            </w:r>
            <w:r>
              <w:rPr/>
              <w:t>SOAP_UC</w:t>
            </w:r>
            <w:r>
              <w:rPr/>
              <w:t>方式第三方鉴权时，用户登录时，使用此参数。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authTokenType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第三方鉴权的令牌类型。会议服务器配置为</w:t>
            </w:r>
            <w:r>
              <w:rPr/>
              <w:t>SOAP_UC</w:t>
            </w:r>
            <w:r>
              <w:rPr/>
              <w:t>方式第三方鉴权时，用户登录时，使用此参数。</w:t>
            </w:r>
            <w:r>
              <w:rPr/>
              <w:t>SAML_UC</w:t>
            </w:r>
            <w:r>
              <w:rPr/>
              <w:t>方式的第三方鉴权不使用本字段。</w:t>
            </w:r>
          </w:p>
        </w:tc>
      </w:tr>
    </w:tbl>
    <w:p>
      <w:pPr>
        <w:pStyle w:val="Normal"/>
        <w:ind w:left="0" w:right="0" w:hanging="0"/>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返回码。会议能力业务服务器业务处理返回</w:t>
            </w:r>
            <w:r>
              <w:rPr/>
              <w:t>200</w:t>
            </w:r>
            <w:r>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loginResult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LoginResult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用户登录结果。用</w:t>
            </w:r>
            <w:r>
              <w:rPr/>
              <w:t>XML</w:t>
            </w:r>
            <w:r>
              <w:rPr/>
              <w:t>表示。</w:t>
            </w:r>
          </w:p>
        </w:tc>
      </w:tr>
    </w:tbl>
    <w:p>
      <w:pPr>
        <w:pStyle w:val="Normal"/>
        <w:ind w:left="0" w:right="0" w:hanging="0"/>
        <w:rPr/>
      </w:pPr>
      <w:r>
        <w:rPr/>
      </w:r>
    </w:p>
    <w:p>
      <w:pPr>
        <w:pStyle w:val="TableDescription"/>
        <w:numPr>
          <w:ilvl w:val="8"/>
          <w:numId w:val="3"/>
        </w:numPr>
        <w:rPr/>
      </w:pPr>
      <w:r>
        <w:rPr/>
        <w:t>LoginResult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profile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Profile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登录信息。登录成功响应携带此参数。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conferenceClientInfo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ConferenceClientInfo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用户的会议终端信息。</w:t>
            </w:r>
          </w:p>
        </w:tc>
      </w:tr>
    </w:tbl>
    <w:p>
      <w:pPr>
        <w:pStyle w:val="Normal"/>
        <w:ind w:left="0" w:right="0" w:hanging="0"/>
        <w:rPr/>
      </w:pPr>
      <w:r>
        <w:rPr/>
      </w:r>
    </w:p>
    <w:p>
      <w:pPr>
        <w:pStyle w:val="TableDescription"/>
        <w:numPr>
          <w:ilvl w:val="8"/>
          <w:numId w:val="3"/>
        </w:numPr>
        <w:rPr/>
      </w:pPr>
      <w:r>
        <w:rPr/>
        <w:t>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resultDesc</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结果描述。</w:t>
            </w:r>
          </w:p>
        </w:tc>
      </w:tr>
    </w:tbl>
    <w:p>
      <w:pPr>
        <w:pStyle w:val="Normal"/>
        <w:ind w:left="0" w:right="0" w:hanging="0"/>
        <w:rPr/>
      </w:pPr>
      <w:r>
        <w:rPr/>
      </w:r>
    </w:p>
    <w:p>
      <w:pPr>
        <w:pStyle w:val="TableDescription"/>
        <w:numPr>
          <w:ilvl w:val="8"/>
          <w:numId w:val="3"/>
        </w:numPr>
        <w:rPr/>
      </w:pPr>
      <w:r>
        <w:rPr/>
        <w:t>Profile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授权令牌。</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purviewIDs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 ]</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权限列表。每个权限最大不超过</w:t>
            </w:r>
            <w:r>
              <w:rPr/>
              <w:t>32</w:t>
            </w:r>
            <w:r>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pwdExpireTime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用户登录，系统开启了密码过期提前提醒功能时，本参数表示本次登录帐号类型（</w:t>
            </w:r>
            <w:r>
              <w:rPr/>
              <w:t>Web</w:t>
            </w:r>
            <w:r>
              <w:rPr/>
              <w:t>帐号或电话帐号）密码将要过期的时间（单位：天）。</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userID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登录用户</w:t>
            </w:r>
            <w:r>
              <w:rPr/>
              <w:t>ID</w:t>
            </w:r>
            <w:r>
              <w:rPr/>
              <w:t>。唯一表示一个用户。</w:t>
            </w:r>
          </w:p>
          <w:p>
            <w:pPr>
              <w:pStyle w:val="Style44"/>
              <w:rPr/>
            </w:pPr>
            <w:r>
              <w:rPr/>
              <w:t>账号类型是</w:t>
            </w:r>
            <w:r>
              <w:rPr/>
              <w:t>WEB</w:t>
            </w:r>
            <w:r>
              <w:rPr/>
              <w:t>（</w:t>
            </w:r>
            <w:r>
              <w:rPr/>
              <w:t>web</w:t>
            </w:r>
            <w:r>
              <w:rPr/>
              <w:t>帐号）或</w:t>
            </w:r>
          </w:p>
          <w:p>
            <w:pPr>
              <w:pStyle w:val="Style44"/>
              <w:rPr/>
            </w:pPr>
            <w:r>
              <w:rPr/>
              <w:t>PhoneNumber</w:t>
            </w:r>
            <w:r>
              <w:rPr/>
              <w:t>（电话帐号），登录成功响应携带该参数。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role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与会者的角色。枚举值如下：</w:t>
            </w:r>
          </w:p>
          <w:p>
            <w:pPr>
              <w:pStyle w:val="Style44"/>
              <w:rPr/>
            </w:pPr>
            <w:r>
              <w:rPr/>
              <w:t>“</w:t>
            </w:r>
            <w:r>
              <w:rPr/>
              <w:t>chair”</w:t>
            </w:r>
            <w:r>
              <w:rPr/>
              <w:t>：会议主席</w:t>
            </w:r>
          </w:p>
          <w:p>
            <w:pPr>
              <w:pStyle w:val="Style44"/>
              <w:rPr/>
            </w:pPr>
            <w:r>
              <w:rPr/>
              <w:t>“</w:t>
            </w:r>
            <w:r>
              <w:rPr/>
              <w:t>general”</w:t>
            </w:r>
            <w:r>
              <w:rPr/>
              <w:t>：普通与会者</w:t>
            </w:r>
          </w:p>
          <w:p>
            <w:pPr>
              <w:pStyle w:val="Style44"/>
              <w:rPr/>
            </w:pPr>
            <w:r>
              <w:rPr/>
            </w:r>
          </w:p>
          <w:p>
            <w:pPr>
              <w:pStyle w:val="Style44"/>
              <w:rPr/>
            </w:pPr>
            <w:r>
              <w:rPr/>
              <w:t>账号类型是</w:t>
            </w:r>
            <w:r>
              <w:rPr/>
              <w:t>ConferenceID</w:t>
            </w:r>
            <w:r>
              <w:rPr/>
              <w:t>（会议</w:t>
            </w:r>
            <w:r>
              <w:rPr/>
              <w:t>ID</w:t>
            </w:r>
            <w:r>
              <w:rPr/>
              <w:t>），登录成功响应携带该参数。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conferenceKey</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ConferenceKey</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会议</w:t>
            </w:r>
            <w:r>
              <w:rPr/>
              <w:t>key</w:t>
            </w:r>
            <w:r>
              <w:rPr/>
              <w:t>。唯一表示一个会议，预订会议时该会议</w:t>
            </w:r>
            <w:r>
              <w:rPr/>
              <w:t>key</w:t>
            </w:r>
            <w:r>
              <w:rPr/>
              <w:t>由会议能力服务器自动产生。</w:t>
            </w:r>
          </w:p>
          <w:p>
            <w:pPr>
              <w:pStyle w:val="Style44"/>
              <w:rPr/>
            </w:pPr>
            <w:r>
              <w:rPr/>
              <w:t xml:space="preserve">  </w:t>
            </w:r>
            <w:r>
              <w:rPr/>
              <w:t>账号类型是</w:t>
            </w:r>
            <w:r>
              <w:rPr/>
              <w:t>ConferenceID</w:t>
            </w:r>
            <w:r>
              <w:rPr/>
              <w:t>（会议</w:t>
            </w:r>
            <w:r>
              <w:rPr/>
              <w:t>ID</w:t>
            </w:r>
            <w:r>
              <w:rPr/>
              <w:t>），登录成功响应携带该参数。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conferenceState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ConferenceState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会议当前状态。</w:t>
            </w:r>
          </w:p>
          <w:p>
            <w:pPr>
              <w:pStyle w:val="Style44"/>
              <w:rPr/>
            </w:pPr>
            <w:r>
              <w:rPr/>
              <w:t>ConferenceState</w:t>
            </w:r>
            <w:r>
              <w:rPr/>
              <w:t>是一个枚举的</w:t>
            </w:r>
            <w:r>
              <w:rPr/>
              <w:t>String</w:t>
            </w:r>
          </w:p>
          <w:p>
            <w:pPr>
              <w:pStyle w:val="Style44"/>
              <w:rPr/>
            </w:pPr>
            <w:r>
              <w:rPr/>
              <w:t>“</w:t>
            </w:r>
            <w:r>
              <w:rPr/>
              <w:t>Schedule”</w:t>
            </w:r>
            <w:r>
              <w:rPr/>
              <w:t>：预定状态</w:t>
            </w:r>
          </w:p>
          <w:p>
            <w:pPr>
              <w:pStyle w:val="Style44"/>
              <w:rPr/>
            </w:pPr>
            <w:r>
              <w:rPr/>
              <w:t>“</w:t>
            </w:r>
            <w:r>
              <w:rPr/>
              <w:t>Creating”</w:t>
            </w:r>
            <w:r>
              <w:rPr/>
              <w:t>：正在创建状态</w:t>
            </w:r>
          </w:p>
          <w:p>
            <w:pPr>
              <w:pStyle w:val="Style44"/>
              <w:rPr/>
            </w:pPr>
            <w:r>
              <w:rPr/>
              <w:t>“</w:t>
            </w:r>
            <w:r>
              <w:rPr/>
              <w:t>Created”</w:t>
            </w:r>
            <w:r>
              <w:rPr/>
              <w:t>：会议已经被创建，并正在召开“</w:t>
            </w:r>
            <w:r>
              <w:rPr/>
              <w:t>Destroyed”</w:t>
            </w:r>
            <w:r>
              <w:rPr/>
              <w:t>：会议已经关闭</w:t>
            </w:r>
          </w:p>
          <w:p>
            <w:pPr>
              <w:pStyle w:val="Style44"/>
              <w:rPr/>
            </w:pPr>
            <w:r>
              <w:rPr/>
              <w:t>“</w:t>
            </w:r>
            <w:r>
              <w:rPr/>
              <w:t>Noncreated”</w:t>
            </w:r>
            <w:r>
              <w:rPr/>
              <w:t>：会议尚未召开，表示服务器上不存正在召开的会议。</w:t>
            </w:r>
          </w:p>
          <w:p>
            <w:pPr>
              <w:pStyle w:val="Style44"/>
              <w:rPr/>
            </w:pPr>
            <w:r>
              <w:rPr/>
              <w:t>账号类型是</w:t>
            </w:r>
            <w:r>
              <w:rPr/>
              <w:t>ConferenceID</w:t>
            </w:r>
            <w:r>
              <w:rPr/>
              <w:t>（会议</w:t>
            </w:r>
            <w:r>
              <w:rPr/>
              <w:t>ID</w:t>
            </w:r>
            <w:r>
              <w:rPr/>
              <w:t>），登录成功响应携带该参数。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ConferenceType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会议类型。</w:t>
            </w:r>
            <w:r>
              <w:rPr/>
              <w:t>ConferenceType</w:t>
            </w:r>
            <w:r>
              <w:rPr/>
              <w:t>是一个枚举的</w:t>
            </w:r>
            <w:r>
              <w:rPr/>
              <w:t>String</w:t>
            </w:r>
          </w:p>
          <w:p>
            <w:pPr>
              <w:pStyle w:val="TableText"/>
              <w:rPr>
                <w:rFonts w:ascii="Arial" w:hAnsi="Arial" w:cs="Times New Roman"/>
              </w:rPr>
            </w:pPr>
            <w:r>
              <w:rPr>
                <w:rFonts w:ascii="Arial" w:hAnsi="Arial" w:cs="Times New Roman"/>
              </w:rPr>
              <w:t>“</w:t>
            </w:r>
            <w:r>
              <w:rPr>
                <w:rFonts w:cs="Times New Roman" w:ascii="Arial" w:hAnsi="Arial"/>
              </w:rPr>
              <w:t>ScheduleConference”</w:t>
            </w:r>
            <w:r>
              <w:rPr>
                <w:rFonts w:ascii="Arial" w:hAnsi="Arial" w:cs="Times New Roman"/>
              </w:rPr>
              <w:t>：预定会议</w:t>
            </w:r>
          </w:p>
          <w:p>
            <w:pPr>
              <w:pStyle w:val="TableText"/>
              <w:rPr>
                <w:rFonts w:ascii="Arial" w:hAnsi="Arial" w:cs="Times New Roman"/>
              </w:rPr>
            </w:pPr>
            <w:r>
              <w:rPr>
                <w:rFonts w:ascii="Arial" w:hAnsi="Arial" w:cs="Times New Roman"/>
              </w:rPr>
              <w:t>“</w:t>
            </w:r>
            <w:r>
              <w:rPr>
                <w:rFonts w:cs="Times New Roman" w:ascii="Arial" w:hAnsi="Arial"/>
              </w:rPr>
              <w:t>MassConference”</w:t>
            </w:r>
            <w:r>
              <w:rPr>
                <w:rFonts w:ascii="Arial" w:hAnsi="Arial" w:cs="Times New Roman"/>
              </w:rPr>
              <w:t>：免预定会议</w:t>
            </w:r>
          </w:p>
          <w:p>
            <w:pPr>
              <w:pStyle w:val="TableText"/>
              <w:rPr>
                <w:rFonts w:ascii="Arial" w:hAnsi="Arial" w:cs="Times New Roman"/>
              </w:rPr>
            </w:pPr>
            <w:r>
              <w:rPr>
                <w:rFonts w:ascii="Arial" w:hAnsi="Arial" w:cs="Times New Roman"/>
              </w:rPr>
              <w:t>“</w:t>
            </w:r>
            <w:r>
              <w:rPr>
                <w:rFonts w:cs="Times New Roman" w:ascii="Arial" w:hAnsi="Arial"/>
              </w:rPr>
              <w:t>SelfConference”</w:t>
            </w:r>
            <w:r>
              <w:rPr>
                <w:rFonts w:ascii="Arial" w:hAnsi="Arial" w:cs="Times New Roman"/>
              </w:rPr>
              <w:t>：自助会议</w:t>
            </w:r>
          </w:p>
          <w:p>
            <w:pPr>
              <w:pStyle w:val="TableText"/>
              <w:rPr>
                <w:rFonts w:ascii="Arial" w:hAnsi="Arial" w:cs="Times New Roman"/>
              </w:rPr>
            </w:pPr>
            <w:r>
              <w:rPr>
                <w:rFonts w:ascii="Arial" w:hAnsi="Arial" w:cs="Times New Roman"/>
              </w:rPr>
              <w:t>“</w:t>
            </w:r>
            <w:r>
              <w:rPr>
                <w:rFonts w:cs="Times New Roman" w:ascii="Arial" w:hAnsi="Arial"/>
              </w:rPr>
              <w:t>AdhocConference”</w:t>
            </w:r>
            <w:r>
              <w:rPr>
                <w:rFonts w:ascii="Arial" w:hAnsi="Arial" w:cs="Times New Roman"/>
              </w:rPr>
              <w:t>：</w:t>
            </w:r>
            <w:r>
              <w:rPr>
                <w:rFonts w:cs="Times New Roman" w:ascii="Arial" w:hAnsi="Arial"/>
              </w:rPr>
              <w:t>adHoc</w:t>
            </w:r>
            <w:r>
              <w:rPr>
                <w:rFonts w:ascii="Arial" w:hAnsi="Arial" w:cs="Times New Roman"/>
              </w:rPr>
              <w:t>会议</w:t>
            </w:r>
          </w:p>
          <w:p>
            <w:pPr>
              <w:pStyle w:val="TableText"/>
              <w:rPr>
                <w:rFonts w:ascii="Arial" w:hAnsi="Arial" w:cs="Times New Roman"/>
              </w:rPr>
            </w:pPr>
            <w:r>
              <w:rPr>
                <w:rFonts w:ascii="Arial" w:hAnsi="Arial" w:cs="Times New Roman"/>
              </w:rPr>
              <w:t>“</w:t>
            </w:r>
            <w:r>
              <w:rPr>
                <w:rFonts w:cs="Times New Roman" w:ascii="Arial" w:hAnsi="Arial"/>
              </w:rPr>
              <w:t>MCUConference”</w:t>
            </w:r>
            <w:r>
              <w:rPr>
                <w:rFonts w:ascii="Arial" w:hAnsi="Arial" w:cs="Times New Roman"/>
              </w:rPr>
              <w:t>：等同于</w:t>
            </w:r>
            <w:r>
              <w:rPr>
                <w:rFonts w:cs="Times New Roman" w:ascii="Arial" w:hAnsi="Arial"/>
              </w:rPr>
              <w:t>ScheduleConference</w:t>
            </w:r>
          </w:p>
          <w:p>
            <w:pPr>
              <w:pStyle w:val="TableText"/>
              <w:rPr>
                <w:rFonts w:ascii="Arial" w:hAnsi="Arial" w:cs="Times New Roman"/>
              </w:rPr>
            </w:pPr>
            <w:r>
              <w:rPr>
                <w:rFonts w:ascii="Arial" w:hAnsi="Arial" w:cs="Times New Roman"/>
              </w:rPr>
              <w:t>“</w:t>
            </w:r>
            <w:r>
              <w:rPr>
                <w:rFonts w:cs="Times New Roman" w:ascii="Arial" w:hAnsi="Arial"/>
              </w:rPr>
              <w:t>PrivateConference”</w:t>
            </w:r>
            <w:r>
              <w:rPr>
                <w:rFonts w:ascii="Arial" w:hAnsi="Arial" w:cs="Times New Roman"/>
              </w:rPr>
              <w:t>：个人专用会议</w:t>
            </w:r>
          </w:p>
          <w:p>
            <w:pPr>
              <w:pStyle w:val="TableText"/>
              <w:rPr>
                <w:rFonts w:ascii="Arial" w:hAnsi="Arial" w:cs="Times New Roman"/>
              </w:rPr>
            </w:pPr>
            <w:r>
              <w:rPr>
                <w:rFonts w:ascii="Arial" w:hAnsi="Arial" w:cs="Times New Roman"/>
              </w:rPr>
              <w:t>“</w:t>
            </w:r>
            <w:r>
              <w:rPr>
                <w:rFonts w:cs="Times New Roman" w:ascii="Arial" w:hAnsi="Arial"/>
              </w:rPr>
              <w:t>Telepresence”</w:t>
            </w:r>
            <w:r>
              <w:rPr>
                <w:rFonts w:ascii="Arial" w:hAnsi="Arial" w:cs="Times New Roman"/>
              </w:rPr>
              <w:t>：智真视频会议，与</w:t>
            </w:r>
            <w:r>
              <w:rPr>
                <w:rFonts w:cs="Times New Roman" w:ascii="Arial" w:hAnsi="Arial"/>
              </w:rPr>
              <w:t>MCU</w:t>
            </w:r>
            <w:r>
              <w:rPr>
                <w:rFonts w:ascii="Arial" w:hAnsi="Arial" w:cs="Times New Roman"/>
              </w:rPr>
              <w:t>配套</w:t>
            </w:r>
          </w:p>
          <w:p>
            <w:pPr>
              <w:pStyle w:val="TableText"/>
              <w:rPr>
                <w:rFonts w:ascii="Arial" w:hAnsi="Arial" w:cs="Times New Roman"/>
              </w:rPr>
            </w:pPr>
            <w:r>
              <w:rPr>
                <w:rFonts w:ascii="Arial" w:hAnsi="Arial" w:cs="Times New Roman"/>
              </w:rPr>
              <w:t>“</w:t>
            </w:r>
            <w:r>
              <w:rPr>
                <w:rFonts w:cs="Times New Roman" w:ascii="Arial" w:hAnsi="Arial"/>
              </w:rPr>
              <w:t>GroupCall”</w:t>
            </w:r>
            <w:r>
              <w:rPr>
                <w:rFonts w:ascii="Arial" w:hAnsi="Arial" w:cs="Times New Roman"/>
              </w:rPr>
              <w:t>：</w:t>
            </w:r>
            <w:r>
              <w:rPr>
                <w:rFonts w:cs="Times New Roman" w:ascii="Arial" w:hAnsi="Arial"/>
              </w:rPr>
              <w:t>GroupCall</w:t>
            </w:r>
            <w:r>
              <w:rPr>
                <w:rFonts w:ascii="Arial" w:hAnsi="Arial" w:cs="Times New Roman"/>
              </w:rPr>
              <w:t>会议</w:t>
            </w:r>
          </w:p>
          <w:p>
            <w:pPr>
              <w:pStyle w:val="TableText"/>
              <w:rPr>
                <w:rFonts w:ascii="Arial" w:hAnsi="Arial" w:cs="Times New Roman"/>
              </w:rPr>
            </w:pPr>
            <w:r>
              <w:rPr>
                <w:rFonts w:ascii="Arial" w:hAnsi="Arial" w:cs="Times New Roman"/>
              </w:rPr>
              <w:t>“</w:t>
            </w:r>
            <w:r>
              <w:rPr>
                <w:rFonts w:cs="Times New Roman" w:ascii="Arial" w:hAnsi="Arial"/>
              </w:rPr>
              <w:t>SMSGroup”</w:t>
            </w:r>
            <w:r>
              <w:rPr>
                <w:rFonts w:ascii="Arial" w:hAnsi="Arial" w:cs="Times New Roman"/>
              </w:rPr>
              <w:t>：短信群组业务</w:t>
            </w:r>
          </w:p>
          <w:p>
            <w:pPr>
              <w:pStyle w:val="TableText"/>
              <w:ind w:left="18480" w:right="0" w:hanging="18480"/>
              <w:rPr>
                <w:rFonts w:ascii="Arial" w:hAnsi="Arial" w:cs="Times New Roman"/>
              </w:rPr>
            </w:pPr>
            <w:r>
              <w:rPr>
                <w:rFonts w:ascii="Arial" w:hAnsi="Arial" w:cs="Times New Roman"/>
              </w:rPr>
              <w:t>“</w:t>
            </w:r>
            <w:r>
              <w:rPr>
                <w:rFonts w:cs="Times New Roman" w:ascii="Arial" w:hAnsi="Arial"/>
              </w:rPr>
              <w:t>GroupBroadcast”</w:t>
            </w:r>
            <w:r>
              <w:rPr>
                <w:rFonts w:ascii="Arial" w:hAnsi="Arial" w:cs="Times New Roman"/>
              </w:rPr>
              <w:t xml:space="preserve">：群组语音广播 </w:t>
            </w:r>
          </w:p>
          <w:p>
            <w:pPr>
              <w:pStyle w:val="TableText"/>
              <w:rPr>
                <w:rFonts w:ascii="Arial" w:hAnsi="Arial" w:cs="Times New Roman"/>
              </w:rPr>
            </w:pPr>
            <w:r>
              <w:rPr>
                <w:rFonts w:ascii="Arial" w:hAnsi="Arial" w:cs="Times New Roman"/>
              </w:rPr>
              <w:t>“</w:t>
            </w:r>
            <w:r>
              <w:rPr>
                <w:rFonts w:cs="Times New Roman" w:ascii="Arial" w:hAnsi="Arial"/>
              </w:rPr>
              <w:t>GroupPlayback”</w:t>
            </w:r>
            <w:r>
              <w:rPr>
                <w:rFonts w:ascii="Arial" w:hAnsi="Arial" w:cs="Times New Roman"/>
              </w:rPr>
              <w:t xml:space="preserve">：群组语音回放 </w:t>
            </w:r>
          </w:p>
          <w:p>
            <w:pPr>
              <w:pStyle w:val="TableText"/>
              <w:rPr>
                <w:rFonts w:ascii="Arial" w:hAnsi="Arial" w:cs="Times New Roman"/>
              </w:rPr>
            </w:pPr>
            <w:r>
              <w:rPr>
                <w:rFonts w:ascii="Arial" w:hAnsi="Arial" w:cs="Times New Roman"/>
              </w:rPr>
              <w:t>“</w:t>
            </w:r>
            <w:r>
              <w:rPr>
                <w:rFonts w:cs="Times New Roman" w:ascii="Arial" w:hAnsi="Arial"/>
              </w:rPr>
              <w:t>GroupAlarm”</w:t>
            </w:r>
            <w:r>
              <w:rPr>
                <w:rFonts w:ascii="Arial" w:hAnsi="Arial" w:cs="Times New Roman"/>
              </w:rPr>
              <w:t>：报警会议</w:t>
            </w:r>
          </w:p>
          <w:p>
            <w:pPr>
              <w:pStyle w:val="TableText"/>
              <w:rPr>
                <w:rFonts w:ascii="Arial" w:hAnsi="Arial" w:cs="Times New Roman"/>
              </w:rPr>
            </w:pPr>
            <w:r>
              <w:rPr>
                <w:rFonts w:ascii="Arial" w:hAnsi="Arial" w:cs="Times New Roman"/>
              </w:rPr>
              <w:t>“</w:t>
            </w:r>
            <w:r>
              <w:rPr>
                <w:rFonts w:cs="Times New Roman" w:ascii="Arial" w:hAnsi="Arial"/>
              </w:rPr>
              <w:t>ConfPlayBack”</w:t>
            </w:r>
            <w:r>
              <w:rPr>
                <w:rFonts w:ascii="Arial" w:hAnsi="Arial" w:cs="Times New Roman"/>
              </w:rPr>
              <w:t>：会议录音回放</w:t>
            </w:r>
          </w:p>
          <w:p>
            <w:pPr>
              <w:pStyle w:val="Style44"/>
              <w:rPr/>
            </w:pPr>
            <w:r>
              <w:rPr/>
              <w:t>“</w:t>
            </w:r>
            <w:r>
              <w:rPr/>
              <w:t>ConfAssistant”</w:t>
            </w:r>
            <w:r>
              <w:rPr/>
              <w:t>：会议助手</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bCs/>
              </w:rPr>
            </w:pPr>
            <w:r>
              <w:rPr>
                <w:bCs/>
              </w:rPr>
              <w:t>isFixGuestPwd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系统对于专用会议业务是否采用专用会议用户中发放的固定来宾密码</w:t>
            </w:r>
          </w:p>
          <w:p>
            <w:pPr>
              <w:pStyle w:val="TableText"/>
              <w:rPr>
                <w:bCs/>
              </w:rPr>
            </w:pPr>
            <w:r>
              <w:rPr>
                <w:bCs/>
              </w:rPr>
              <w:t>true</w:t>
            </w:r>
            <w:r>
              <w:rPr>
                <w:bCs/>
              </w:rPr>
              <w:t>：采用发放的固定来宾密码</w:t>
            </w:r>
          </w:p>
          <w:p>
            <w:pPr>
              <w:pStyle w:val="TableText"/>
              <w:rPr>
                <w:bCs/>
              </w:rPr>
            </w:pPr>
            <w:r>
              <w:rPr>
                <w:bCs/>
              </w:rPr>
              <w:t>false</w:t>
            </w:r>
            <w:r>
              <w:rPr>
                <w:bCs/>
              </w:rPr>
              <w:t>：不采用发放的固定来宾密码，这种情况下，创建会议时可以指定密码或者由系统自动生成密码。</w:t>
            </w:r>
          </w:p>
          <w:p>
            <w:pPr>
              <w:pStyle w:val="Style44"/>
              <w:rPr>
                <w:bCs/>
              </w:rPr>
            </w:pPr>
            <w:r>
              <w:rPr>
                <w:bCs/>
              </w:rPr>
              <w:t>不携带此参数时，表示</w:t>
            </w:r>
            <w:r>
              <w:rPr>
                <w:bCs/>
              </w:rPr>
              <w:t>false</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waitingTime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用户在会议召开前提前参加会议时，因会议尚未召开而进入等待流程，本参数表示这种情况下用户允许等待的时长，单位为秒。目前应用于专用会议。</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addrbookMode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个人地址簿的查询模式。</w:t>
            </w:r>
          </w:p>
          <w:p>
            <w:pPr>
              <w:pStyle w:val="TableText"/>
              <w:rPr>
                <w:bCs/>
              </w:rPr>
            </w:pPr>
            <w:r>
              <w:rPr>
                <w:bCs/>
              </w:rPr>
              <w:t>说明：</w:t>
            </w:r>
          </w:p>
          <w:p>
            <w:pPr>
              <w:pStyle w:val="TableText"/>
              <w:widowControl w:val="false"/>
              <w:spacing w:before="80" w:after="80"/>
              <w:ind w:left="0" w:right="0" w:hanging="0"/>
              <w:rPr>
                <w:bCs/>
              </w:rPr>
            </w:pPr>
            <w:r>
              <w:rPr>
                <w:bCs/>
              </w:rPr>
              <w:t>1</w:t>
            </w:r>
            <w:r>
              <w:rPr>
                <w:bCs/>
              </w:rPr>
              <w:t>、允许会议主席查看会议预定者的个人地址簿。</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multiStreamFlag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bCs/>
              </w:rPr>
            </w:pPr>
            <w:r>
              <w:rPr>
                <w:bCs/>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标识是否为多流视频会议。这个字段只对正在召开的会议有意义，将来会议、历史会议无意义。</w:t>
            </w:r>
          </w:p>
          <w:p>
            <w:pPr>
              <w:pStyle w:val="Style44"/>
              <w:rPr>
                <w:szCs w:val="24"/>
              </w:rPr>
            </w:pPr>
            <w:r>
              <w:rPr>
                <w:szCs w:val="24"/>
              </w:rPr>
              <w:t>枚举值如下</w:t>
            </w:r>
          </w:p>
          <w:p>
            <w:pPr>
              <w:pStyle w:val="Style44"/>
              <w:rPr>
                <w:szCs w:val="24"/>
              </w:rPr>
            </w:pPr>
            <w:r>
              <w:rPr>
                <w:szCs w:val="24"/>
              </w:rPr>
              <w:t>0</w:t>
            </w:r>
            <w:r>
              <w:rPr>
                <w:szCs w:val="24"/>
              </w:rPr>
              <w:t>：单流会议</w:t>
            </w:r>
          </w:p>
          <w:p>
            <w:pPr>
              <w:pStyle w:val="TableText"/>
              <w:rPr>
                <w:szCs w:val="24"/>
              </w:rPr>
            </w:pPr>
            <w:r>
              <w:rPr>
                <w:szCs w:val="24"/>
              </w:rPr>
              <w:t>1</w:t>
            </w:r>
            <w:r>
              <w:rPr>
                <w:szCs w:val="24"/>
              </w:rPr>
              <w:t>：多流会议（不支持服务器合成多画面）</w:t>
            </w:r>
          </w:p>
          <w:p>
            <w:pPr>
              <w:pStyle w:val="TableText"/>
              <w:widowControl w:val="false"/>
              <w:spacing w:before="80" w:after="80"/>
              <w:ind w:left="0" w:right="0" w:hanging="0"/>
              <w:rPr>
                <w:szCs w:val="24"/>
              </w:rPr>
            </w:pPr>
            <w:r>
              <w:rPr>
                <w:szCs w:val="24"/>
              </w:rPr>
              <w:t>2</w:t>
            </w:r>
            <w:r>
              <w:rPr>
                <w:szCs w:val="24"/>
              </w:rPr>
              <w:t>：多流会议（支持服务器合成多画面）</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ins w:id="0" w:author="t00302819" w:date="2016-02-29T15:21:00Z">
              <w:r>
                <w:rPr/>
                <w:t>supportMediaTypes</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ins w:id="1" w:author="t00302819" w:date="2016-02-29T15:25:00Z">
              <w:r>
                <w:rPr/>
                <w:t>否</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ins w:id="2" w:author="t00302819" w:date="2016-02-29T15:21:00Z">
              <w:r>
                <w:rPr/>
                <w:t>MediaType[</w:t>
              </w:r>
            </w:ins>
            <w:ins w:id="3" w:author="t00302819" w:date="2016-02-29T15:39:00Z">
              <w:r>
                <w:rPr/>
                <w:t>0-6</w:t>
              </w:r>
            </w:ins>
            <w:ins w:id="4" w:author="t00302819" w:date="2016-02-29T15:21:00Z">
              <w:r>
                <w:rPr/>
                <w:t>]</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ins w:id="5" w:author="t00302819" w:date="2016-02-29T15:37:00Z">
              <w:r>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6" w:author="t00302819" w:date="2016-02-29T15:21:00Z">
              <w:r>
                <w:rPr/>
                <w:t>用户支持的会议的媒体类型</w:t>
              </w:r>
            </w:ins>
            <w:ins w:id="7" w:author="t00302819" w:date="2016-02-29T15:24:00Z">
              <w:r>
                <w:rPr/>
                <w:t>，</w:t>
              </w:r>
            </w:ins>
            <w:ins w:id="8" w:author="t00302819" w:date="2016-02-29T15:25:00Z">
              <w:r>
                <w:rPr/>
                <w:t>用户支持的类型形成一个数组，如果没有支持的会议媒体类型则不返回该参数</w:t>
              </w:r>
            </w:ins>
            <w:ins w:id="9" w:author="t00302819" w:date="2016-02-29T15:21:00Z">
              <w:r>
                <w:rPr/>
                <w:t>。</w:t>
              </w:r>
            </w:ins>
          </w:p>
          <w:p>
            <w:pPr>
              <w:pStyle w:val="Style44"/>
              <w:rPr/>
            </w:pPr>
            <w:ins w:id="10" w:author="t00302819" w:date="2016-02-29T15:21:00Z">
              <w:r>
                <w:rPr/>
                <w:t>MediaType</w:t>
              </w:r>
            </w:ins>
            <w:ins w:id="11" w:author="t00302819" w:date="2016-02-29T15:21:00Z">
              <w:r>
                <w:rPr/>
                <w:t>是一个枚举的</w:t>
              </w:r>
            </w:ins>
            <w:ins w:id="12" w:author="t00302819" w:date="2016-02-29T15:21:00Z">
              <w:r>
                <w:rPr/>
                <w:t>String</w:t>
              </w:r>
            </w:ins>
            <w:ins w:id="13" w:author="t00302819" w:date="2016-02-29T15:21:00Z">
              <w:r>
                <w:rPr/>
                <w:t>，枚举值如下：</w:t>
              </w:r>
            </w:ins>
          </w:p>
          <w:p>
            <w:pPr>
              <w:pStyle w:val="Style44"/>
              <w:rPr/>
            </w:pPr>
            <w:ins w:id="14" w:author="t00302819" w:date="2016-02-29T15:21:00Z">
              <w:r>
                <w:rPr/>
                <w:t>“</w:t>
              </w:r>
            </w:ins>
            <w:ins w:id="15" w:author="t00302819" w:date="2016-02-29T15:21:00Z">
              <w:r>
                <w:rPr/>
                <w:t>Voice”</w:t>
              </w:r>
            </w:ins>
            <w:ins w:id="16" w:author="t00302819" w:date="2016-02-29T15:21:00Z">
              <w:r>
                <w:rPr/>
                <w:t>：语音</w:t>
              </w:r>
            </w:ins>
          </w:p>
          <w:p>
            <w:pPr>
              <w:pStyle w:val="Style44"/>
              <w:rPr/>
            </w:pPr>
            <w:ins w:id="17" w:author="t00302819" w:date="2016-02-29T15:21:00Z">
              <w:r>
                <w:rPr/>
                <w:t>“</w:t>
              </w:r>
            </w:ins>
            <w:ins w:id="18" w:author="t00302819" w:date="2016-02-29T15:21:00Z">
              <w:r>
                <w:rPr/>
                <w:t>Video”</w:t>
              </w:r>
            </w:ins>
            <w:ins w:id="19" w:author="t00302819" w:date="2016-02-29T15:21:00Z">
              <w:r>
                <w:rPr/>
                <w:t>：标清视频</w:t>
              </w:r>
            </w:ins>
          </w:p>
          <w:p>
            <w:pPr>
              <w:pStyle w:val="Style44"/>
              <w:rPr/>
            </w:pPr>
            <w:ins w:id="20" w:author="t00302819" w:date="2016-02-29T15:21:00Z">
              <w:r>
                <w:rPr/>
                <w:t>“</w:t>
              </w:r>
            </w:ins>
            <w:ins w:id="21" w:author="t00302819" w:date="2016-02-29T15:21:00Z">
              <w:r>
                <w:rPr/>
                <w:t>HDVideo”</w:t>
              </w:r>
            </w:ins>
            <w:ins w:id="22" w:author="t00302819" w:date="2016-02-29T15:21:00Z">
              <w:r>
                <w:rPr/>
                <w:t>：高清视频</w:t>
              </w:r>
            </w:ins>
          </w:p>
          <w:p>
            <w:pPr>
              <w:pStyle w:val="Style44"/>
              <w:rPr/>
            </w:pPr>
            <w:ins w:id="23" w:author="t00302819" w:date="2016-02-29T15:21:00Z">
              <w:r>
                <w:rPr/>
                <w:t>“</w:t>
              </w:r>
            </w:ins>
            <w:ins w:id="24" w:author="t00302819" w:date="2016-02-29T15:21:00Z">
              <w:r>
                <w:rPr/>
                <w:t>Telepresence”</w:t>
              </w:r>
            </w:ins>
            <w:ins w:id="25" w:author="t00302819" w:date="2016-02-29T15:21:00Z">
              <w:r>
                <w:rPr/>
                <w:t>：智真视频</w:t>
              </w:r>
            </w:ins>
          </w:p>
          <w:p>
            <w:pPr>
              <w:pStyle w:val="Style44"/>
              <w:rPr/>
            </w:pPr>
            <w:ins w:id="26" w:author="t00302819" w:date="2016-02-29T15:26:00Z">
              <w:r>
                <w:rPr/>
                <w:t xml:space="preserve"> </w:t>
              </w:r>
            </w:ins>
            <w:ins w:id="27" w:author="t00302819" w:date="2016-02-29T15:21:00Z">
              <w:r>
                <w:rPr/>
                <w:t>“</w:t>
              </w:r>
            </w:ins>
            <w:ins w:id="28" w:author="t00302819" w:date="2016-02-29T15:21:00Z">
              <w:r>
                <w:rPr/>
                <w:t>Data”</w:t>
              </w:r>
            </w:ins>
            <w:ins w:id="29" w:author="t00302819" w:date="2016-02-29T15:21:00Z">
              <w:r>
                <w:rPr/>
                <w:t>：多媒体</w:t>
              </w:r>
            </w:ins>
          </w:p>
          <w:p>
            <w:pPr>
              <w:pStyle w:val="Style44"/>
              <w:rPr/>
            </w:pPr>
            <w:ins w:id="30" w:author="t00302819" w:date="2016-02-29T15:26:00Z">
              <w:r>
                <w:rPr/>
                <w:t>“</w:t>
              </w:r>
            </w:ins>
            <w:ins w:id="31" w:author="t00302819" w:date="2016-02-29T15:21:00Z">
              <w:r>
                <w:rPr/>
                <w:t>DesktopSharing</w:t>
              </w:r>
            </w:ins>
            <w:ins w:id="32" w:author="t00302819" w:date="2016-02-29T15:26:00Z">
              <w:r>
                <w:rPr/>
                <w:t>”</w:t>
              </w:r>
            </w:ins>
            <w:ins w:id="33" w:author="t00302819" w:date="2016-02-29T15:21:00Z">
              <w:r>
                <w:rPr/>
                <w:t>：桌面共享，表示由</w:t>
              </w:r>
            </w:ins>
            <w:ins w:id="34" w:author="t00302819" w:date="2016-02-29T15:21:00Z">
              <w:r>
                <w:rPr/>
                <w:t>BFCP</w:t>
              </w:r>
            </w:ins>
            <w:ins w:id="35" w:author="t00302819" w:date="2016-02-29T15:21:00Z">
              <w:r>
                <w:rPr/>
                <w:t>辅流提供的桌面共享</w:t>
              </w:r>
            </w:ins>
            <w:ins w:id="36" w:author="t00302819" w:date="2016-03-01T14:38:00Z">
              <w:r>
                <w:rPr/>
                <w:t>，该枚举只能与</w:t>
              </w:r>
            </w:ins>
            <w:ins w:id="37" w:author="t00302819" w:date="2016-03-01T14:38:00Z">
              <w:r>
                <w:rPr/>
                <w:t>Voice</w:t>
              </w:r>
            </w:ins>
            <w:ins w:id="38" w:author="t00302819" w:date="2016-03-01T14:38:00Z">
              <w:r>
                <w:rPr/>
                <w:t>配合使用，表示语音</w:t>
              </w:r>
            </w:ins>
            <w:ins w:id="39" w:author="t00302819" w:date="2016-03-01T14:38:00Z">
              <w:r>
                <w:rPr/>
                <w:t>+</w:t>
              </w:r>
            </w:ins>
            <w:ins w:id="40" w:author="t00302819" w:date="2016-03-01T14:38:00Z">
              <w:r>
                <w:rPr/>
                <w:t>桌面共享会议</w:t>
              </w:r>
            </w:ins>
            <w:ins w:id="41" w:author="t00302819" w:date="2016-02-29T15:21:00Z">
              <w:r>
                <w:rPr/>
                <w:t>。</w:t>
              </w:r>
            </w:ins>
          </w:p>
        </w:tc>
      </w:tr>
    </w:tbl>
    <w:p>
      <w:pPr>
        <w:pStyle w:val="Normal"/>
        <w:rPr/>
      </w:pPr>
      <w:r>
        <w:rPr/>
      </w:r>
    </w:p>
    <w:p>
      <w:pPr>
        <w:pStyle w:val="TableDescription"/>
        <w:ind w:left="1701" w:right="0" w:hanging="0"/>
        <w:rPr/>
      </w:pPr>
      <w:r>
        <w:rPr/>
        <w:t>ConferenceClientInfo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serviceDomain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 64</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服务域名。</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proxyServer</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 64</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代理。</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u</w:t>
            </w:r>
            <w:r>
              <w:rPr>
                <w:rFonts w:eastAsia="Times New Roman"/>
              </w:rPr>
              <w:t>ser</w:t>
            </w:r>
            <w:r>
              <w:rPr/>
              <w:t>N</w:t>
            </w:r>
            <w:r>
              <w:rPr>
                <w:rFonts w:eastAsia="Times New Roman"/>
              </w:rPr>
              <w:t>ame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 64</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号码。</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userPassword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 16</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ascii="宋体" w:hAnsi="宋体" w:cs="宋体"/>
              </w:rPr>
              <w:t>密码</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authorizedName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 128</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授权名。</w:t>
            </w:r>
          </w:p>
        </w:tc>
      </w:tr>
      <w:tr>
        <w:trPr>
          <w:trHeight w:val="360" w:hRule="atLeast"/>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tmsServer</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 64</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TMS</w:t>
            </w:r>
            <w:r>
              <w:rPr/>
              <w:t>服务器地址。</w:t>
            </w:r>
          </w:p>
        </w:tc>
      </w:tr>
      <w:tr>
        <w:trPr>
          <w:trHeight w:val="360" w:hRule="atLeast"/>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svnInfo</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SVNInfo</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SVN</w:t>
            </w:r>
            <w:r>
              <w:rPr>
                <w:rFonts w:cs="Arial"/>
              </w:rPr>
              <w:t>相关的信息</w:t>
            </w:r>
            <w:r>
              <w:rPr/>
              <w:t>。</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POST /rest/{version}/login?accountType={accountType}&amp;accountName={accountName}&amp;password={password}</w:t>
      </w:r>
      <w:r>
        <w:rPr/>
        <w:t xml:space="preserve"> HTTP/1.1</w:t>
      </w:r>
    </w:p>
    <w:p>
      <w:pPr>
        <w:pStyle w:val="Normal"/>
        <w:rPr/>
      </w:pPr>
      <w:r>
        <w:rPr/>
        <w:t>Date:Sat, 16 Feb 2013 03:59:51 GMT</w:t>
      </w:r>
    </w:p>
    <w:p>
      <w:pPr>
        <w:pStyle w:val="Normal"/>
        <w:rPr/>
      </w:pPr>
      <w:r>
        <w:rPr/>
        <w:t>Content-Type:text/xml</w:t>
      </w:r>
    </w:p>
    <w:p>
      <w:pPr>
        <w:pStyle w:val="Normal"/>
        <w:rPr/>
      </w:pPr>
      <w:r>
        <w:rPr/>
        <w:t>Content-Length:117</w:t>
      </w:r>
    </w:p>
    <w:p>
      <w:pPr>
        <w:pStyle w:val="Normal"/>
        <w:rPr/>
      </w:pPr>
      <w:r>
        <w:rPr/>
      </w:r>
    </w:p>
    <w:p>
      <w:pPr>
        <w:pStyle w:val="Normal"/>
        <w:rPr/>
      </w:pPr>
      <w:r>
        <w:rPr/>
        <w:t>&lt;?xml version="1.0" encoding="UTF-8"?&gt;</w:t>
      </w:r>
    </w:p>
    <w:p>
      <w:pPr>
        <w:pStyle w:val="Normal"/>
        <w:rPr/>
      </w:pPr>
      <w:r>
        <w:rPr/>
        <w:t>&lt;account&gt;</w:t>
      </w:r>
    </w:p>
    <w:p>
      <w:pPr>
        <w:pStyle w:val="Normal"/>
        <w:rPr/>
      </w:pPr>
      <w:r>
        <w:rPr/>
        <w:tab/>
        <w:t>&lt;ipaddr&gt;164.194.224.20&lt;/ipaddr&gt;</w:t>
      </w:r>
    </w:p>
    <w:p>
      <w:pPr>
        <w:pStyle w:val="Normal"/>
        <w:rPr/>
      </w:pPr>
      <w:r>
        <w:rPr/>
        <w:tab/>
        <w:t>&lt;pinCode&gt;0&lt;/pinCode&gt;</w:t>
      </w:r>
    </w:p>
    <w:p>
      <w:pPr>
        <w:pStyle w:val="Normal"/>
        <w:rPr/>
      </w:pPr>
      <w:r>
        <w:rPr/>
        <w:t>&lt;/account&gt;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Sat, 16 Feb 2013 03:58:33 GMT</w:t>
      </w:r>
    </w:p>
    <w:p>
      <w:pPr>
        <w:pStyle w:val="Normal"/>
        <w:rPr/>
      </w:pPr>
      <w:r>
        <w:rPr/>
        <w:t>Server: Apache</w:t>
      </w:r>
    </w:p>
    <w:p>
      <w:pPr>
        <w:pStyle w:val="Normal"/>
        <w:rPr/>
      </w:pPr>
      <w:r>
        <w:rPr/>
        <w:t>Accept-Ranges: bytes</w:t>
      </w:r>
    </w:p>
    <w:p>
      <w:pPr>
        <w:pStyle w:val="Normal"/>
        <w:rPr/>
      </w:pPr>
      <w:r>
        <w:rPr/>
        <w:t>Content-Length: 4861</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w:t>
      </w:r>
      <w:bookmarkStart w:id="131" w:name="__DdeLink__34422_1987553084"/>
      <w:r>
        <w:rPr/>
        <w:t>loginResult</w:t>
      </w:r>
      <w:bookmarkEnd w:id="131"/>
      <w:r>
        <w:rPr/>
        <w:t>&gt;</w:t>
      </w:r>
    </w:p>
    <w:p>
      <w:pPr>
        <w:pStyle w:val="Normal"/>
        <w:rPr/>
      </w:pPr>
      <w:r>
        <w:rPr/>
        <w:t xml:space="preserve">  </w:t>
      </w:r>
      <w:r>
        <w:rPr/>
        <w:t>&lt;</w:t>
      </w:r>
      <w:bookmarkStart w:id="132" w:name="__DdeLink__34360_1987553084"/>
      <w:r>
        <w:rPr/>
        <w:t>result</w:t>
      </w:r>
      <w:bookmarkEnd w:id="132"/>
      <w:r>
        <w:rPr/>
        <w:t>&gt;</w:t>
      </w:r>
    </w:p>
    <w:p>
      <w:pPr>
        <w:pStyle w:val="Normal"/>
        <w:rPr/>
      </w:pPr>
      <w:r>
        <w:rPr/>
        <w:t xml:space="preserve">    </w:t>
      </w:r>
      <w:r>
        <w:rPr/>
        <w:t>&lt;</w:t>
      </w:r>
      <w:bookmarkStart w:id="133" w:name="__DdeLink__34362_1987553084"/>
      <w:r>
        <w:rPr/>
        <w:t>resultCode</w:t>
      </w:r>
      <w:bookmarkEnd w:id="133"/>
      <w:r>
        <w:rPr/>
        <w:t>&gt;0&lt;/resultCode&gt;</w:t>
      </w:r>
    </w:p>
    <w:p>
      <w:pPr>
        <w:pStyle w:val="Normal"/>
        <w:rPr/>
      </w:pPr>
      <w:r>
        <w:rPr/>
        <w:t xml:space="preserve">    </w:t>
      </w:r>
      <w:r>
        <w:rPr/>
        <w:t>&lt;</w:t>
      </w:r>
      <w:bookmarkStart w:id="134" w:name="__DdeLink__34364_1987553084"/>
      <w:r>
        <w:rPr/>
        <w:t>resultDesc</w:t>
      </w:r>
      <w:bookmarkEnd w:id="134"/>
      <w:r>
        <w:rPr/>
        <w:t>&gt;SUCESS&lt;/resultDesc&gt;</w:t>
      </w:r>
    </w:p>
    <w:p>
      <w:pPr>
        <w:pStyle w:val="Normal"/>
        <w:rPr/>
      </w:pPr>
      <w:r>
        <w:rPr/>
        <w:t xml:space="preserve">  </w:t>
      </w:r>
      <w:r>
        <w:rPr/>
        <w:t>&lt;/result&gt;</w:t>
      </w:r>
    </w:p>
    <w:p>
      <w:pPr>
        <w:pStyle w:val="Normal"/>
        <w:rPr/>
      </w:pPr>
      <w:r>
        <w:rPr/>
        <w:t xml:space="preserve">  </w:t>
      </w:r>
      <w:r>
        <w:rPr/>
        <w:t>&lt;</w:t>
      </w:r>
      <w:bookmarkStart w:id="135" w:name="__DdeLink__34366_1987553084"/>
      <w:r>
        <w:rPr/>
        <w:t>profile</w:t>
      </w:r>
      <w:bookmarkEnd w:id="135"/>
      <w:r>
        <w:rPr/>
        <w:t>&gt;</w:t>
      </w:r>
    </w:p>
    <w:p>
      <w:pPr>
        <w:pStyle w:val="Normal"/>
        <w:rPr/>
      </w:pPr>
      <w:r>
        <w:rPr/>
        <w:t xml:space="preserve">    </w:t>
      </w:r>
      <w:r>
        <w:rPr>
          <w:b/>
        </w:rPr>
        <w:t>&lt;</w:t>
      </w:r>
      <w:bookmarkStart w:id="136" w:name="__DdeLink__34368_1987553084"/>
      <w:r>
        <w:rPr>
          <w:b/>
        </w:rPr>
        <w:t>token</w:t>
      </w:r>
      <w:bookmarkEnd w:id="136"/>
      <w:r>
        <w:rPr>
          <w:b/>
        </w:rPr>
        <w:t>&gt;NjA1MzM2MTA3MzA2MjU4OTkwMDAtMDAwMg==&lt;/token&gt;</w:t>
      </w:r>
    </w:p>
    <w:p>
      <w:pPr>
        <w:pStyle w:val="Normal"/>
        <w:rPr/>
      </w:pPr>
      <w:r>
        <w:rPr/>
        <w:t xml:space="preserve">    </w:t>
      </w:r>
      <w:r>
        <w:rPr/>
        <w:t>&lt;</w:t>
      </w:r>
      <w:bookmarkStart w:id="137" w:name="__DdeLink__34370_1987553084"/>
      <w:r>
        <w:rPr/>
        <w:t>purviewIDs</w:t>
      </w:r>
      <w:bookmarkEnd w:id="137"/>
      <w:r>
        <w:rPr/>
        <w:t>&gt;SYSTEM_LOGO_QUERY&lt;/purviewIDs&gt;</w:t>
      </w:r>
    </w:p>
    <w:p>
      <w:pPr>
        <w:pStyle w:val="Normal"/>
        <w:rPr/>
      </w:pPr>
      <w:r>
        <w:rPr/>
        <w:t xml:space="preserve">    </w:t>
      </w:r>
      <w:r>
        <w:rPr/>
        <w:t>&lt;purviewIDs&gt;ROLE_DELETE&lt;/purviewIDs&gt;</w:t>
      </w:r>
    </w:p>
    <w:p>
      <w:pPr>
        <w:pStyle w:val="Normal"/>
        <w:rPr/>
      </w:pPr>
      <w:r>
        <w:rPr/>
        <w:t xml:space="preserve">    </w:t>
      </w:r>
      <w:r>
        <w:rPr/>
        <w:t>&lt;purviewIDs&gt;ACCESSNUMBER_MODIFY&lt;/purviewIDs&gt;</w:t>
      </w:r>
    </w:p>
    <w:p>
      <w:pPr>
        <w:pStyle w:val="Normal"/>
        <w:rPr/>
      </w:pPr>
      <w:r>
        <w:rPr/>
        <w:t xml:space="preserve">    </w:t>
      </w:r>
      <w:r>
        <w:rPr/>
        <w:t>&lt;purviewIDs&gt;CONFERENCE_CONTROL_ORG&lt;/purviewIDs&gt;</w:t>
      </w:r>
    </w:p>
    <w:p>
      <w:pPr>
        <w:pStyle w:val="Normal"/>
        <w:rPr/>
      </w:pPr>
      <w:r>
        <w:rPr/>
        <w:t xml:space="preserve">    </w:t>
      </w:r>
      <w:r>
        <w:rPr/>
        <w:t>&lt;purviewIDs&gt;ALERT_ASSISTANT&lt;/purviewIDs&gt;</w:t>
      </w:r>
    </w:p>
    <w:p>
      <w:pPr>
        <w:pStyle w:val="Normal"/>
        <w:rPr/>
      </w:pPr>
      <w:r>
        <w:rPr/>
        <w:t xml:space="preserve">    </w:t>
      </w:r>
      <w:r>
        <w:rPr/>
        <w:t>&lt;purviewIDs&gt;CONF_CTRL_LOG_QUERY&lt;/purviewIDs&gt;</w:t>
      </w:r>
    </w:p>
    <w:p>
      <w:pPr>
        <w:pStyle w:val="Normal"/>
        <w:rPr/>
      </w:pPr>
      <w:r>
        <w:rPr/>
        <w:t xml:space="preserve">    </w:t>
      </w:r>
      <w:r>
        <w:rPr/>
        <w:t>&lt;purviewIDs&gt;SYSTEM_LOGO_MODIFY&lt;/purviewIDs&gt;</w:t>
      </w:r>
    </w:p>
    <w:p>
      <w:pPr>
        <w:pStyle w:val="Normal"/>
        <w:rPr/>
      </w:pPr>
      <w:r>
        <w:rPr/>
        <w:t xml:space="preserve">    </w:t>
      </w:r>
      <w:r>
        <w:rPr/>
        <w:t>&lt;purviewIDs&gt;CONF_INVITE_LOCAL&lt;/purviewIDs&gt;</w:t>
      </w:r>
    </w:p>
    <w:p>
      <w:pPr>
        <w:pStyle w:val="Normal"/>
        <w:rPr/>
      </w:pPr>
      <w:r>
        <w:rPr/>
        <w:t xml:space="preserve">    </w:t>
      </w:r>
      <w:r>
        <w:rPr/>
        <w:t>&lt;purviewIDs&gt;ORG_STATISTICTEMPLATE_QUERY&lt;/purviewIDs&gt;</w:t>
      </w:r>
    </w:p>
    <w:p>
      <w:pPr>
        <w:pStyle w:val="Normal"/>
        <w:rPr/>
      </w:pPr>
      <w:r>
        <w:rPr/>
        <w:t xml:space="preserve">    </w:t>
      </w:r>
      <w:r>
        <w:rPr/>
        <w:t>&lt;purviewIDs&gt;USER_QUERY&lt;/purviewIDs&gt;</w:t>
      </w:r>
    </w:p>
    <w:p>
      <w:pPr>
        <w:pStyle w:val="Normal"/>
        <w:rPr/>
      </w:pPr>
      <w:r>
        <w:rPr/>
        <w:t xml:space="preserve">    </w:t>
      </w:r>
      <w:r>
        <w:rPr/>
        <w:t>&lt;purviewIDs&gt;USER_CREATE&lt;/purviewIDs&gt;</w:t>
      </w:r>
    </w:p>
    <w:p>
      <w:pPr>
        <w:pStyle w:val="Normal"/>
        <w:rPr/>
      </w:pPr>
      <w:r>
        <w:rPr/>
        <w:t xml:space="preserve">    </w:t>
      </w:r>
      <w:r>
        <w:rPr/>
        <w:t>&lt;purviewIDs&gt;SYSTEM_CONFIG_CREATE&lt;/purviewIDs&gt;</w:t>
      </w:r>
    </w:p>
    <w:p>
      <w:pPr>
        <w:pStyle w:val="Normal"/>
        <w:rPr/>
      </w:pPr>
      <w:r>
        <w:rPr/>
        <w:t xml:space="preserve">    </w:t>
      </w:r>
      <w:r>
        <w:rPr/>
        <w:t>&lt;purviewIDs&gt;ORGANIZATION_MODIFY_SELF&lt;/purviewIDs&gt;</w:t>
      </w:r>
    </w:p>
    <w:p>
      <w:pPr>
        <w:pStyle w:val="Normal"/>
        <w:rPr/>
      </w:pPr>
      <w:r>
        <w:rPr/>
        <w:t xml:space="preserve">    </w:t>
      </w:r>
      <w:r>
        <w:rPr/>
        <w:t>&lt;purviewIDs&gt;ACCESSNUMBER_DELETE&lt;/purviewIDs&gt;</w:t>
      </w:r>
    </w:p>
    <w:p>
      <w:pPr>
        <w:pStyle w:val="Normal"/>
        <w:rPr/>
      </w:pPr>
      <w:r>
        <w:rPr/>
        <w:t xml:space="preserve">    </w:t>
      </w:r>
      <w:r>
        <w:rPr/>
        <w:t>&lt;purviewIDs&gt;GROUP_MODIFY&lt;/purviewIDs&gt;</w:t>
      </w:r>
    </w:p>
    <w:p>
      <w:pPr>
        <w:pStyle w:val="Normal"/>
        <w:rPr/>
      </w:pPr>
      <w:r>
        <w:rPr/>
        <w:t xml:space="preserve">    </w:t>
      </w:r>
      <w:r>
        <w:rPr/>
        <w:t>&lt;purviewIDs&gt;SYSTEM_CONFIG_QUERY&lt;/purviewIDs&gt;</w:t>
      </w:r>
    </w:p>
    <w:p>
      <w:pPr>
        <w:pStyle w:val="Normal"/>
        <w:rPr/>
      </w:pPr>
      <w:r>
        <w:rPr/>
        <w:t xml:space="preserve">    </w:t>
      </w:r>
      <w:r>
        <w:rPr/>
        <w:t>&lt;purviewIDs&gt;USER_INITIALIZE&lt;/purviewIDs&gt;</w:t>
      </w:r>
    </w:p>
    <w:p>
      <w:pPr>
        <w:pStyle w:val="Normal"/>
        <w:rPr/>
      </w:pPr>
      <w:r>
        <w:rPr/>
        <w:t xml:space="preserve">    </w:t>
      </w:r>
      <w:r>
        <w:rPr/>
        <w:t>&lt;purviewIDs&gt;ORGCONTACTGROUP_MODIFY&lt;/purviewIDs&gt;</w:t>
      </w:r>
    </w:p>
    <w:p>
      <w:pPr>
        <w:pStyle w:val="Normal"/>
        <w:rPr/>
      </w:pPr>
      <w:r>
        <w:rPr/>
        <w:t xml:space="preserve">    </w:t>
      </w:r>
      <w:r>
        <w:rPr/>
        <w:t>&lt;purviewIDs&gt;DISPLAY_AUTHORTERMIALTOORG&lt;/purviewIDs&gt;</w:t>
      </w:r>
    </w:p>
    <w:p>
      <w:pPr>
        <w:pStyle w:val="Normal"/>
        <w:rPr/>
      </w:pPr>
      <w:r>
        <w:rPr/>
        <w:t xml:space="preserve">    </w:t>
      </w:r>
      <w:r>
        <w:rPr/>
        <w:t>&lt;purviewIDs&gt;DELETE_DIRECTORY&lt;/purviewIDs&gt;</w:t>
      </w:r>
    </w:p>
    <w:p>
      <w:pPr>
        <w:pStyle w:val="Normal"/>
        <w:rPr/>
      </w:pPr>
      <w:r>
        <w:rPr/>
        <w:t xml:space="preserve">    </w:t>
      </w:r>
      <w:r>
        <w:rPr/>
        <w:t>&lt;purviewIDs&gt;ORGCONTACTGROUP_CREATE&lt;/purviewIDs&gt;</w:t>
      </w:r>
    </w:p>
    <w:p>
      <w:pPr>
        <w:pStyle w:val="Normal"/>
        <w:rPr/>
      </w:pPr>
      <w:r>
        <w:rPr/>
        <w:t xml:space="preserve">    </w:t>
      </w:r>
      <w:r>
        <w:rPr/>
        <w:t>&lt;purviewIDs&gt;RIGHT_QUERY&lt;/purviewIDs&gt;</w:t>
      </w:r>
    </w:p>
    <w:p>
      <w:pPr>
        <w:pStyle w:val="Normal"/>
        <w:rPr/>
      </w:pPr>
      <w:r>
        <w:rPr/>
        <w:t xml:space="preserve">    </w:t>
      </w:r>
      <w:r>
        <w:rPr/>
        <w:t>&lt;purviewIDs&gt;WEBUE_ACCOUNT_MODIFY&lt;/purviewIDs&gt;</w:t>
      </w:r>
    </w:p>
    <w:p>
      <w:pPr>
        <w:pStyle w:val="Normal"/>
        <w:rPr/>
      </w:pPr>
      <w:r>
        <w:rPr/>
        <w:t xml:space="preserve">    </w:t>
      </w:r>
      <w:r>
        <w:rPr/>
        <w:t>&lt;purviewIDs&gt;TERMINAL_MODIFY&lt;/purviewIDs&gt;</w:t>
      </w:r>
    </w:p>
    <w:p>
      <w:pPr>
        <w:pStyle w:val="Normal"/>
        <w:rPr/>
      </w:pPr>
      <w:r>
        <w:rPr/>
        <w:t xml:space="preserve">    </w:t>
      </w:r>
      <w:r>
        <w:rPr/>
        <w:t>&lt;purviewIDs&gt;SYSTEM_CONFIG_DELETE&lt;/purviewIDs&gt;</w:t>
      </w:r>
    </w:p>
    <w:p>
      <w:pPr>
        <w:pStyle w:val="Normal"/>
        <w:rPr/>
      </w:pPr>
      <w:r>
        <w:rPr/>
        <w:t xml:space="preserve">    </w:t>
      </w:r>
      <w:r>
        <w:rPr/>
        <w:t>&lt;purviewIDs&gt;WEBUE_ACCOUNT_DELETE&lt;/purviewIDs&gt;</w:t>
      </w:r>
    </w:p>
    <w:p>
      <w:pPr>
        <w:pStyle w:val="Normal"/>
        <w:rPr/>
      </w:pPr>
      <w:r>
        <w:rPr/>
        <w:t xml:space="preserve">    </w:t>
      </w:r>
      <w:r>
        <w:rPr/>
        <w:t>&lt;purviewIDs&gt;CONFERENCE_QUERY_ORG&lt;/purviewIDs&gt;</w:t>
      </w:r>
    </w:p>
    <w:p>
      <w:pPr>
        <w:pStyle w:val="Normal"/>
        <w:rPr/>
      </w:pPr>
      <w:r>
        <w:rPr/>
        <w:t xml:space="preserve">    </w:t>
      </w:r>
      <w:r>
        <w:rPr/>
        <w:t>&lt;purviewIDs&gt;LIST_DIRECTORY&lt;/purviewIDs&gt;</w:t>
      </w:r>
    </w:p>
    <w:p>
      <w:pPr>
        <w:pStyle w:val="Normal"/>
        <w:rPr/>
      </w:pPr>
      <w:r>
        <w:rPr/>
        <w:t xml:space="preserve">    </w:t>
      </w:r>
      <w:r>
        <w:rPr/>
        <w:t>&lt;purviewIDs&gt;ORGANIZATION_CREATE&lt;/purviewIDs&gt;</w:t>
      </w:r>
    </w:p>
    <w:p>
      <w:pPr>
        <w:pStyle w:val="Normal"/>
        <w:rPr/>
      </w:pPr>
      <w:r>
        <w:rPr/>
        <w:t xml:space="preserve">    </w:t>
      </w:r>
      <w:r>
        <w:rPr/>
        <w:t>&lt;purviewIDs&gt;CONFERENCE_MEDIA_ENCRYPT&lt;/purviewIDs&gt;</w:t>
      </w:r>
    </w:p>
    <w:p>
      <w:pPr>
        <w:pStyle w:val="Normal"/>
        <w:rPr/>
      </w:pPr>
      <w:r>
        <w:rPr/>
        <w:t xml:space="preserve">    </w:t>
      </w:r>
      <w:r>
        <w:rPr/>
        <w:t>&lt;purviewIDs&gt;TERMINAL_CREATE&lt;/purviewIDs&gt;</w:t>
      </w:r>
    </w:p>
    <w:p>
      <w:pPr>
        <w:pStyle w:val="Normal"/>
        <w:rPr/>
      </w:pPr>
      <w:r>
        <w:rPr/>
        <w:t xml:space="preserve">    </w:t>
      </w:r>
      <w:r>
        <w:rPr/>
        <w:t>&lt;purviewIDs&gt;CREATE_DIRECTORY&lt;/purviewIDs&gt;</w:t>
      </w:r>
    </w:p>
    <w:p>
      <w:pPr>
        <w:pStyle w:val="Normal"/>
        <w:rPr/>
      </w:pPr>
      <w:r>
        <w:rPr/>
        <w:t xml:space="preserve">    </w:t>
      </w:r>
      <w:r>
        <w:rPr/>
        <w:t>&lt;purviewIDs&gt;CONFERENCE_CANCLE_CYCLE_SELF&lt;/purviewIDs&gt;</w:t>
      </w:r>
    </w:p>
    <w:p>
      <w:pPr>
        <w:pStyle w:val="Normal"/>
        <w:rPr/>
      </w:pPr>
      <w:r>
        <w:rPr/>
        <w:t xml:space="preserve">    </w:t>
      </w:r>
      <w:r>
        <w:rPr/>
        <w:t>&lt;purviewIDs&gt;LOG_QUERY&lt;/purviewIDs&gt;</w:t>
      </w:r>
    </w:p>
    <w:p>
      <w:pPr>
        <w:pStyle w:val="Normal"/>
        <w:rPr/>
      </w:pPr>
      <w:r>
        <w:rPr/>
        <w:t xml:space="preserve">    </w:t>
      </w:r>
      <w:r>
        <w:rPr/>
        <w:t>&lt;purviewIDs&gt;ORG_VIDEOLEVEL_QUERY&lt;/purviewIDs&gt;</w:t>
      </w:r>
    </w:p>
    <w:p>
      <w:pPr>
        <w:pStyle w:val="Normal"/>
        <w:rPr/>
      </w:pPr>
      <w:r>
        <w:rPr/>
        <w:t xml:space="preserve">    </w:t>
      </w:r>
      <w:r>
        <w:rPr/>
        <w:t>&lt;purviewIDs&gt;DELETE_RECORD_FILE_ORG&lt;/purviewIDs&gt;</w:t>
      </w:r>
    </w:p>
    <w:p>
      <w:pPr>
        <w:pStyle w:val="Normal"/>
        <w:rPr/>
      </w:pPr>
      <w:r>
        <w:rPr/>
        <w:t xml:space="preserve">    </w:t>
      </w:r>
      <w:r>
        <w:rPr/>
        <w:t>&lt;purviewIDs&gt;ORGCONTACT_DELETE&lt;/purviewIDs&gt;</w:t>
      </w:r>
    </w:p>
    <w:p>
      <w:pPr>
        <w:pStyle w:val="Normal"/>
        <w:rPr/>
      </w:pPr>
      <w:r>
        <w:rPr/>
        <w:t xml:space="preserve">    </w:t>
      </w:r>
      <w:r>
        <w:rPr/>
        <w:t>&lt;purviewIDs&gt;ORG_VIDEOLEVEL_MODIFY&lt;/purviewIDs&gt;</w:t>
      </w:r>
    </w:p>
    <w:p>
      <w:pPr>
        <w:pStyle w:val="Normal"/>
        <w:rPr/>
      </w:pPr>
      <w:r>
        <w:rPr/>
        <w:t xml:space="preserve">    </w:t>
      </w:r>
      <w:r>
        <w:rPr/>
        <w:t>&lt;purviewIDs&gt;GROUP_QUERY&lt;/purviewIDs&gt;</w:t>
      </w:r>
    </w:p>
    <w:p>
      <w:pPr>
        <w:pStyle w:val="Normal"/>
        <w:rPr/>
      </w:pPr>
      <w:r>
        <w:rPr/>
        <w:t xml:space="preserve">    </w:t>
      </w:r>
      <w:r>
        <w:rPr/>
        <w:t>&lt;purviewIDs&gt;USER_MODIFY&lt;/purviewIDs&gt;</w:t>
      </w:r>
    </w:p>
    <w:p>
      <w:pPr>
        <w:pStyle w:val="Normal"/>
        <w:rPr/>
      </w:pPr>
      <w:r>
        <w:rPr/>
        <w:t xml:space="preserve">    </w:t>
      </w:r>
      <w:r>
        <w:rPr/>
        <w:t>&lt;purviewIDs&gt;ROLE_CREATE&lt;/purviewIDs&gt;</w:t>
      </w:r>
    </w:p>
    <w:p>
      <w:pPr>
        <w:pStyle w:val="Normal"/>
        <w:rPr/>
      </w:pPr>
      <w:r>
        <w:rPr/>
        <w:t xml:space="preserve">    </w:t>
      </w:r>
      <w:r>
        <w:rPr/>
        <w:t>&lt;purviewIDs&gt;ORGANIZATION_MODIFY&lt;/purviewIDs&gt;</w:t>
      </w:r>
    </w:p>
    <w:p>
      <w:pPr>
        <w:pStyle w:val="Normal"/>
        <w:rPr/>
      </w:pPr>
      <w:r>
        <w:rPr/>
        <w:t xml:space="preserve">    </w:t>
      </w:r>
      <w:r>
        <w:rPr/>
        <w:t>&lt;purviewIDs&gt;QUERY_SYS_RUNTIMEINFO&lt;/purviewIDs&gt;</w:t>
      </w:r>
    </w:p>
    <w:p>
      <w:pPr>
        <w:pStyle w:val="Normal"/>
        <w:rPr/>
      </w:pPr>
      <w:r>
        <w:rPr/>
        <w:t xml:space="preserve">    </w:t>
      </w:r>
      <w:r>
        <w:rPr/>
        <w:t>&lt;purviewIDs&gt;CONFERENCE_MODIFY_CYCLE_ORG&lt;/purviewIDs&gt;</w:t>
      </w:r>
    </w:p>
    <w:p>
      <w:pPr>
        <w:pStyle w:val="Normal"/>
        <w:rPr/>
      </w:pPr>
      <w:r>
        <w:rPr/>
        <w:t xml:space="preserve">    </w:t>
      </w:r>
      <w:r>
        <w:rPr/>
        <w:t>&lt;purviewIDs&gt;CONFERENCE_CREATE&lt;/purviewIDs&gt;</w:t>
      </w:r>
    </w:p>
    <w:p>
      <w:pPr>
        <w:pStyle w:val="Normal"/>
        <w:rPr/>
      </w:pPr>
      <w:r>
        <w:rPr/>
        <w:t xml:space="preserve">    </w:t>
      </w:r>
      <w:r>
        <w:rPr/>
        <w:t>&lt;purviewIDs&gt;CM_CONFERENCE_SMS_NOTIFY&lt;/purviewIDs&gt;</w:t>
      </w:r>
    </w:p>
    <w:p>
      <w:pPr>
        <w:pStyle w:val="Normal"/>
        <w:rPr/>
      </w:pPr>
      <w:r>
        <w:rPr/>
        <w:t xml:space="preserve">    </w:t>
      </w:r>
      <w:r>
        <w:rPr/>
        <w:t>&lt;purviewIDs&gt;ORG_RESOURCESCHEDULE_QUERY&lt;/purviewIDs&gt;</w:t>
      </w:r>
    </w:p>
    <w:p>
      <w:pPr>
        <w:pStyle w:val="Normal"/>
        <w:rPr/>
      </w:pPr>
      <w:r>
        <w:rPr/>
        <w:t xml:space="preserve">    </w:t>
      </w:r>
      <w:r>
        <w:rPr/>
        <w:t>&lt;purviewIDs&gt;REGIONRESOURCERELATION_MODIFY&lt;/purviewIDs&gt;</w:t>
      </w:r>
    </w:p>
    <w:p>
      <w:pPr>
        <w:pStyle w:val="Normal"/>
        <w:rPr/>
      </w:pPr>
      <w:r>
        <w:rPr/>
        <w:t xml:space="preserve">    </w:t>
      </w:r>
      <w:r>
        <w:rPr/>
        <w:t>&lt;purviewIDs&gt;ORGCONTACT_CREATE&lt;/purviewIDs&gt;</w:t>
      </w:r>
    </w:p>
    <w:p>
      <w:pPr>
        <w:pStyle w:val="Normal"/>
        <w:rPr/>
      </w:pPr>
      <w:r>
        <w:rPr/>
        <w:t xml:space="preserve">    </w:t>
      </w:r>
      <w:r>
        <w:rPr/>
        <w:t>&lt;purviewIDs&gt;NOTES_QUERY&lt;/purviewIDs&gt;</w:t>
      </w:r>
    </w:p>
    <w:p>
      <w:pPr>
        <w:pStyle w:val="Normal"/>
        <w:rPr/>
      </w:pPr>
      <w:r>
        <w:rPr/>
        <w:t xml:space="preserve">    </w:t>
      </w:r>
      <w:r>
        <w:rPr/>
        <w:t>&lt;purviewIDs&gt;CONFERENCE_SCHEDULE_ONCE&lt;/purviewIDs&gt;</w:t>
      </w:r>
    </w:p>
    <w:p>
      <w:pPr>
        <w:pStyle w:val="Normal"/>
        <w:rPr/>
      </w:pPr>
      <w:r>
        <w:rPr/>
        <w:t xml:space="preserve">    </w:t>
      </w:r>
      <w:r>
        <w:rPr/>
        <w:t>&lt;purviewIDs&gt;CONFERENCE_MODIFY_CYCLE_SELF&lt;/purviewIDs&gt;</w:t>
      </w:r>
    </w:p>
    <w:p>
      <w:pPr>
        <w:pStyle w:val="Normal"/>
        <w:rPr/>
      </w:pPr>
      <w:r>
        <w:rPr/>
        <w:t xml:space="preserve">    </w:t>
      </w:r>
      <w:r>
        <w:rPr/>
        <w:t>&lt;purviewIDs&gt;ORGCONTACTGROUP_DELETE&lt;/purviewIDs&gt;</w:t>
      </w:r>
    </w:p>
    <w:p>
      <w:pPr>
        <w:pStyle w:val="Normal"/>
        <w:rPr/>
      </w:pPr>
      <w:r>
        <w:rPr/>
        <w:t xml:space="preserve">    </w:t>
      </w:r>
      <w:r>
        <w:rPr/>
        <w:t>&lt;purviewIDs&gt;CONFERENCE_CANCLE_CYCLE_ORG&lt;/purviewIDs&gt;</w:t>
      </w:r>
    </w:p>
    <w:p>
      <w:pPr>
        <w:pStyle w:val="Normal"/>
        <w:rPr/>
      </w:pPr>
      <w:r>
        <w:rPr/>
        <w:t xml:space="preserve">    </w:t>
      </w:r>
      <w:r>
        <w:rPr/>
        <w:t>&lt;purviewIDs&gt;CONFERENCE_QUERY_SELF&lt;/purviewIDs&gt;</w:t>
      </w:r>
    </w:p>
    <w:p>
      <w:pPr>
        <w:pStyle w:val="Normal"/>
        <w:rPr/>
      </w:pPr>
      <w:r>
        <w:rPr/>
        <w:t xml:space="preserve">    </w:t>
      </w:r>
      <w:r>
        <w:rPr/>
        <w:t>&lt;purviewIDs&gt;MODIFY_ORG_SOUND&lt;/purviewIDs&gt;</w:t>
      </w:r>
    </w:p>
    <w:p>
      <w:pPr>
        <w:pStyle w:val="Normal"/>
        <w:rPr/>
      </w:pPr>
      <w:r>
        <w:rPr/>
        <w:t xml:space="preserve">    </w:t>
      </w:r>
      <w:r>
        <w:rPr/>
        <w:t>&lt;purviewIDs&gt;WEBUE_ACCOUNT_CREATE&lt;/purviewIDs&gt;</w:t>
      </w:r>
    </w:p>
    <w:p>
      <w:pPr>
        <w:pStyle w:val="Normal"/>
        <w:rPr/>
      </w:pPr>
      <w:r>
        <w:rPr/>
        <w:t xml:space="preserve">    </w:t>
      </w:r>
      <w:r>
        <w:rPr/>
        <w:t>&lt;purviewIDs&gt;ACCESSNUMBER_CREATE&lt;/purviewIDs&gt;</w:t>
      </w:r>
    </w:p>
    <w:p>
      <w:pPr>
        <w:pStyle w:val="Normal"/>
        <w:rPr/>
      </w:pPr>
      <w:r>
        <w:rPr/>
        <w:t xml:space="preserve">    </w:t>
      </w:r>
      <w:r>
        <w:rPr/>
        <w:t>&lt;purviewIDs&gt;SYSTEM_CONFIG_MODIFY&lt;/purviewIDs&gt;</w:t>
      </w:r>
    </w:p>
    <w:p>
      <w:pPr>
        <w:pStyle w:val="Normal"/>
        <w:rPr/>
      </w:pPr>
      <w:r>
        <w:rPr/>
        <w:t xml:space="preserve">    </w:t>
      </w:r>
      <w:r>
        <w:rPr/>
        <w:t>&lt;purviewIDs&gt;STATISTIC_DATA_QUERY&lt;/purviewIDs&gt;</w:t>
      </w:r>
    </w:p>
    <w:p>
      <w:pPr>
        <w:pStyle w:val="Normal"/>
        <w:rPr/>
      </w:pPr>
      <w:r>
        <w:rPr/>
        <w:t xml:space="preserve">    </w:t>
      </w:r>
      <w:r>
        <w:rPr/>
        <w:t>&lt;purviewIDs&gt;CONF_INVITE_INTER&lt;/purviewIDs&gt;</w:t>
      </w:r>
    </w:p>
    <w:p>
      <w:pPr>
        <w:pStyle w:val="Normal"/>
        <w:rPr/>
      </w:pPr>
      <w:r>
        <w:rPr/>
        <w:t xml:space="preserve">    </w:t>
      </w:r>
      <w:r>
        <w:rPr/>
        <w:t>&lt;purviewIDs&gt;TERMINAL_QUERY&lt;/purviewIDs&gt;</w:t>
      </w:r>
    </w:p>
    <w:p>
      <w:pPr>
        <w:pStyle w:val="Normal"/>
        <w:rPr/>
      </w:pPr>
      <w:r>
        <w:rPr/>
        <w:t xml:space="preserve">    </w:t>
      </w:r>
      <w:r>
        <w:rPr/>
        <w:t>&lt;purviewIDs&gt;ROLE_QUERY&lt;/purviewIDs&gt;</w:t>
      </w:r>
    </w:p>
    <w:p>
      <w:pPr>
        <w:pStyle w:val="Normal"/>
        <w:rPr/>
      </w:pPr>
      <w:r>
        <w:rPr/>
        <w:t xml:space="preserve">    </w:t>
      </w:r>
      <w:r>
        <w:rPr/>
        <w:t>&lt;purviewIDs&gt;MODIFY_DIRECTORY&lt;/purviewIDs&gt;</w:t>
      </w:r>
    </w:p>
    <w:p>
      <w:pPr>
        <w:pStyle w:val="Normal"/>
        <w:rPr/>
      </w:pPr>
      <w:r>
        <w:rPr/>
        <w:t xml:space="preserve">    </w:t>
      </w:r>
      <w:r>
        <w:rPr/>
        <w:t>&lt;purviewIDs&gt;ROLE_MODIFY&lt;/purviewIDs&gt;</w:t>
      </w:r>
    </w:p>
    <w:p>
      <w:pPr>
        <w:pStyle w:val="Normal"/>
        <w:rPr/>
      </w:pPr>
      <w:r>
        <w:rPr/>
        <w:t xml:space="preserve">    </w:t>
      </w:r>
      <w:r>
        <w:rPr/>
        <w:t>&lt;purviewIDs&gt;MODIFY_AUTHORTERMIALTOORG&lt;/purviewIDs&gt;</w:t>
      </w:r>
    </w:p>
    <w:p>
      <w:pPr>
        <w:pStyle w:val="Normal"/>
        <w:rPr/>
      </w:pPr>
      <w:r>
        <w:rPr/>
        <w:t xml:space="preserve">    </w:t>
      </w:r>
      <w:r>
        <w:rPr/>
        <w:t>&lt;purviewIDs&gt;ACCESSNUMBER_QUERY&lt;/purviewIDs&gt;</w:t>
      </w:r>
    </w:p>
    <w:p>
      <w:pPr>
        <w:pStyle w:val="Normal"/>
        <w:rPr/>
      </w:pPr>
      <w:r>
        <w:rPr/>
        <w:t xml:space="preserve">    </w:t>
      </w:r>
      <w:r>
        <w:rPr/>
        <w:t>&lt;purviewIDs&gt;GROUP_DELETE&lt;/purviewIDs&gt;</w:t>
      </w:r>
    </w:p>
    <w:p>
      <w:pPr>
        <w:pStyle w:val="Normal"/>
        <w:rPr/>
      </w:pPr>
      <w:r>
        <w:rPr/>
        <w:t xml:space="preserve">    </w:t>
      </w:r>
      <w:r>
        <w:rPr/>
        <w:t>&lt;purviewIDs&gt;CREATE_ORG_SOUND&lt;/purviewIDs&gt;</w:t>
      </w:r>
    </w:p>
    <w:p>
      <w:pPr>
        <w:pStyle w:val="Normal"/>
        <w:rPr/>
      </w:pPr>
      <w:r>
        <w:rPr/>
        <w:t xml:space="preserve">    </w:t>
      </w:r>
      <w:r>
        <w:rPr/>
        <w:t>&lt;purviewIDs&gt;WEBUE_ACCOUNT_QUERY&lt;/purviewIDs&gt;</w:t>
      </w:r>
    </w:p>
    <w:p>
      <w:pPr>
        <w:pStyle w:val="Normal"/>
        <w:rPr/>
      </w:pPr>
      <w:r>
        <w:rPr/>
        <w:t xml:space="preserve">    </w:t>
      </w:r>
      <w:r>
        <w:rPr/>
        <w:t>&lt;purviewIDs&gt;CONFERENCE_SCHEDULE_CYCLE&lt;/purviewIDs&gt;</w:t>
      </w:r>
    </w:p>
    <w:p>
      <w:pPr>
        <w:pStyle w:val="Normal"/>
        <w:rPr/>
      </w:pPr>
      <w:r>
        <w:rPr/>
        <w:t xml:space="preserve">    </w:t>
      </w:r>
      <w:r>
        <w:rPr/>
        <w:t>&lt;purviewIDs&gt;OUTLOOKPLUGIN_MODIFY&lt;/purviewIDs&gt;</w:t>
      </w:r>
    </w:p>
    <w:p>
      <w:pPr>
        <w:pStyle w:val="Normal"/>
        <w:rPr/>
      </w:pPr>
      <w:r>
        <w:rPr/>
        <w:t xml:space="preserve">    </w:t>
      </w:r>
      <w:r>
        <w:rPr/>
        <w:t>&lt;purviewIDs&gt;MEDIA_NEGOTIATION_QUERY&lt;/purviewIDs&gt;</w:t>
      </w:r>
    </w:p>
    <w:p>
      <w:pPr>
        <w:pStyle w:val="Normal"/>
        <w:rPr/>
      </w:pPr>
      <w:r>
        <w:rPr/>
        <w:t xml:space="preserve">    </w:t>
      </w:r>
      <w:r>
        <w:rPr/>
        <w:t>&lt;purviewIDs&gt;REGIONRESOURCERELATION_QUERY&lt;/purviewIDs&gt;</w:t>
      </w:r>
    </w:p>
    <w:p>
      <w:pPr>
        <w:pStyle w:val="Normal"/>
        <w:rPr/>
      </w:pPr>
      <w:r>
        <w:rPr/>
        <w:t xml:space="preserve">    </w:t>
      </w:r>
      <w:r>
        <w:rPr/>
        <w:t>&lt;purviewIDs&gt;ORGCONTACTGROUP_QUERY&lt;/purviewIDs&gt;</w:t>
      </w:r>
    </w:p>
    <w:p>
      <w:pPr>
        <w:pStyle w:val="Normal"/>
        <w:rPr/>
      </w:pPr>
      <w:r>
        <w:rPr/>
        <w:t xml:space="preserve">    </w:t>
      </w:r>
      <w:r>
        <w:rPr/>
        <w:t>&lt;purviewIDs&gt;QUERY_ORG_SOUND&lt;/purviewIDs&gt;</w:t>
      </w:r>
    </w:p>
    <w:p>
      <w:pPr>
        <w:pStyle w:val="Normal"/>
        <w:rPr/>
      </w:pPr>
      <w:r>
        <w:rPr/>
        <w:t xml:space="preserve">    </w:t>
      </w:r>
      <w:r>
        <w:rPr/>
        <w:t>&lt;purviewIDs&gt;ORGANIZATION_DELETE&lt;/purviewIDs&gt;</w:t>
      </w:r>
    </w:p>
    <w:p>
      <w:pPr>
        <w:pStyle w:val="Normal"/>
        <w:rPr/>
      </w:pPr>
      <w:r>
        <w:rPr/>
        <w:t xml:space="preserve">    </w:t>
      </w:r>
      <w:r>
        <w:rPr/>
        <w:t>&lt;purviewIDs&gt;CONFERENCE_MODIFY_ONCE_ORG&lt;/purviewIDs&gt;</w:t>
      </w:r>
    </w:p>
    <w:p>
      <w:pPr>
        <w:pStyle w:val="Normal"/>
        <w:rPr/>
      </w:pPr>
      <w:r>
        <w:rPr/>
        <w:t xml:space="preserve">    </w:t>
      </w:r>
      <w:r>
        <w:rPr/>
        <w:t>&lt;purviewIDs&gt;TERMINAL_DELETE&lt;/purviewIDs&gt;</w:t>
      </w:r>
    </w:p>
    <w:p>
      <w:pPr>
        <w:pStyle w:val="Normal"/>
        <w:rPr/>
      </w:pPr>
      <w:r>
        <w:rPr/>
        <w:t xml:space="preserve">    </w:t>
      </w:r>
      <w:r>
        <w:rPr/>
        <w:t>&lt;purviewIDs&gt;AUTH_USE_RIGHT&lt;/purviewIDs&gt;</w:t>
      </w:r>
    </w:p>
    <w:p>
      <w:pPr>
        <w:pStyle w:val="Normal"/>
        <w:rPr/>
      </w:pPr>
      <w:r>
        <w:rPr/>
        <w:t xml:space="preserve">    </w:t>
      </w:r>
      <w:r>
        <w:rPr/>
        <w:t>&lt;purviewIDs&gt;USER_DELETE&lt;/purviewIDs&gt;</w:t>
      </w:r>
    </w:p>
    <w:p>
      <w:pPr>
        <w:pStyle w:val="Normal"/>
        <w:rPr/>
      </w:pPr>
      <w:r>
        <w:rPr/>
        <w:t xml:space="preserve">    </w:t>
      </w:r>
      <w:r>
        <w:rPr/>
        <w:t>&lt;purviewIDs&gt;CONFERENCE_CANCLE_ONCE_ORG&lt;/purviewIDs&gt;</w:t>
      </w:r>
    </w:p>
    <w:p>
      <w:pPr>
        <w:pStyle w:val="Normal"/>
        <w:rPr/>
      </w:pPr>
      <w:r>
        <w:rPr/>
        <w:t xml:space="preserve">    </w:t>
      </w:r>
      <w:r>
        <w:rPr/>
        <w:t>&lt;purviewIDs&gt;REMOVE_ORG_SOUND&lt;/purviewIDs&gt;</w:t>
      </w:r>
    </w:p>
    <w:p>
      <w:pPr>
        <w:pStyle w:val="Normal"/>
        <w:rPr/>
      </w:pPr>
      <w:r>
        <w:rPr/>
        <w:t xml:space="preserve">    </w:t>
      </w:r>
      <w:r>
        <w:rPr/>
        <w:t>&lt;purviewIDs&gt;CM_CONFERENCE_EMAIL_NOTIFY&lt;/purviewIDs&gt;</w:t>
      </w:r>
    </w:p>
    <w:p>
      <w:pPr>
        <w:pStyle w:val="Normal"/>
        <w:rPr/>
      </w:pPr>
      <w:r>
        <w:rPr/>
        <w:t xml:space="preserve">    </w:t>
      </w:r>
      <w:r>
        <w:rPr/>
        <w:t>&lt;purviewIDs&gt;CONFERENCE_MODIFY_ONCE_SELF&lt;/purviewIDs&gt;</w:t>
      </w:r>
    </w:p>
    <w:p>
      <w:pPr>
        <w:pStyle w:val="Normal"/>
        <w:rPr/>
      </w:pPr>
      <w:r>
        <w:rPr/>
        <w:t xml:space="preserve">    </w:t>
      </w:r>
      <w:r>
        <w:rPr/>
        <w:t>&lt;purviewIDs&gt;ORGANIZATION_QUERY&lt;/purviewIDs&gt;</w:t>
      </w:r>
    </w:p>
    <w:p>
      <w:pPr>
        <w:pStyle w:val="Normal"/>
        <w:rPr/>
      </w:pPr>
      <w:r>
        <w:rPr/>
        <w:t xml:space="preserve">    </w:t>
      </w:r>
      <w:r>
        <w:rPr/>
        <w:t>&lt;purviewIDs&gt;CONF_INVITE_REMOTE&lt;/purviewIDs&gt;</w:t>
      </w:r>
    </w:p>
    <w:p>
      <w:pPr>
        <w:pStyle w:val="Normal"/>
        <w:rPr/>
      </w:pPr>
      <w:r>
        <w:rPr/>
        <w:t xml:space="preserve">    </w:t>
      </w:r>
      <w:r>
        <w:rPr/>
        <w:t>&lt;purviewIDs&gt;CONFERENCE_CANCLE_ONCE_SELF&lt;/purviewIDs&gt;</w:t>
      </w:r>
    </w:p>
    <w:p>
      <w:pPr>
        <w:pStyle w:val="Normal"/>
        <w:rPr/>
      </w:pPr>
      <w:r>
        <w:rPr/>
        <w:t xml:space="preserve">    </w:t>
      </w:r>
      <w:r>
        <w:rPr/>
        <w:t>&lt;purviewIDs&gt;CM_CONFERENCE_EXTRALPARAM_SET&lt;/purviewIDs&gt;</w:t>
      </w:r>
    </w:p>
    <w:p>
      <w:pPr>
        <w:pStyle w:val="Normal"/>
        <w:rPr/>
      </w:pPr>
      <w:r>
        <w:rPr/>
        <w:t xml:space="preserve">    </w:t>
      </w:r>
      <w:r>
        <w:rPr/>
        <w:t>&lt;purviewIDs&gt;PHONE_PREFIX_MANAGE&lt;/purviewIDs&gt;</w:t>
      </w:r>
    </w:p>
    <w:p>
      <w:pPr>
        <w:pStyle w:val="Normal"/>
        <w:rPr/>
      </w:pPr>
      <w:r>
        <w:rPr/>
        <w:t xml:space="preserve">    </w:t>
      </w:r>
      <w:r>
        <w:rPr/>
        <w:t>&lt;purviewIDs&gt;GROUP_CREATE&lt;/purviewIDs&gt;</w:t>
      </w:r>
    </w:p>
    <w:p>
      <w:pPr>
        <w:pStyle w:val="Normal"/>
        <w:rPr/>
      </w:pPr>
      <w:r>
        <w:rPr/>
        <w:t xml:space="preserve">    </w:t>
      </w:r>
      <w:r>
        <w:rPr/>
        <w:t>&lt;purviewIDs&gt;ORGCONTACT_QUERY&lt;/purviewIDs&gt;</w:t>
      </w:r>
    </w:p>
    <w:p>
      <w:pPr>
        <w:pStyle w:val="Normal"/>
        <w:rPr/>
      </w:pPr>
      <w:r>
        <w:rPr/>
        <w:t xml:space="preserve">    </w:t>
      </w:r>
      <w:r>
        <w:rPr/>
        <w:t>&lt;purviewIDs&gt;CONFERENCE_ASSISTANT&lt;/purviewIDs&gt;</w:t>
      </w:r>
    </w:p>
    <w:p>
      <w:pPr>
        <w:pStyle w:val="Normal"/>
        <w:rPr/>
      </w:pPr>
      <w:r>
        <w:rPr/>
        <w:t xml:space="preserve">    </w:t>
      </w:r>
      <w:r>
        <w:rPr/>
        <w:t>&lt;purviewIDs&gt;ORGCONTACT_MODIFY&lt;/purviewIDs&gt;</w:t>
      </w:r>
    </w:p>
    <w:p>
      <w:pPr>
        <w:pStyle w:val="Normal"/>
        <w:rPr/>
      </w:pPr>
      <w:r>
        <w:rPr/>
        <w:t xml:space="preserve">    </w:t>
      </w:r>
      <w:r>
        <w:rPr/>
        <w:t>&lt;</w:t>
      </w:r>
      <w:bookmarkStart w:id="138" w:name="__DdeLink__34372_1987553084"/>
      <w:r>
        <w:rPr/>
        <w:t>userID</w:t>
      </w:r>
      <w:bookmarkEnd w:id="138"/>
      <w:r>
        <w:rPr/>
        <w:t>&gt;1&lt;/userID&gt;</w:t>
      </w:r>
    </w:p>
    <w:p>
      <w:pPr>
        <w:pStyle w:val="Normal"/>
        <w:rPr/>
      </w:pPr>
      <w:r>
        <w:rPr/>
        <w:t xml:space="preserve">  </w:t>
      </w:r>
      <w:r>
        <w:rPr/>
        <w:t>&lt;/profile&gt;</w:t>
      </w:r>
    </w:p>
    <w:p>
      <w:pPr>
        <w:pStyle w:val="Normal"/>
        <w:rPr/>
      </w:pPr>
      <w:r>
        <w:rPr/>
        <w:t>&lt;/loginResult&gt;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139" w:name="_Toc450768856"/>
      <w:bookmarkStart w:id="140" w:name="_Toc365380517"/>
      <w:bookmarkEnd w:id="139"/>
      <w:bookmarkEnd w:id="140"/>
      <w:r>
        <w:rPr/>
        <w:t>用户注销</w:t>
      </w:r>
    </w:p>
    <w:p>
      <w:pPr>
        <w:pStyle w:val="BlockLabel"/>
        <w:ind w:left="1701" w:right="0" w:hanging="0"/>
        <w:rPr/>
      </w:pPr>
      <w:r>
        <w:rPr/>
        <w:t>接口描述</w:t>
      </w:r>
    </w:p>
    <w:p>
      <w:pPr>
        <w:pStyle w:val="Normal"/>
        <w:rPr/>
      </w:pPr>
      <w:r>
        <w:rPr/>
        <w:t>该接口提供注销功能。会议业务服务器收到请求后，注销本次登录。</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141" w:name="__DdeLink__34766_1794763633"/>
            <w:bookmarkEnd w:id="141"/>
            <w:r>
              <w:rPr>
                <w:rFonts w:cs="Arial"/>
              </w:rPr>
              <w:t>logout</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用户注销结果。用</w:t>
            </w:r>
            <w:r>
              <w:rPr/>
              <w:t>XML</w:t>
            </w:r>
            <w:r>
              <w:rPr/>
              <w:t>表示。</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/rest/{version}/logout</w:t>
      </w:r>
      <w:r>
        <w:rPr/>
        <w:t xml:space="preserve"> HTTP/1.1</w:t>
      </w:r>
    </w:p>
    <w:p>
      <w:pPr>
        <w:pStyle w:val="Normal"/>
        <w:rPr/>
      </w:pPr>
      <w:r>
        <w:rPr/>
        <w:t>Date:Sat, 16 Feb 2013 04:25:43 GMT</w:t>
      </w:r>
    </w:p>
    <w:p>
      <w:pPr>
        <w:pStyle w:val="Normal"/>
        <w:rPr>
          <w:b/>
          <w:b/>
        </w:rPr>
      </w:pPr>
      <w:r>
        <w:rPr>
          <w:b/>
        </w:rPr>
        <w:t>Authorization:Basic NDQzODI0MTIxNTM5NzgwNTMwMDAtMDAwMQ==</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Sat, 16 Feb 2013 04:24:24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142" w:name="_Toc450768857"/>
      <w:bookmarkStart w:id="143" w:name="_Toc365380537"/>
      <w:bookmarkEnd w:id="142"/>
      <w:bookmarkEnd w:id="143"/>
      <w:r>
        <w:rPr/>
        <w:t>获取版本号</w:t>
      </w:r>
    </w:p>
    <w:p>
      <w:pPr>
        <w:pStyle w:val="BlockLabel"/>
        <w:ind w:left="1701" w:right="0" w:hanging="0"/>
        <w:rPr/>
      </w:pPr>
      <w:r>
        <w:rPr/>
        <w:t>接口描述</w:t>
      </w:r>
    </w:p>
    <w:p>
      <w:pPr>
        <w:pStyle w:val="Normal"/>
        <w:rPr/>
      </w:pPr>
      <w:r>
        <w:rPr/>
        <w:t>该接口提供获取最高</w:t>
      </w:r>
      <w:r>
        <w:rPr/>
        <w:t>REST</w:t>
      </w:r>
      <w:r>
        <w:rPr/>
        <w:t>版本号。业务能力服务器收到请求后，返回当前支持的</w:t>
      </w:r>
      <w:r>
        <w:rPr/>
        <w:t>REST</w:t>
      </w:r>
      <w:r>
        <w:rPr/>
        <w:t>最高版本号。</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144" w:name="__DdeLink__34293_1794763633"/>
            <w:bookmarkEnd w:id="144"/>
            <w:r>
              <w:rPr>
                <w:rFonts w:cs="Arial"/>
              </w:rPr>
              <w:t>version</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71"/>
        <w:gridCol w:w="1273"/>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versionResult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VersionResult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查询版本结果。用</w:t>
            </w:r>
            <w:r>
              <w:rPr/>
              <w:t>XML</w:t>
            </w:r>
            <w:r>
              <w:rPr/>
              <w:t>表示。</w:t>
            </w:r>
          </w:p>
        </w:tc>
      </w:tr>
    </w:tbl>
    <w:p>
      <w:pPr>
        <w:pStyle w:val="Normal"/>
        <w:rPr/>
      </w:pPr>
      <w:r>
        <w:rPr/>
      </w:r>
    </w:p>
    <w:p>
      <w:pPr>
        <w:pStyle w:val="TableDescription"/>
        <w:numPr>
          <w:ilvl w:val="8"/>
          <w:numId w:val="3"/>
        </w:numPr>
        <w:rPr/>
      </w:pPr>
      <w:r>
        <w:rPr/>
        <w:t>VersionResult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参考”</w:t>
            </w:r>
            <w:r>
              <w:rPr/>
              <w:t>Result”</w:t>
            </w:r>
            <w:r>
              <w:rPr/>
              <w:t>数据结构描述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versionNumber</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版本号。例如：</w:t>
            </w:r>
            <w:r>
              <w:rPr/>
              <w:t>V3R8C2</w:t>
            </w:r>
            <w:r>
              <w:rPr/>
              <w:t>。</w:t>
            </w:r>
          </w:p>
        </w:tc>
      </w:tr>
    </w:tbl>
    <w:p>
      <w:pPr>
        <w:pStyle w:val="Normal"/>
        <w:ind w:left="0" w:right="0" w:hanging="0"/>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b/>
          <w:b/>
        </w:rPr>
      </w:pPr>
      <w:r>
        <w:rPr>
          <w:b/>
        </w:rPr>
        <w:t>GET /rest/{version}/version HTTP/1.1</w:t>
      </w:r>
    </w:p>
    <w:p>
      <w:pPr>
        <w:pStyle w:val="Normal"/>
        <w:rPr/>
      </w:pPr>
      <w:r>
        <w:rPr/>
        <w:t>Date: Wed, 22 Jun 2011 15:48:07 GMT</w:t>
      </w:r>
    </w:p>
    <w:p>
      <w:pPr>
        <w:pStyle w:val="Normal"/>
        <w:rPr/>
      </w:pPr>
      <w:r>
        <w:rPr/>
        <w:t>Content-Length: 0</w:t>
      </w:r>
    </w:p>
    <w:p>
      <w:pPr>
        <w:pStyle w:val="Normal"/>
        <w:widowControl w:val="false"/>
        <w:numPr>
          <w:ilvl w:val="0"/>
          <w:numId w:val="5"/>
        </w:numPr>
        <w:snapToGrid w:val="true"/>
        <w:spacing w:lineRule="auto" w:line="300" w:before="0" w:after="0"/>
        <w:rPr/>
      </w:pPr>
      <w:r>
        <w:rPr/>
        <w:t>响应消息：</w:t>
      </w:r>
    </w:p>
    <w:p>
      <w:pPr>
        <w:pStyle w:val="Normal"/>
        <w:rPr/>
      </w:pPr>
      <w:r>
        <w:rPr/>
        <w:t xml:space="preserve">HTTP/1.0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624</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w:t>
      </w:r>
      <w:bookmarkStart w:id="145" w:name="__DdeLink__34472_1987553084"/>
      <w:r>
        <w:rPr/>
        <w:t>versionResult</w:t>
      </w:r>
      <w:bookmarkEnd w:id="145"/>
      <w:r>
        <w:rPr/>
        <w:t>&gt;</w:t>
      </w:r>
    </w:p>
    <w:p>
      <w:pPr>
        <w:pStyle w:val="Normal"/>
        <w:rPr/>
      </w:pPr>
      <w:r>
        <w:rPr/>
        <w:t xml:space="preserve">  </w:t>
      </w:r>
      <w:r>
        <w:rPr/>
        <w:t>&lt;result&gt;</w:t>
      </w:r>
    </w:p>
    <w:p>
      <w:pPr>
        <w:pStyle w:val="Normal"/>
        <w:rPr/>
      </w:pPr>
      <w:r>
        <w:rPr/>
        <w:t xml:space="preserve">  </w:t>
      </w:r>
      <w:r>
        <w:rPr/>
        <w:tab/>
        <w:t>&lt;resultCode&gt;0&lt;/resultCode&gt;</w:t>
      </w:r>
    </w:p>
    <w:p>
      <w:pPr>
        <w:pStyle w:val="Normal"/>
        <w:ind w:left="1701" w:right="0" w:firstLine="408"/>
        <w:rPr/>
      </w:pPr>
      <w:r>
        <w:rPr/>
        <w:t>&lt;resultDesc&gt;SUCCESS&lt;/resultDesc&gt;</w:t>
      </w:r>
    </w:p>
    <w:p>
      <w:pPr>
        <w:pStyle w:val="Normal"/>
        <w:ind w:left="1701" w:right="0" w:firstLine="210"/>
        <w:rPr/>
      </w:pPr>
      <w:r>
        <w:rPr/>
        <w:t>&lt;/result&gt;</w:t>
      </w:r>
    </w:p>
    <w:p>
      <w:pPr>
        <w:pStyle w:val="Normal"/>
        <w:rPr/>
      </w:pPr>
      <w:r>
        <w:rPr/>
        <w:t xml:space="preserve">  </w:t>
      </w:r>
      <w:r>
        <w:rPr/>
        <w:t>&lt;</w:t>
      </w:r>
      <w:bookmarkStart w:id="146" w:name="__DdeLink__34344_1794763633"/>
      <w:bookmarkStart w:id="147" w:name="__DdeLink__34474_1987553084"/>
      <w:r>
        <w:rPr/>
        <w:t>versionNumber</w:t>
      </w:r>
      <w:bookmarkEnd w:id="146"/>
      <w:bookmarkEnd w:id="147"/>
      <w:r>
        <w:rPr/>
        <w:t>&gt;</w:t>
      </w:r>
      <w:r>
        <w:rPr>
          <w:rFonts w:cs="Times New Roman" w:ascii="Arial" w:hAnsi="Arial"/>
        </w:rPr>
        <w:t>V3R8C2</w:t>
      </w:r>
      <w:r>
        <w:rPr/>
        <w:t>&lt;/versionNumber&gt;</w:t>
      </w:r>
    </w:p>
    <w:p>
      <w:pPr>
        <w:pStyle w:val="Normal"/>
        <w:rPr/>
      </w:pPr>
      <w:r>
        <w:rPr/>
        <w:t>&lt;/versionResult&gt;</w:t>
      </w:r>
    </w:p>
    <w:p>
      <w:pPr>
        <w:pStyle w:val="Normal"/>
        <w:rPr/>
      </w:pPr>
      <w:r>
        <w:rPr/>
      </w:r>
    </w:p>
    <w:p>
      <w:pPr>
        <w:pStyle w:val="Normal"/>
        <w:rPr/>
      </w:pPr>
      <w:r>
        <w:rPr/>
      </w:r>
    </w:p>
    <w:p>
      <w:pPr>
        <w:pStyle w:val="2"/>
        <w:keepLines w:val="false"/>
        <w:numPr>
          <w:ilvl w:val="1"/>
          <w:numId w:val="3"/>
        </w:numPr>
        <w:tabs>
          <w:tab w:val="left" w:pos="576" w:leader="none"/>
        </w:tabs>
        <w:snapToGrid w:val="true"/>
        <w:spacing w:lineRule="auto" w:line="240" w:before="240" w:after="240"/>
        <w:ind w:left="576" w:right="0" w:hanging="576"/>
        <w:jc w:val="both"/>
        <w:rPr>
          <w:lang w:eastAsia="zh-CN"/>
        </w:rPr>
      </w:pPr>
      <w:bookmarkStart w:id="148" w:name="_Toc450768858"/>
      <w:bookmarkEnd w:id="148"/>
      <w:r>
        <w:rPr>
          <w:lang w:eastAsia="zh-CN"/>
        </w:rPr>
        <w:t>会议管理接口</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149" w:name="_Toc450768859"/>
      <w:bookmarkStart w:id="150" w:name="_Toc333415628"/>
      <w:bookmarkStart w:id="151" w:name="_Toc365380518"/>
      <w:bookmarkEnd w:id="149"/>
      <w:bookmarkEnd w:id="150"/>
      <w:bookmarkEnd w:id="151"/>
      <w:r>
        <w:rPr/>
        <w:t>预定创建会议</w:t>
      </w:r>
    </w:p>
    <w:p>
      <w:pPr>
        <w:pStyle w:val="BlockLabel"/>
        <w:ind w:left="1701" w:right="0" w:hanging="0"/>
        <w:rPr/>
      </w:pPr>
      <w:bookmarkStart w:id="152" w:name="_Toc333415629"/>
      <w:bookmarkEnd w:id="152"/>
      <w:r>
        <w:rPr/>
        <w:t>接口描述</w:t>
      </w:r>
    </w:p>
    <w:p>
      <w:pPr>
        <w:pStyle w:val="Normal"/>
        <w:rPr/>
      </w:pPr>
      <w:r>
        <w:rPr/>
        <w:t>该接口提供预定创建会议功能。会议能力服务器收到请求，如果会议开始时间为</w:t>
      </w:r>
      <w:r>
        <w:rPr/>
        <w:t>0</w:t>
      </w:r>
      <w:r>
        <w:rPr/>
        <w:t>，则创建立即会议；否则预定将来会议。操作成功，返回会议信息。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conferenceInfo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ConferenceInfo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会议信息。用</w:t>
            </w:r>
            <w:r>
              <w:rPr/>
              <w:t>XML</w:t>
            </w:r>
            <w:r>
              <w:rPr/>
              <w:t>表示。详见</w:t>
            </w:r>
            <w:r>
              <w:rPr>
                <w:rFonts w:cs="Arial"/>
              </w:rPr>
              <w:t>ConferenceInfo</w:t>
            </w:r>
            <w:r>
              <w:rPr/>
              <w:t>数据结构。</w:t>
            </w:r>
          </w:p>
        </w:tc>
      </w:tr>
    </w:tbl>
    <w:p>
      <w:pPr>
        <w:pStyle w:val="Normal"/>
        <w:rPr/>
      </w:pPr>
      <w:r>
        <w:rPr/>
      </w:r>
    </w:p>
    <w:p>
      <w:pPr>
        <w:pStyle w:val="TableDescription"/>
        <w:numPr>
          <w:ilvl w:val="8"/>
          <w:numId w:val="3"/>
        </w:numPr>
        <w:rPr/>
      </w:pPr>
      <w:r>
        <w:rPr/>
        <w:t>ConferenceInfo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40"/>
        <w:gridCol w:w="645"/>
        <w:gridCol w:w="1650"/>
        <w:gridCol w:w="1144"/>
        <w:gridCol w:w="3264"/>
        <w:gridCol w:w="1602"/>
      </w:tblGrid>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rFonts w:cs="Arial"/>
                <w:b/>
                <w:b/>
              </w:rPr>
            </w:pPr>
            <w:r>
              <w:rPr>
                <w:rFonts w:cs="Arial"/>
                <w:b/>
              </w:rPr>
              <w:t>预定创建会议是否需要携带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53" w:name="__DdeLink__34530_1987553084"/>
            <w:bookmarkStart w:id="154" w:name="__DdeLink__34452_1794763633"/>
            <w:bookmarkEnd w:id="153"/>
            <w:bookmarkEnd w:id="154"/>
            <w:r>
              <w:rPr/>
              <w:t>startTime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55" w:name="__DdeLink__34528_1987553084"/>
            <w:bookmarkEnd w:id="155"/>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会议开始时间。使用</w:t>
            </w:r>
            <w:r>
              <w:rPr/>
              <w:t>UTC</w:t>
            </w:r>
            <w:r>
              <w:rPr/>
              <w:t>时间。预定创建会议时，如果没有指定开始时间，则表示会议马上开始。</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timeZone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TimeZone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时区。</w:t>
            </w:r>
            <w:r>
              <w:rPr/>
              <w:t>TimeZone</w:t>
            </w:r>
            <w:r>
              <w:rPr/>
              <w:t>是各个时区的枚举值。</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length</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会议时长。单位：毫秒。</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size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会议方数。对于智真会议，本字段等于实际的会议方数，即智真与会者个数加上非智真与会者个数。</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56" w:name="__DdeLink__34532_1987553084"/>
            <w:bookmarkEnd w:id="156"/>
            <w:r>
              <w:rPr/>
              <w:t>subject</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r>
              <w:rPr/>
              <w:t>最大长度为</w:t>
            </w:r>
            <w:r>
              <w:rPr/>
              <w:t>64</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会议主题。长度限制为</w:t>
            </w:r>
            <w:r>
              <w:rPr/>
              <w:t>128</w:t>
            </w:r>
            <w:r>
              <w:rPr/>
              <w:t>个字符。</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57" w:name="__DdeLink__34534_1987553084"/>
            <w:bookmarkEnd w:id="157"/>
            <w:r>
              <w:rPr/>
              <w:t>mediaTypes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MediaType[1-4]</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会议的媒体类型。</w:t>
            </w:r>
          </w:p>
          <w:p>
            <w:pPr>
              <w:pStyle w:val="Style44"/>
              <w:rPr/>
            </w:pPr>
            <w:r>
              <w:rPr/>
              <w:t>MediaType</w:t>
            </w:r>
            <w:r>
              <w:rPr/>
              <w:t>是一个枚举的</w:t>
            </w:r>
            <w:r>
              <w:rPr/>
              <w:t>String</w:t>
            </w:r>
            <w:r>
              <w:rPr/>
              <w:t>，枚举值如下：</w:t>
            </w:r>
          </w:p>
          <w:p>
            <w:pPr>
              <w:pStyle w:val="Style44"/>
              <w:rPr/>
            </w:pPr>
            <w:r>
              <w:rPr/>
              <w:t>“</w:t>
            </w:r>
            <w:r>
              <w:rPr/>
              <w:t>Voice”</w:t>
            </w:r>
            <w:r>
              <w:rPr/>
              <w:t>：语音</w:t>
            </w:r>
          </w:p>
          <w:p>
            <w:pPr>
              <w:pStyle w:val="Style44"/>
              <w:rPr/>
            </w:pPr>
            <w:r>
              <w:rPr/>
              <w:t>“</w:t>
            </w:r>
            <w:r>
              <w:rPr/>
              <w:t>Video”</w:t>
            </w:r>
            <w:r>
              <w:rPr/>
              <w:t>：标清视频</w:t>
            </w:r>
          </w:p>
          <w:p>
            <w:pPr>
              <w:pStyle w:val="Style44"/>
              <w:rPr/>
            </w:pPr>
            <w:r>
              <w:rPr/>
              <w:t>“</w:t>
            </w:r>
            <w:r>
              <w:rPr/>
              <w:t>HDVideo”</w:t>
            </w:r>
            <w:r>
              <w:rPr/>
              <w:t>：高清视频（与</w:t>
            </w:r>
            <w:r>
              <w:rPr/>
              <w:t>Video</w:t>
            </w:r>
            <w:r>
              <w:rPr/>
              <w:t>互斥，如果同时选择</w:t>
            </w:r>
            <w:r>
              <w:rPr/>
              <w:t>Video</w:t>
            </w:r>
            <w:r>
              <w:rPr/>
              <w:t>、</w:t>
            </w:r>
            <w:r>
              <w:rPr/>
              <w:t>HDVideo</w:t>
            </w:r>
            <w:r>
              <w:rPr/>
              <w:t>，则系统默认选择</w:t>
            </w:r>
            <w:r>
              <w:rPr/>
              <w:t>Video</w:t>
            </w:r>
            <w:r>
              <w:rPr/>
              <w:t>）</w:t>
            </w:r>
          </w:p>
          <w:p>
            <w:pPr>
              <w:pStyle w:val="Style44"/>
              <w:rPr/>
            </w:pPr>
            <w:r>
              <w:rPr/>
              <w:t>“</w:t>
            </w:r>
            <w:r>
              <w:rPr/>
              <w:t>Telepresence”</w:t>
            </w:r>
            <w:r>
              <w:rPr/>
              <w:t>：智真视频（与</w:t>
            </w:r>
            <w:r>
              <w:rPr/>
              <w:t>Video</w:t>
            </w:r>
            <w:r>
              <w:rPr/>
              <w:t>、</w:t>
            </w:r>
            <w:r>
              <w:rPr/>
              <w:t>HDVideo</w:t>
            </w:r>
            <w:r>
              <w:rPr/>
              <w:t>互斥）</w:t>
            </w:r>
          </w:p>
          <w:p>
            <w:pPr>
              <w:pStyle w:val="Style44"/>
              <w:rPr/>
            </w:pPr>
            <w:r>
              <w:rPr/>
              <w:t>“</w:t>
            </w:r>
            <w:r>
              <w:rPr/>
              <w:t>Data”</w:t>
            </w:r>
            <w:r>
              <w:rPr/>
              <w:t>：多媒体</w:t>
            </w:r>
          </w:p>
          <w:p>
            <w:pPr>
              <w:pStyle w:val="Style44"/>
              <w:rPr/>
            </w:pPr>
            <w:ins w:id="42" w:author="t00302819" w:date="2016-02-29T16:35:00Z">
              <w:r>
                <w:rPr/>
                <w:t>“</w:t>
              </w:r>
            </w:ins>
            <w:ins w:id="43" w:author="t00302819" w:date="2016-02-29T14:47:00Z">
              <w:r>
                <w:rPr/>
                <w:t>DesktopSharing</w:t>
              </w:r>
            </w:ins>
            <w:ins w:id="44" w:author="t00302819" w:date="2016-02-29T16:35:00Z">
              <w:r>
                <w:rPr/>
                <w:t>”</w:t>
              </w:r>
            </w:ins>
            <w:ins w:id="45" w:author="t00302819" w:date="2016-02-29T14:47:00Z">
              <w:r>
                <w:rPr/>
                <w:t>：桌面共享，本枚举只能与</w:t>
              </w:r>
            </w:ins>
            <w:ins w:id="46" w:author="t00302819" w:date="2016-02-29T14:47:00Z">
              <w:r>
                <w:rPr/>
                <w:t>Voice</w:t>
              </w:r>
            </w:ins>
            <w:ins w:id="47" w:author="t00302819" w:date="2016-02-29T14:47:00Z">
              <w:r>
                <w:rPr/>
                <w:t>配合使用，且与</w:t>
              </w:r>
            </w:ins>
            <w:ins w:id="48" w:author="t00302819" w:date="2016-02-29T14:47:00Z">
              <w:r>
                <w:rPr/>
                <w:t>Data</w:t>
              </w:r>
            </w:ins>
            <w:ins w:id="49" w:author="t00302819" w:date="2016-02-29T14:47:00Z">
              <w:r>
                <w:rPr/>
                <w:t>互斥，表示由</w:t>
              </w:r>
            </w:ins>
            <w:ins w:id="50" w:author="t00302819" w:date="2016-02-29T14:47:00Z">
              <w:r>
                <w:rPr/>
                <w:t>BFCP</w:t>
              </w:r>
            </w:ins>
            <w:ins w:id="51" w:author="t00302819" w:date="2016-02-29T14:47:00Z">
              <w:r>
                <w:rPr/>
                <w:t>辅流提供的桌面共享。</w:t>
              </w:r>
            </w:ins>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58" w:name="__DdeLink__34536_1987553084"/>
            <w:bookmarkStart w:id="159" w:name="__DdeLink__34752_1987553084"/>
            <w:bookmarkEnd w:id="158"/>
            <w:bookmarkEnd w:id="159"/>
            <w:r>
              <w:rPr/>
              <w:t>isAllowVideoControl</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是否允许视频控制：</w:t>
            </w:r>
          </w:p>
          <w:p>
            <w:pPr>
              <w:pStyle w:val="Style44"/>
              <w:rPr/>
            </w:pPr>
            <w:r>
              <w:rPr/>
              <w:t>true</w:t>
            </w:r>
            <w:r>
              <w:rPr/>
              <w:t>：允许视频控制</w:t>
            </w:r>
          </w:p>
          <w:p>
            <w:pPr>
              <w:pStyle w:val="Style44"/>
              <w:rPr/>
            </w:pPr>
            <w:r>
              <w:rPr/>
              <w:t>false</w:t>
            </w:r>
            <w:r>
              <w:rPr/>
              <w:t>：不允许视频控制</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videoControlParams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VideoControlParams</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视频控制参数。</w:t>
            </w:r>
          </w:p>
          <w:p>
            <w:pPr>
              <w:pStyle w:val="Style44"/>
              <w:rPr/>
            </w:pPr>
            <w:r>
              <w:rPr/>
              <w:t>详细描述参见</w:t>
            </w:r>
            <w:r>
              <w:rPr/>
              <w:t>VideoControlParams</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该参数对视频会议有效</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60" w:name="__DdeLink__34538_1987553084"/>
            <w:bookmarkEnd w:id="160"/>
            <w:r>
              <w:rPr/>
              <w:t>scheduserName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会议预定者</w:t>
            </w:r>
            <w:r>
              <w:rPr/>
              <w:t>We</w:t>
            </w:r>
            <w:r>
              <w:rPr/>
              <w:t>账号名称。即登录用户的</w:t>
            </w:r>
            <w:r>
              <w:rPr/>
              <w:t>We</w:t>
            </w:r>
            <w:r>
              <w:rPr/>
              <w:t>账号名称。长度最大限制为</w:t>
            </w:r>
            <w:r>
              <w:rPr/>
              <w:t>96</w:t>
            </w:r>
            <w:r>
              <w:rPr/>
              <w:t>个字符。</w:t>
            </w:r>
          </w:p>
          <w:p>
            <w:pPr>
              <w:pStyle w:val="Style44"/>
              <w:rPr/>
            </w:pPr>
            <w:r>
              <w:rPr/>
              <w:t>由会议能力服务器填写。</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61" w:name="__DdeLink__34540_1987553084"/>
            <w:bookmarkEnd w:id="161"/>
            <w:r>
              <w:rPr/>
              <w:t>scheduserMobile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会议预定者的手机号。</w:t>
            </w:r>
          </w:p>
          <w:p>
            <w:pPr>
              <w:pStyle w:val="Style44"/>
              <w:rPr/>
            </w:pPr>
            <w:r>
              <w:rPr/>
              <w:t>由会议能力服务器填写。</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62" w:name="__DdeLink__34758_1987553084"/>
            <w:bookmarkEnd w:id="162"/>
            <w:r>
              <w:rPr/>
              <w:t>passwords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63" w:name="__DdeLink__34756_1987553084"/>
            <w:r>
              <w:rPr/>
              <w:t>PasswordEntry</w:t>
            </w:r>
            <w:bookmarkEnd w:id="163"/>
            <w:r>
              <w:rPr/>
              <w:t>[0..*]</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密码条目数组。会议中各种角色的密码或。预定会议时，由会议能力服务器生成。</w:t>
            </w:r>
          </w:p>
          <w:p>
            <w:pPr>
              <w:pStyle w:val="Style44"/>
              <w:rPr/>
            </w:pPr>
            <w:r>
              <w:rPr/>
              <w:t>密码条目的数据结构请参考</w:t>
            </w:r>
            <w:r>
              <w:rPr/>
              <w:t>PasswordEntry</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64" w:name="__DdeLink__34601_1335807562"/>
            <w:bookmarkEnd w:id="164"/>
            <w:r>
              <w:rPr/>
              <w:t>conferenceState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ConferenceState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t>
            </w:r>
            <w:r>
              <w:rPr/>
              <w:t>Schedule”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会议当前状态。</w:t>
            </w:r>
          </w:p>
          <w:p>
            <w:pPr>
              <w:pStyle w:val="Style44"/>
              <w:rPr/>
            </w:pPr>
            <w:r>
              <w:rPr/>
              <w:t>ConferenceState</w:t>
            </w:r>
            <w:r>
              <w:rPr/>
              <w:t>是一个枚举的</w:t>
            </w:r>
            <w:r>
              <w:rPr/>
              <w:t>String</w:t>
            </w:r>
            <w:r>
              <w:rPr/>
              <w:t>。</w:t>
            </w:r>
          </w:p>
          <w:p>
            <w:pPr>
              <w:pStyle w:val="Style44"/>
              <w:rPr/>
            </w:pPr>
            <w:r>
              <w:rPr/>
              <w:t>“</w:t>
            </w:r>
            <w:bookmarkStart w:id="165" w:name="__DdeLink__34968_2034633416"/>
            <w:bookmarkStart w:id="166" w:name="__DdeLink__36386_1431468844"/>
            <w:r>
              <w:rPr/>
              <w:t>Schedule</w:t>
            </w:r>
            <w:bookmarkEnd w:id="165"/>
            <w:bookmarkEnd w:id="166"/>
            <w:r>
              <w:rPr/>
              <w:t>”</w:t>
            </w:r>
            <w:r>
              <w:rPr/>
              <w:t>：预定状态</w:t>
            </w:r>
          </w:p>
          <w:p>
            <w:pPr>
              <w:pStyle w:val="Style44"/>
              <w:rPr/>
            </w:pPr>
            <w:r>
              <w:rPr/>
              <w:t>“</w:t>
            </w:r>
            <w:r>
              <w:rPr/>
              <w:t>Creating”</w:t>
            </w:r>
            <w:r>
              <w:rPr/>
              <w:t>：正在创建状态</w:t>
            </w:r>
          </w:p>
          <w:p>
            <w:pPr>
              <w:pStyle w:val="Style44"/>
              <w:rPr/>
            </w:pPr>
            <w:r>
              <w:rPr/>
              <w:t>“</w:t>
            </w:r>
            <w:bookmarkStart w:id="167" w:name="__DdeLink__34970_2034633416"/>
            <w:bookmarkStart w:id="168" w:name="__DdeLink__36388_1431468844"/>
            <w:r>
              <w:rPr/>
              <w:t>Created</w:t>
            </w:r>
            <w:bookmarkEnd w:id="167"/>
            <w:bookmarkEnd w:id="168"/>
            <w:r>
              <w:rPr/>
              <w:t>”</w:t>
            </w:r>
            <w:r>
              <w:rPr/>
              <w:t>：会议已经被创建，并正在召开</w:t>
            </w:r>
          </w:p>
          <w:p>
            <w:pPr>
              <w:pStyle w:val="Style44"/>
              <w:rPr/>
            </w:pPr>
            <w:r>
              <w:rPr/>
              <w:t>“</w:t>
            </w:r>
            <w:bookmarkStart w:id="169" w:name="__DdeLink__36390_1431468844"/>
            <w:r>
              <w:rPr/>
              <w:t>Destroyed</w:t>
            </w:r>
            <w:bookmarkEnd w:id="169"/>
            <w:r>
              <w:rPr/>
              <w:t>”</w:t>
            </w:r>
            <w:r>
              <w:rPr/>
              <w:t>：会议已经关闭</w:t>
            </w:r>
          </w:p>
          <w:p>
            <w:pPr>
              <w:pStyle w:val="Style44"/>
              <w:rPr/>
            </w:pPr>
            <w:r>
              <w:rPr/>
              <w:t>“</w:t>
            </w:r>
            <w:r>
              <w:rPr/>
              <w:t>Noncreated”</w:t>
            </w:r>
            <w:r>
              <w:rPr/>
              <w:t>：会议尚未召开，表示服务器上不存正在召开的会议，这个枚举不在此接口中使用。由会议能力服务器填写。</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0" w:name="__DdeLink__34821_1987553084"/>
            <w:bookmarkEnd w:id="170"/>
            <w:r>
              <w:rPr/>
              <w:t>conferenceKey</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ConferenceKey</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w:t>
            </w:r>
            <w:r>
              <w:rPr/>
              <w:t>key</w:t>
            </w:r>
            <w:r>
              <w:rPr/>
              <w:t>。唯一表示一个会议。预定会议时由会议能力服务器自动产生。</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accessNumber</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会议接入号码。预定会议时由会议能力服务器自动产生。</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attendees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1" w:name="__DdeLink__34760_1987553084"/>
            <w:r>
              <w:rPr/>
              <w:t>Attendee</w:t>
            </w:r>
            <w:bookmarkEnd w:id="171"/>
            <w:r>
              <w:rPr/>
              <w:t>[0..*]</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预定会议时，指定的与会者列表</w:t>
            </w:r>
          </w:p>
          <w:p>
            <w:pPr>
              <w:pStyle w:val="Style44"/>
              <w:rPr/>
            </w:pPr>
            <w:r>
              <w:rPr/>
              <w:t>该与会者列表可以用于发送会议通知、会议提醒、会议开始时候进行自动邀请</w:t>
            </w:r>
          </w:p>
          <w:p>
            <w:pPr>
              <w:pStyle w:val="Style44"/>
              <w:rPr/>
            </w:pPr>
            <w:r>
              <w:rPr/>
              <w:t>请参考</w:t>
            </w:r>
            <w:r>
              <w:rPr/>
              <w:t>Attendee</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p>
            <w:pPr>
              <w:pStyle w:val="Style44"/>
              <w:rPr/>
            </w:pPr>
            <w:r>
              <w:rPr/>
              <w:t>预定会议时，指定与会者时，需要携带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2" w:name="__DdeLink__34762_1987553084"/>
            <w:bookmarkEnd w:id="172"/>
            <w:r>
              <w:rPr/>
              <w:t>language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t>
            </w:r>
            <w:r>
              <w:rPr/>
              <w:t>Chinese”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会议的默认语言</w:t>
            </w:r>
          </w:p>
          <w:p>
            <w:pPr>
              <w:pStyle w:val="Style44"/>
              <w:rPr/>
            </w:pPr>
            <w:r>
              <w:rPr/>
              <w:t>对于系统支持的语言，按照</w:t>
            </w:r>
            <w:r>
              <w:rPr/>
              <w:t>RFC3066</w:t>
            </w:r>
            <w:r>
              <w:rPr/>
              <w:t>规范传递</w:t>
            </w:r>
          </w:p>
          <w:p>
            <w:pPr>
              <w:pStyle w:val="Style44"/>
              <w:rPr/>
            </w:pPr>
            <w:r>
              <w:rPr/>
              <w:t>zh-CN</w:t>
            </w:r>
            <w:r>
              <w:rPr/>
              <w:t>：简体中文</w:t>
            </w:r>
          </w:p>
          <w:p>
            <w:pPr>
              <w:pStyle w:val="Style44"/>
              <w:rPr/>
            </w:pPr>
            <w:r>
              <w:rPr/>
              <w:t>en-US</w:t>
            </w:r>
            <w:r>
              <w:rPr/>
              <w:t>：美国英文</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summerTime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夏令时时长。单位是毫秒</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welcomeVoiceID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不为空时取值必须大于等于</w:t>
            </w:r>
            <w:r>
              <w:rPr/>
              <w:t>-1</w:t>
            </w:r>
          </w:p>
          <w:p>
            <w:pPr>
              <w:pStyle w:val="Style44"/>
              <w:rPr/>
            </w:pPr>
            <w:r>
              <w:rPr/>
              <w:t>-1</w:t>
            </w:r>
            <w:r>
              <w:rPr/>
              <w:t>：无提示音</w:t>
            </w:r>
          </w:p>
          <w:p>
            <w:pPr>
              <w:pStyle w:val="Style44"/>
              <w:rPr/>
            </w:pPr>
            <w:r>
              <w:rPr/>
              <w:t>0</w:t>
            </w:r>
            <w:r>
              <w:rPr/>
              <w:t>：系统默认提示音</w:t>
            </w:r>
          </w:p>
          <w:p>
            <w:pPr>
              <w:pStyle w:val="Style44"/>
              <w:rPr/>
            </w:pPr>
            <w:r>
              <w:rPr/>
              <w:t>正数：表示用户自定义的语音文件</w:t>
            </w:r>
            <w:r>
              <w:rPr/>
              <w:t>ID</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firstAttendeeVoiceID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-1</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不为空时只能为</w:t>
            </w:r>
            <w:r>
              <w:rPr/>
              <w:t>2</w:t>
            </w:r>
            <w:r>
              <w:rPr/>
              <w:t>个值：</w:t>
            </w:r>
          </w:p>
          <w:p>
            <w:pPr>
              <w:pStyle w:val="Style44"/>
              <w:rPr/>
            </w:pPr>
            <w:r>
              <w:rPr/>
              <w:t>-1</w:t>
            </w:r>
            <w:r>
              <w:rPr/>
              <w:t>：无提示音</w:t>
            </w:r>
          </w:p>
          <w:p>
            <w:pPr>
              <w:pStyle w:val="Style44"/>
              <w:rPr/>
            </w:pPr>
            <w:r>
              <w:rPr/>
              <w:t>0</w:t>
            </w:r>
            <w:r>
              <w:rPr/>
              <w:t>：系统默认提示音</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enterVoiceID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不为空时只能为</w:t>
            </w:r>
            <w:r>
              <w:rPr/>
              <w:t>4</w:t>
            </w:r>
            <w:r>
              <w:rPr/>
              <w:t>个值：</w:t>
            </w:r>
          </w:p>
          <w:p>
            <w:pPr>
              <w:pStyle w:val="Style44"/>
              <w:rPr/>
            </w:pPr>
            <w:r>
              <w:rPr/>
              <w:t>-1</w:t>
            </w:r>
            <w:r>
              <w:rPr/>
              <w:t>：无提示音</w:t>
            </w:r>
          </w:p>
          <w:p>
            <w:pPr>
              <w:pStyle w:val="Style44"/>
              <w:rPr/>
            </w:pPr>
            <w:r>
              <w:rPr/>
              <w:t>-2</w:t>
            </w:r>
            <w:r>
              <w:rPr/>
              <w:t>：提示音（</w:t>
            </w:r>
            <w:r>
              <w:rPr/>
              <w:t>DING</w:t>
            </w:r>
            <w:r>
              <w:rPr/>
              <w:t>）</w:t>
            </w:r>
          </w:p>
          <w:p>
            <w:pPr>
              <w:pStyle w:val="Style44"/>
              <w:rPr/>
            </w:pPr>
            <w:r>
              <w:rPr/>
              <w:t>-3</w:t>
            </w:r>
            <w:r>
              <w:rPr/>
              <w:t>：提示音（</w:t>
            </w:r>
            <w:r>
              <w:rPr/>
              <w:t>DU</w:t>
            </w:r>
            <w:r>
              <w:rPr/>
              <w:t>）</w:t>
            </w:r>
          </w:p>
          <w:p>
            <w:pPr>
              <w:pStyle w:val="Style44"/>
              <w:rPr/>
            </w:pPr>
            <w:r>
              <w:rPr/>
              <w:t>-4</w:t>
            </w:r>
            <w:r>
              <w:rPr/>
              <w:t>：广播与会者姓名</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leaveVoiceID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不为空时只能为</w:t>
            </w:r>
            <w:r>
              <w:rPr/>
              <w:t>4</w:t>
            </w:r>
            <w:r>
              <w:rPr/>
              <w:t>个值：</w:t>
            </w:r>
          </w:p>
          <w:p>
            <w:pPr>
              <w:pStyle w:val="Style44"/>
              <w:rPr/>
            </w:pPr>
            <w:r>
              <w:rPr/>
              <w:t>-1</w:t>
            </w:r>
            <w:r>
              <w:rPr/>
              <w:t>：无提示音</w:t>
            </w:r>
          </w:p>
          <w:p>
            <w:pPr>
              <w:pStyle w:val="Style44"/>
              <w:rPr/>
            </w:pPr>
            <w:r>
              <w:rPr/>
              <w:t>-2</w:t>
            </w:r>
            <w:r>
              <w:rPr/>
              <w:t>：提示音（</w:t>
            </w:r>
            <w:r>
              <w:rPr/>
              <w:t>DING</w:t>
            </w:r>
            <w:r>
              <w:rPr/>
              <w:t>）</w:t>
            </w:r>
          </w:p>
          <w:p>
            <w:pPr>
              <w:pStyle w:val="Style44"/>
              <w:rPr/>
            </w:pPr>
            <w:r>
              <w:rPr/>
              <w:t>-3</w:t>
            </w:r>
            <w:r>
              <w:rPr/>
              <w:t>：提示音（</w:t>
            </w:r>
            <w:r>
              <w:rPr/>
              <w:t>DU</w:t>
            </w:r>
            <w:r>
              <w:rPr/>
              <w:t>）</w:t>
            </w:r>
          </w:p>
          <w:p>
            <w:pPr>
              <w:pStyle w:val="Style44"/>
              <w:rPr/>
            </w:pPr>
            <w:r>
              <w:rPr/>
              <w:t>-4</w:t>
            </w:r>
            <w:r>
              <w:rPr/>
              <w:t>：广播与会者姓名</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isWaitChairman</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主席入会前会议是否自动闭音，直到主席入会后自动解除会议闭。</w:t>
            </w:r>
          </w:p>
          <w:p>
            <w:pPr>
              <w:pStyle w:val="Style44"/>
              <w:rPr/>
            </w:pPr>
            <w:r>
              <w:rPr/>
              <w:t>true</w:t>
            </w:r>
            <w:r>
              <w:rPr/>
              <w:t>：默认闭音</w:t>
            </w:r>
          </w:p>
          <w:p>
            <w:pPr>
              <w:pStyle w:val="Style44"/>
              <w:rPr/>
            </w:pPr>
            <w:r>
              <w:rPr/>
              <w:t>false</w:t>
            </w:r>
            <w:r>
              <w:rPr/>
              <w:t>：默认不闭音</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3" w:name="__DdeLink__34764_1987553084"/>
            <w:bookmarkEnd w:id="173"/>
            <w:r>
              <w:rPr/>
              <w:t>isAllowInvite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指定该会议是否允许外拨</w:t>
            </w:r>
          </w:p>
          <w:p>
            <w:pPr>
              <w:pStyle w:val="Style44"/>
              <w:rPr/>
            </w:pPr>
            <w:r>
              <w:rPr/>
              <w:t>true</w:t>
            </w:r>
            <w:r>
              <w:rPr/>
              <w:t>：允许外拨</w:t>
            </w:r>
          </w:p>
          <w:p>
            <w:pPr>
              <w:pStyle w:val="Style44"/>
              <w:rPr/>
            </w:pPr>
            <w:r>
              <w:rPr/>
              <w:t>false</w:t>
            </w:r>
            <w:r>
              <w:rPr/>
              <w:t>：不允许外拨</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4" w:name="__DdeLink__34767_1987553084"/>
            <w:bookmarkEnd w:id="174"/>
            <w:r>
              <w:rPr/>
              <w:t>isAutoInvite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是否进行自动邀请。只有当</w:t>
            </w:r>
            <w:r>
              <w:rPr/>
              <w:t>isAllowInvite</w:t>
            </w:r>
            <w:r>
              <w:rPr/>
              <w:t>为</w:t>
            </w:r>
            <w:r>
              <w:rPr/>
              <w:t>true</w:t>
            </w:r>
            <w:r>
              <w:rPr/>
              <w:t>时，该参数才有效</w:t>
            </w:r>
          </w:p>
          <w:p>
            <w:pPr>
              <w:pStyle w:val="Style44"/>
              <w:rPr/>
            </w:pPr>
            <w:r>
              <w:rPr/>
              <w:t>true</w:t>
            </w:r>
            <w:r>
              <w:rPr/>
              <w:t>：需要自动邀请</w:t>
            </w:r>
          </w:p>
          <w:p>
            <w:pPr>
              <w:pStyle w:val="Style44"/>
              <w:rPr/>
            </w:pPr>
            <w:r>
              <w:rPr/>
              <w:t>false</w:t>
            </w:r>
            <w:r>
              <w:rPr/>
              <w:t>：不进行自动邀请</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5" w:name="__DdeLink__34769_1987553084"/>
            <w:bookmarkEnd w:id="175"/>
            <w:r>
              <w:rPr/>
              <w:t>reminders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Reminder[0..*]</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指定各种会议提醒的时间点</w:t>
            </w:r>
          </w:p>
          <w:p>
            <w:pPr>
              <w:pStyle w:val="Style44"/>
              <w:rPr/>
            </w:pPr>
            <w:r>
              <w:rPr/>
              <w:t>不指定表示不设置提醒</w:t>
            </w:r>
          </w:p>
          <w:p>
            <w:pPr>
              <w:pStyle w:val="Style44"/>
              <w:rPr/>
            </w:pPr>
            <w:r>
              <w:rPr/>
              <w:t>设置了提醒，则会议会根据</w:t>
            </w:r>
            <w:r>
              <w:rPr/>
              <w:t>attendees</w:t>
            </w:r>
            <w:r>
              <w:rPr/>
              <w:t>指定的各种类型的地址进行提醒</w:t>
            </w:r>
          </w:p>
          <w:p>
            <w:pPr>
              <w:pStyle w:val="Style44"/>
              <w:rPr/>
            </w:pPr>
            <w:r>
              <w:rPr/>
            </w:r>
          </w:p>
          <w:p>
            <w:pPr>
              <w:pStyle w:val="Style44"/>
              <w:rPr/>
            </w:pPr>
            <w:r>
              <w:rPr/>
              <w:t>请参考</w:t>
            </w:r>
            <w:r>
              <w:rPr/>
              <w:t>Reminder</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isCycleType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周期会议的标志</w:t>
            </w:r>
          </w:p>
          <w:p>
            <w:pPr>
              <w:pStyle w:val="Style44"/>
              <w:rPr/>
            </w:pPr>
            <w:r>
              <w:rPr/>
              <w:t>true</w:t>
            </w:r>
            <w:r>
              <w:rPr/>
              <w:t>表示该会议是一个周期会议，此时</w:t>
            </w:r>
            <w:r>
              <w:rPr/>
              <w:t>cycleParams</w:t>
            </w:r>
            <w:r>
              <w:rPr/>
              <w:t>参数必须填写</w:t>
            </w:r>
          </w:p>
          <w:p>
            <w:pPr>
              <w:pStyle w:val="Style44"/>
              <w:rPr/>
            </w:pPr>
            <w:r>
              <w:rPr/>
              <w:t>false</w:t>
            </w:r>
            <w:r>
              <w:rPr/>
              <w:t>表示该会议是一个普通会议</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cycleParams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CycleParams</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周期会议的参数，当会议是周期会议的时候该参数必须填写，否则服务器忽略该参数。</w:t>
            </w:r>
          </w:p>
          <w:p>
            <w:pPr>
              <w:pStyle w:val="Style44"/>
              <w:rPr/>
            </w:pPr>
            <w:r>
              <w:rPr/>
              <w:t>该参数包括周期会议的开始日期、结束日期、会议的周期和周期中的开会时间点</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6" w:name="__DdeLink__34973_313338240"/>
            <w:bookmarkEnd w:id="176"/>
            <w:r>
              <w:rPr/>
              <w:t>isAllowRecord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会议是否启用网络录制</w:t>
            </w:r>
          </w:p>
          <w:p>
            <w:pPr>
              <w:pStyle w:val="Style44"/>
              <w:rPr/>
            </w:pPr>
            <w:r>
              <w:rPr/>
              <w:t>rue</w:t>
            </w:r>
            <w:r>
              <w:rPr/>
              <w:t>：录制</w:t>
            </w:r>
          </w:p>
          <w:p>
            <w:pPr>
              <w:pStyle w:val="Style44"/>
              <w:rPr/>
            </w:pPr>
            <w:r>
              <w:rPr/>
              <w:t>false</w:t>
            </w:r>
            <w:r>
              <w:rPr/>
              <w:t>：不录制</w:t>
            </w:r>
          </w:p>
          <w:p>
            <w:pPr>
              <w:pStyle w:val="Style44"/>
              <w:rPr/>
            </w:pPr>
            <w:r>
              <w:rPr/>
              <w:t>多媒体数据会议目前不支持网络录制，此参数如果携带必须为</w:t>
            </w:r>
            <w:r>
              <w:rPr/>
              <w:t>false</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isAutoRecord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会议是否自动启动录制，该参数只有</w:t>
            </w:r>
            <w:r>
              <w:rPr/>
              <w:t>isAllowRecord</w:t>
            </w:r>
            <w:r>
              <w:rPr/>
              <w:t>为</w:t>
            </w:r>
            <w:r>
              <w:rPr/>
              <w:t>true</w:t>
            </w:r>
            <w:r>
              <w:rPr/>
              <w:t>的情况下才生效。</w:t>
            </w:r>
          </w:p>
          <w:p>
            <w:pPr>
              <w:pStyle w:val="Style44"/>
              <w:rPr/>
            </w:pPr>
            <w:r>
              <w:rPr/>
              <w:t>true</w:t>
            </w:r>
            <w:r>
              <w:rPr/>
              <w:t>：自动启动录制</w:t>
            </w:r>
          </w:p>
          <w:p>
            <w:pPr>
              <w:pStyle w:val="Style44"/>
              <w:rPr/>
            </w:pPr>
            <w:r>
              <w:rPr/>
              <w:t>false</w:t>
            </w:r>
            <w:r>
              <w:rPr/>
              <w:t>：不自动启动录制</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encryptMode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EncryptMode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不出现</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会议媒体加密模式。枚举值如下：</w:t>
            </w:r>
          </w:p>
          <w:p>
            <w:pPr>
              <w:pStyle w:val="Style44"/>
              <w:rPr/>
            </w:pPr>
            <w:r>
              <w:rPr/>
              <w:t xml:space="preserve">auto —— </w:t>
            </w:r>
            <w:r>
              <w:rPr/>
              <w:t>自适应加密</w:t>
            </w:r>
          </w:p>
          <w:p>
            <w:pPr>
              <w:pStyle w:val="Style44"/>
              <w:rPr/>
            </w:pPr>
            <w:r>
              <w:rPr/>
              <w:t xml:space="preserve">must —— </w:t>
            </w:r>
            <w:r>
              <w:rPr/>
              <w:t>强制加密</w:t>
            </w:r>
          </w:p>
          <w:p>
            <w:pPr>
              <w:pStyle w:val="Style44"/>
              <w:rPr/>
            </w:pPr>
            <w:r>
              <w:rPr/>
              <w:t>不出现—— 不加密</w:t>
            </w:r>
          </w:p>
          <w:p>
            <w:pPr>
              <w:pStyle w:val="Style44"/>
              <w:rPr/>
            </w:pPr>
            <w:r>
              <w:rPr/>
              <w:t>注：该参数仅支持高清和智真会议</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autoProlong</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是否自动延长会议</w:t>
            </w:r>
          </w:p>
          <w:p>
            <w:pPr>
              <w:pStyle w:val="Style44"/>
              <w:rPr/>
            </w:pPr>
            <w:r>
              <w:rPr/>
              <w:t>true</w:t>
            </w:r>
            <w:r>
              <w:rPr/>
              <w:t>：自动延长</w:t>
            </w:r>
          </w:p>
          <w:p>
            <w:pPr>
              <w:pStyle w:val="Style44"/>
              <w:rPr/>
            </w:pPr>
            <w:r>
              <w:rPr/>
              <w:t>false</w:t>
            </w:r>
            <w:r>
              <w:rPr/>
              <w:t>：不自动延长</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autoProlongTime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900000</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每次自动延长时间，单位毫秒。</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convergent</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智真会议专用字段，标识是否允许非智真终端与会，也称为融合会议。</w:t>
            </w:r>
          </w:p>
          <w:p>
            <w:pPr>
              <w:pStyle w:val="Style44"/>
              <w:rPr/>
            </w:pPr>
            <w:r>
              <w:rPr/>
              <w:t>true</w:t>
            </w:r>
            <w:r>
              <w:rPr/>
              <w:t>：融合</w:t>
            </w:r>
          </w:p>
          <w:p>
            <w:pPr>
              <w:pStyle w:val="Style44"/>
              <w:rPr/>
            </w:pPr>
            <w:r>
              <w:rPr/>
              <w:t>false</w:t>
            </w:r>
            <w:r>
              <w:rPr/>
              <w:t>：不融合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assistantMediaParams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AssistantMedia</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辅流参数</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该参数对视频会议有效</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rcdTime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录制时长。单位：</w:t>
            </w:r>
            <w:r>
              <w:rPr/>
              <w:t>s</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不用携带，该属性只适用于历史会议</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rcdSize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文件大小。单位：</w:t>
            </w:r>
            <w:r>
              <w:rPr/>
              <w:t>MB</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不用携带，该属性只适用于历史会议</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downloadFileURL</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下载录制文件链接</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不用携带，该属性只适用于历史会议</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playbackFileURL</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点播录制文件链接</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不用携带，该属性只适用于历史会议</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isAllowRemovRecordFile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标记是否允许删除录制文件</w:t>
            </w:r>
          </w:p>
          <w:p>
            <w:pPr>
              <w:pStyle w:val="Style44"/>
              <w:rPr/>
            </w:pPr>
            <w:r>
              <w:rPr/>
              <w:t>true</w:t>
            </w:r>
            <w:r>
              <w:rPr/>
              <w:t>：允许删除录制文件</w:t>
            </w:r>
          </w:p>
          <w:p>
            <w:pPr>
              <w:pStyle w:val="Style44"/>
              <w:rPr/>
            </w:pPr>
            <w:r>
              <w:rPr/>
              <w:t>false</w:t>
            </w:r>
            <w:r>
              <w:rPr/>
              <w:t>：不允许删除录制文件</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不用携带，该属性只适用于历史会议</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accessValidateType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鉴权方式。</w:t>
            </w:r>
          </w:p>
          <w:p>
            <w:pPr>
              <w:pStyle w:val="Style44"/>
              <w:rPr/>
            </w:pPr>
            <w:r>
              <w:rPr/>
              <w:t>0</w:t>
            </w:r>
            <w:r>
              <w:rPr/>
              <w:t>、系统默认</w:t>
            </w:r>
          </w:p>
          <w:p>
            <w:pPr>
              <w:pStyle w:val="Style44"/>
              <w:rPr/>
            </w:pPr>
            <w:r>
              <w:rPr/>
              <w:t>1</w:t>
            </w:r>
            <w:r>
              <w:rPr/>
              <w:t>、统一接入</w:t>
            </w:r>
            <w:r>
              <w:rPr/>
              <w:t>+</w:t>
            </w:r>
            <w:r>
              <w:rPr/>
              <w:t>会议</w:t>
            </w:r>
            <w:r>
              <w:rPr/>
              <w:t>ID+</w:t>
            </w:r>
            <w:r>
              <w:rPr/>
              <w:t>会议密码、</w:t>
            </w:r>
          </w:p>
          <w:p>
            <w:pPr>
              <w:pStyle w:val="Style44"/>
              <w:rPr/>
            </w:pPr>
            <w:r>
              <w:rPr/>
              <w:t>2</w:t>
            </w:r>
            <w:r>
              <w:rPr/>
              <w:t>、统一接入</w:t>
            </w:r>
            <w:r>
              <w:rPr/>
              <w:t>+</w:t>
            </w:r>
            <w:r>
              <w:rPr/>
              <w:t>会议密码</w:t>
            </w:r>
            <w:r>
              <w:rPr/>
              <w:t>+</w:t>
            </w:r>
            <w:r>
              <w:rPr/>
              <w:t>用户</w:t>
            </w:r>
            <w:r>
              <w:rPr/>
              <w:t>PIN</w:t>
            </w:r>
            <w:r>
              <w:rPr/>
              <w:t>码、</w:t>
            </w:r>
          </w:p>
          <w:p>
            <w:pPr>
              <w:pStyle w:val="Style44"/>
              <w:rPr/>
            </w:pPr>
            <w:r>
              <w:rPr/>
              <w:t>3</w:t>
            </w:r>
            <w:r>
              <w:rPr/>
              <w:t>、直拨接入号</w:t>
            </w:r>
            <w:r>
              <w:rPr/>
              <w:t>+</w:t>
            </w:r>
            <w:r>
              <w:rPr/>
              <w:t>免鉴权、</w:t>
            </w:r>
          </w:p>
          <w:p>
            <w:pPr>
              <w:pStyle w:val="Style44"/>
              <w:rPr/>
            </w:pPr>
            <w:r>
              <w:rPr/>
              <w:t>4</w:t>
            </w:r>
            <w:r>
              <w:rPr/>
              <w:t>、直拨接入号</w:t>
            </w:r>
            <w:r>
              <w:rPr/>
              <w:t>+</w:t>
            </w:r>
            <w:r>
              <w:rPr/>
              <w:t>会议密码、</w:t>
            </w:r>
          </w:p>
          <w:p>
            <w:pPr>
              <w:pStyle w:val="Style44"/>
              <w:rPr/>
            </w:pPr>
            <w:r>
              <w:rPr/>
              <w:t>5</w:t>
            </w:r>
            <w:r>
              <w:rPr/>
              <w:t>、直拨接入号</w:t>
            </w:r>
            <w:r>
              <w:rPr/>
              <w:t>+</w:t>
            </w:r>
            <w:r>
              <w:rPr/>
              <w:t>会议密码</w:t>
            </w:r>
            <w:r>
              <w:rPr/>
              <w:t>+</w:t>
            </w:r>
            <w:r>
              <w:rPr/>
              <w:t>用户</w:t>
            </w:r>
            <w:r>
              <w:rPr/>
              <w:t>PIN</w:t>
            </w:r>
            <w:r>
              <w:rPr/>
              <w:t>码</w:t>
            </w:r>
          </w:p>
          <w:p>
            <w:pPr>
              <w:pStyle w:val="Style44"/>
              <w:rPr/>
            </w:pPr>
            <w:r>
              <w:rPr/>
              <w:t>6</w:t>
            </w:r>
            <w:r>
              <w:rPr/>
              <w:t>、群组接入</w:t>
            </w:r>
            <w:r>
              <w:rPr/>
              <w:t>+</w:t>
            </w:r>
            <w:r>
              <w:rPr/>
              <w:t>免鉴权</w:t>
            </w:r>
          </w:p>
          <w:p>
            <w:pPr>
              <w:pStyle w:val="Style44"/>
              <w:rPr/>
            </w:pPr>
            <w:r>
              <w:rPr/>
              <w:t>7</w:t>
            </w:r>
            <w:r>
              <w:rPr/>
              <w:t>、群组接入</w:t>
            </w:r>
            <w:r>
              <w:rPr/>
              <w:t>+</w:t>
            </w:r>
            <w:r>
              <w:rPr/>
              <w:t>密码鉴权</w:t>
            </w:r>
          </w:p>
          <w:p>
            <w:pPr>
              <w:pStyle w:val="Style44"/>
              <w:rPr/>
            </w:pPr>
            <w:r>
              <w:rPr/>
              <w:t>8</w:t>
            </w:r>
            <w:r>
              <w:rPr/>
              <w:t>、群组接入</w:t>
            </w:r>
            <w:r>
              <w:rPr/>
              <w:t>+PIN</w:t>
            </w:r>
            <w:r>
              <w:rPr/>
              <w:t>码鉴权</w:t>
            </w:r>
          </w:p>
          <w:p>
            <w:pPr>
              <w:pStyle w:val="Style44"/>
              <w:rPr/>
            </w:pPr>
            <w:r>
              <w:rPr/>
              <w:t>9</w:t>
            </w:r>
            <w:r>
              <w:rPr/>
              <w:t>、统一接入</w:t>
            </w:r>
            <w:r>
              <w:rPr/>
              <w:t>+</w:t>
            </w:r>
            <w:r>
              <w:rPr/>
              <w:t>会议密码</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isCLIValidate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accessValidateType</w:t>
            </w:r>
            <w:r>
              <w:rPr/>
              <w:t>为</w:t>
            </w:r>
            <w:r>
              <w:rPr/>
              <w:t>2</w:t>
            </w:r>
            <w:r>
              <w:rPr/>
              <w:t>和</w:t>
            </w:r>
            <w:r>
              <w:rPr/>
              <w:t>5</w:t>
            </w:r>
            <w:r>
              <w:rPr/>
              <w:t>时有效。</w:t>
            </w:r>
          </w:p>
          <w:p>
            <w:pPr>
              <w:pStyle w:val="Style44"/>
              <w:rPr/>
            </w:pPr>
            <w:r>
              <w:rPr/>
              <w:t>是否主叫鉴权，为</w:t>
            </w:r>
            <w:r>
              <w:rPr/>
              <w:t>true</w:t>
            </w:r>
            <w:r>
              <w:rPr/>
              <w:t>时，主动加入会议时，主叫号码匹配成功则不需要输入</w:t>
            </w:r>
            <w:r>
              <w:rPr/>
              <w:t>PIN</w:t>
            </w:r>
            <w:r>
              <w:rPr/>
              <w:t>码，即可入会。</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conferenceType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ConferenceType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为如下</w:t>
            </w:r>
            <w:r>
              <w:rPr/>
              <w:t>string</w:t>
            </w:r>
            <w:r>
              <w:rPr/>
              <w:t>类型的枚举值：</w:t>
            </w:r>
          </w:p>
          <w:p>
            <w:pPr>
              <w:pStyle w:val="Style44"/>
              <w:rPr/>
            </w:pPr>
            <w:r>
              <w:rPr/>
              <w:t>ScheduleConference</w:t>
            </w:r>
            <w:r>
              <w:rPr/>
              <w:t>：预定会议</w:t>
            </w:r>
          </w:p>
          <w:p>
            <w:pPr>
              <w:pStyle w:val="Style44"/>
              <w:rPr/>
            </w:pPr>
            <w:r>
              <w:rPr/>
              <w:t>MassConference</w:t>
            </w:r>
            <w:r>
              <w:rPr/>
              <w:t>：免预定会议</w:t>
            </w:r>
          </w:p>
          <w:p>
            <w:pPr>
              <w:pStyle w:val="Style44"/>
              <w:rPr/>
            </w:pPr>
            <w:r>
              <w:rPr/>
              <w:t>SelfConference</w:t>
            </w:r>
            <w:r>
              <w:rPr/>
              <w:t>： 自助会议</w:t>
            </w:r>
          </w:p>
          <w:p>
            <w:pPr>
              <w:pStyle w:val="Style44"/>
              <w:rPr/>
            </w:pPr>
            <w:r>
              <w:rPr/>
              <w:t>AdhocConference</w:t>
            </w:r>
            <w:r>
              <w:rPr/>
              <w:t xml:space="preserve">： </w:t>
            </w:r>
            <w:r>
              <w:rPr/>
              <w:t>adHoc</w:t>
            </w:r>
            <w:r>
              <w:rPr/>
              <w:t>会议</w:t>
            </w:r>
          </w:p>
          <w:p>
            <w:pPr>
              <w:pStyle w:val="Style44"/>
              <w:rPr/>
            </w:pPr>
            <w:r>
              <w:rPr/>
              <w:t>MCUConference</w:t>
            </w:r>
            <w:r>
              <w:rPr/>
              <w:t>：等同于</w:t>
            </w:r>
            <w:r>
              <w:rPr/>
              <w:t>ScheduleConference</w:t>
            </w:r>
          </w:p>
          <w:p>
            <w:pPr>
              <w:pStyle w:val="Style44"/>
              <w:rPr/>
            </w:pPr>
            <w:r>
              <w:rPr/>
              <w:t>PrivateConference</w:t>
            </w:r>
            <w:r>
              <w:rPr/>
              <w:t>：个人专用会议</w:t>
            </w:r>
          </w:p>
          <w:p>
            <w:pPr>
              <w:pStyle w:val="Style44"/>
              <w:rPr/>
            </w:pPr>
            <w:r>
              <w:rPr/>
              <w:t>Telepresence</w:t>
            </w:r>
            <w:r>
              <w:rPr/>
              <w:t>：智真视频会议，与</w:t>
            </w:r>
            <w:r>
              <w:rPr/>
              <w:t>MCU</w:t>
            </w:r>
            <w:r>
              <w:rPr/>
              <w:t>配套</w:t>
            </w:r>
          </w:p>
          <w:p>
            <w:pPr>
              <w:pStyle w:val="Style44"/>
              <w:rPr/>
            </w:pPr>
            <w:r>
              <w:rPr/>
              <w:t>GroupCall</w:t>
            </w:r>
            <w:r>
              <w:rPr/>
              <w:t>：</w:t>
            </w:r>
            <w:r>
              <w:rPr/>
              <w:t>GroupCall</w:t>
            </w:r>
            <w:r>
              <w:rPr/>
              <w:t>会议</w:t>
            </w:r>
          </w:p>
          <w:p>
            <w:pPr>
              <w:pStyle w:val="Style44"/>
              <w:rPr/>
            </w:pPr>
            <w:r>
              <w:rPr/>
              <w:t>SMSGroup</w:t>
            </w:r>
            <w:r>
              <w:rPr/>
              <w:t>：短信群组业务</w:t>
            </w:r>
          </w:p>
          <w:p>
            <w:pPr>
              <w:pStyle w:val="Style44"/>
              <w:rPr/>
            </w:pPr>
            <w:r>
              <w:rPr/>
              <w:t>GroupBroadcast</w:t>
            </w:r>
            <w:r>
              <w:rPr/>
              <w:t xml:space="preserve">：    群组语音广播 </w:t>
            </w:r>
          </w:p>
          <w:p>
            <w:pPr>
              <w:pStyle w:val="Style44"/>
              <w:rPr/>
            </w:pPr>
            <w:r>
              <w:rPr/>
              <w:t>GroupPlayback</w:t>
            </w:r>
            <w:r>
              <w:rPr/>
              <w:t xml:space="preserve">：     群组语音回放 </w:t>
            </w:r>
          </w:p>
          <w:p>
            <w:pPr>
              <w:pStyle w:val="Style44"/>
              <w:rPr/>
            </w:pPr>
            <w:r>
              <w:rPr/>
              <w:t>GroupAlarm</w:t>
            </w:r>
            <w:r>
              <w:rPr/>
              <w:t>：        报警会议</w:t>
            </w:r>
          </w:p>
          <w:p>
            <w:pPr>
              <w:pStyle w:val="Style44"/>
              <w:rPr/>
            </w:pPr>
            <w:r>
              <w:rPr/>
              <w:t>ConfPlayBack</w:t>
            </w:r>
            <w:r>
              <w:rPr/>
              <w:t>：会议录音回放</w:t>
            </w:r>
          </w:p>
          <w:p>
            <w:pPr>
              <w:pStyle w:val="Style44"/>
              <w:rPr/>
            </w:pPr>
            <w:r>
              <w:rPr/>
              <w:t>ConfAssistant</w:t>
            </w:r>
            <w:r>
              <w:rPr/>
              <w:t>： 会议助手</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accountID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会议预定者的用户</w:t>
            </w:r>
            <w:r>
              <w:rPr/>
              <w:t>ID</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needParticipatorLimit</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是否需要与会者限制</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cs="Arial"/>
              </w:rPr>
              <w:t>remainningTime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会议剩余时间</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participants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Participant[ ]</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与会者列表。请参见</w:t>
            </w:r>
            <w:r>
              <w:rPr>
                <w:rFonts w:cs="Arial"/>
              </w:rPr>
              <w:t>Participant</w:t>
            </w:r>
            <w:r>
              <w:rPr>
                <w:rFonts w:cs="Arial"/>
              </w:rPr>
              <w:t>数据结构。</w:t>
            </w:r>
          </w:p>
          <w:p>
            <w:pPr>
              <w:pStyle w:val="Style44"/>
              <w:rPr/>
            </w:pPr>
            <w:r>
              <w:rPr>
                <w:rFonts w:cs="Arial"/>
                <w:b/>
                <w:bCs/>
                <w:highlight w:val="yellow"/>
              </w:rPr>
              <w:t>仅查询在线会议有效</w:t>
            </w:r>
            <w:r>
              <w:rPr>
                <w:rFonts w:cs="Arial"/>
              </w:rPr>
              <w:t>。</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inviteStates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InviteState[]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邀请用户状态列表，参见</w:t>
            </w:r>
            <w:r>
              <w:rPr>
                <w:rFonts w:cs="Arial"/>
              </w:rPr>
              <w:t>InviteState</w:t>
            </w:r>
            <w:r>
              <w:rPr>
                <w:rFonts w:cs="Arial"/>
              </w:rPr>
              <w:t>数据结构。</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dataConferenceID</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数据会议的</w:t>
            </w:r>
            <w:r>
              <w:rPr>
                <w:rFonts w:cs="Arial"/>
              </w:rPr>
              <w:t>id</w:t>
            </w:r>
            <w:r>
              <w:rPr>
                <w:rFonts w:cs="Arial"/>
              </w:rPr>
              <w:t>，该字段只有数据会议召开的时候才会有。该字段由数据会议服务器生成。</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dataConfState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数据会议状态</w:t>
            </w:r>
          </w:p>
          <w:p>
            <w:pPr>
              <w:pStyle w:val="Style44"/>
              <w:rPr>
                <w:rFonts w:cs="Arial"/>
              </w:rPr>
            </w:pPr>
            <w:r>
              <w:rPr>
                <w:rFonts w:cs="Arial"/>
              </w:rPr>
              <w:t>“</w:t>
            </w:r>
            <w:r>
              <w:rPr>
                <w:rFonts w:cs="Arial"/>
              </w:rPr>
              <w:t>initial”</w:t>
            </w:r>
            <w:r>
              <w:rPr>
                <w:rFonts w:cs="Arial"/>
              </w:rPr>
              <w:t>：初始状态</w:t>
            </w:r>
          </w:p>
          <w:p>
            <w:pPr>
              <w:pStyle w:val="Style44"/>
              <w:rPr>
                <w:rFonts w:cs="Arial"/>
              </w:rPr>
            </w:pPr>
            <w:r>
              <w:rPr>
                <w:rFonts w:cs="Arial"/>
              </w:rPr>
              <w:t>“</w:t>
            </w:r>
            <w:r>
              <w:rPr>
                <w:rFonts w:cs="Arial"/>
              </w:rPr>
              <w:t>created”</w:t>
            </w:r>
            <w:r>
              <w:rPr>
                <w:rFonts w:cs="Arial"/>
              </w:rPr>
              <w:t>：创建成功</w:t>
            </w:r>
          </w:p>
          <w:p>
            <w:pPr>
              <w:pStyle w:val="Style44"/>
              <w:rPr>
                <w:rFonts w:cs="Arial"/>
              </w:rPr>
            </w:pPr>
            <w:r>
              <w:rPr>
                <w:rFonts w:cs="Arial"/>
              </w:rPr>
              <w:t>“</w:t>
            </w:r>
            <w:r>
              <w:rPr>
                <w:rFonts w:cs="Arial"/>
              </w:rPr>
              <w:t>reCreating”</w:t>
            </w:r>
            <w:r>
              <w:rPr>
                <w:rFonts w:cs="Arial"/>
              </w:rPr>
              <w:t>：重建中</w:t>
            </w:r>
          </w:p>
          <w:p>
            <w:pPr>
              <w:pStyle w:val="Style44"/>
              <w:rPr>
                <w:rFonts w:cs="Arial"/>
              </w:rPr>
            </w:pPr>
            <w:r>
              <w:rPr>
                <w:rFonts w:cs="Arial"/>
              </w:rPr>
              <w:t>“</w:t>
            </w:r>
            <w:r>
              <w:rPr>
                <w:rFonts w:cs="Arial"/>
              </w:rPr>
              <w:t>reCreated”</w:t>
            </w:r>
            <w:r>
              <w:rPr>
                <w:rFonts w:cs="Arial"/>
              </w:rPr>
              <w:t>：重建成功</w:t>
            </w:r>
          </w:p>
          <w:p>
            <w:pPr>
              <w:pStyle w:val="Style44"/>
              <w:rPr>
                <w:rFonts w:cs="Arial"/>
              </w:rPr>
            </w:pPr>
            <w:r>
              <w:rPr>
                <w:rFonts w:cs="Arial"/>
              </w:rPr>
              <w:t>“</w:t>
            </w:r>
            <w:r>
              <w:rPr>
                <w:rFonts w:cs="Arial"/>
              </w:rPr>
              <w:t>reCreate_fail”</w:t>
            </w:r>
            <w:r>
              <w:rPr>
                <w:rFonts w:cs="Arial"/>
              </w:rPr>
              <w:t>：重建失败</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isPermitGuestEnter</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true</w:t>
            </w:r>
            <w:r>
              <w:rPr>
                <w:rFonts w:cs="Arial"/>
              </w:rPr>
              <w:t>：表示允许来宾入会</w:t>
            </w:r>
          </w:p>
          <w:p>
            <w:pPr>
              <w:pStyle w:val="Style44"/>
              <w:rPr>
                <w:rFonts w:cs="Arial"/>
              </w:rPr>
            </w:pPr>
            <w:r>
              <w:rPr>
                <w:rFonts w:cs="Arial"/>
              </w:rPr>
              <w:t>false</w:t>
            </w:r>
            <w:r>
              <w:rPr>
                <w:rFonts w:cs="Arial"/>
              </w:rPr>
              <w:t>：表示不允许来宾入会</w:t>
            </w:r>
          </w:p>
          <w:p>
            <w:pPr>
              <w:pStyle w:val="Style44"/>
              <w:rPr>
                <w:rFonts w:cs="Arial"/>
              </w:rPr>
            </w:pPr>
            <w:r>
              <w:rPr>
                <w:rFonts w:cs="Arial"/>
              </w:rPr>
              <w:t>专用会议来宾入会目前有两种情况：</w:t>
            </w:r>
            <w:r>
              <w:rPr>
                <w:rFonts w:cs="Arial"/>
              </w:rPr>
              <w:t>1</w:t>
            </w:r>
            <w:r>
              <w:rPr>
                <w:rFonts w:cs="Arial"/>
              </w:rPr>
              <w:t>）会议召开了，主席不在会议中，不允许来宾加入会议；</w:t>
            </w:r>
            <w:r>
              <w:rPr>
                <w:rFonts w:cs="Arial"/>
              </w:rPr>
              <w:t>2</w:t>
            </w:r>
            <w:r>
              <w:rPr>
                <w:rFonts w:cs="Arial"/>
              </w:rPr>
              <w:t>）会议召开了，主席不在会议中，允许来宾加入会议。</w:t>
            </w:r>
          </w:p>
          <w:p>
            <w:pPr>
              <w:pStyle w:val="Style44"/>
              <w:rPr>
                <w:rFonts w:cs="Arial"/>
              </w:rPr>
            </w:pPr>
            <w:r>
              <w:rPr>
                <w:rFonts w:cs="Arial"/>
              </w:rPr>
              <w:t>本参数表示，当专用会议正在召开时，是否允许来宾加入会议，对于其他类型的会议目前不生效。</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lockState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会议锁定状态</w:t>
            </w:r>
          </w:p>
          <w:p>
            <w:pPr>
              <w:pStyle w:val="Style44"/>
              <w:rPr>
                <w:rFonts w:cs="Arial"/>
              </w:rPr>
            </w:pPr>
            <w:r>
              <w:rPr>
                <w:rFonts w:cs="Arial"/>
              </w:rPr>
              <w:t>true</w:t>
            </w:r>
            <w:r>
              <w:rPr>
                <w:rFonts w:cs="Arial"/>
              </w:rPr>
              <w:t>：会议当前被锁定</w:t>
            </w:r>
          </w:p>
          <w:p>
            <w:pPr>
              <w:pStyle w:val="Style44"/>
              <w:rPr>
                <w:rFonts w:cs="Arial"/>
              </w:rPr>
            </w:pPr>
            <w:r>
              <w:rPr>
                <w:rFonts w:cs="Arial"/>
              </w:rPr>
              <w:t>false</w:t>
            </w:r>
            <w:r>
              <w:rPr>
                <w:rFonts w:cs="Arial"/>
              </w:rPr>
              <w:t>：会议当前未被锁定</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isAllMute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全场闭音状态</w:t>
            </w:r>
          </w:p>
          <w:p>
            <w:pPr>
              <w:pStyle w:val="Style44"/>
              <w:rPr>
                <w:rFonts w:cs="Arial"/>
              </w:rPr>
            </w:pPr>
            <w:r>
              <w:rPr>
                <w:rFonts w:cs="Arial"/>
              </w:rPr>
              <w:t xml:space="preserve">true: </w:t>
            </w:r>
            <w:r>
              <w:rPr>
                <w:rFonts w:cs="Arial"/>
              </w:rPr>
              <w:t>已经全场闭音</w:t>
            </w:r>
          </w:p>
          <w:p>
            <w:pPr>
              <w:pStyle w:val="Style44"/>
              <w:rPr>
                <w:rFonts w:cs="Arial"/>
              </w:rPr>
            </w:pPr>
            <w:r>
              <w:rPr>
                <w:rFonts w:cs="Arial"/>
              </w:rPr>
              <w:t>false</w:t>
            </w:r>
            <w:r>
              <w:rPr>
                <w:rFonts w:cs="Arial"/>
              </w:rPr>
              <w:t>：没有全场闭音</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isReportSpeaker</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标记会议是否开启发言方上报功能</w:t>
            </w:r>
          </w:p>
          <w:p>
            <w:pPr>
              <w:pStyle w:val="Style44"/>
              <w:rPr>
                <w:rFonts w:cs="Arial"/>
              </w:rPr>
            </w:pPr>
            <w:r>
              <w:rPr>
                <w:rFonts w:cs="Arial"/>
              </w:rPr>
              <w:t>true:</w:t>
            </w:r>
            <w:r>
              <w:rPr>
                <w:rFonts w:cs="Arial"/>
              </w:rPr>
              <w:t>开启了发言方上报</w:t>
            </w:r>
          </w:p>
          <w:p>
            <w:pPr>
              <w:pStyle w:val="TableText"/>
              <w:rPr/>
            </w:pPr>
            <w:r>
              <w:rPr/>
              <w:t>false:</w:t>
            </w:r>
            <w:r>
              <w:rPr/>
              <w:t>没有开启发言方上报</w:t>
            </w:r>
          </w:p>
          <w:p>
            <w:pPr>
              <w:pStyle w:val="TableText"/>
              <w:widowControl w:val="false"/>
              <w:spacing w:before="80" w:after="80"/>
              <w:ind w:left="0" w:right="0" w:hanging="0"/>
              <w:rPr/>
            </w:pPr>
            <w:r>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isReportNetCondition</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标记会议是否开启网络质量上报功能</w:t>
            </w:r>
          </w:p>
          <w:p>
            <w:pPr>
              <w:pStyle w:val="Style44"/>
              <w:rPr>
                <w:rFonts w:cs="Arial"/>
              </w:rPr>
            </w:pPr>
            <w:r>
              <w:rPr>
                <w:rFonts w:cs="Arial"/>
              </w:rPr>
              <w:t>true:</w:t>
            </w:r>
            <w:r>
              <w:rPr>
                <w:rFonts w:cs="Arial"/>
              </w:rPr>
              <w:t>开启了网络质量上报功能</w:t>
            </w:r>
          </w:p>
          <w:p>
            <w:pPr>
              <w:pStyle w:val="TableText"/>
              <w:rPr/>
            </w:pPr>
            <w:r>
              <w:rPr/>
              <w:t>false:</w:t>
            </w:r>
            <w:r>
              <w:rPr/>
              <w:t>没有开启网络质量上报功能</w:t>
            </w:r>
          </w:p>
          <w:p>
            <w:pPr>
              <w:pStyle w:val="TableText"/>
              <w:widowControl w:val="false"/>
              <w:spacing w:before="80" w:after="80"/>
              <w:ind w:left="0" w:right="0" w:hanging="0"/>
              <w:rPr/>
            </w:pPr>
            <w:r>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cs="Arial"/>
              </w:rPr>
              <w:t>isConfAssistantOnline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标记会客室中的会议助手是否在线</w:t>
            </w:r>
          </w:p>
          <w:p>
            <w:pPr>
              <w:pStyle w:val="Style44"/>
              <w:rPr>
                <w:rFonts w:cs="Arial"/>
              </w:rPr>
            </w:pPr>
            <w:r>
              <w:rPr>
                <w:rFonts w:cs="Arial"/>
              </w:rPr>
              <w:t>true</w:t>
            </w:r>
            <w:r>
              <w:rPr>
                <w:rFonts w:cs="Arial"/>
              </w:rPr>
              <w:t>：会议助手在线</w:t>
            </w:r>
          </w:p>
          <w:p>
            <w:pPr>
              <w:pStyle w:val="Style44"/>
              <w:rPr>
                <w:rFonts w:cs="Arial"/>
              </w:rPr>
            </w:pPr>
            <w:r>
              <w:rPr>
                <w:rFonts w:cs="Arial"/>
              </w:rPr>
              <w:t>false</w:t>
            </w:r>
            <w:r>
              <w:rPr>
                <w:rFonts w:cs="Arial"/>
              </w:rPr>
              <w:t>：会议助手不在线</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recordStatus</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Stop”</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客户端录制会议状态。枚举值如下：</w:t>
            </w:r>
          </w:p>
          <w:p>
            <w:pPr>
              <w:pStyle w:val="Style44"/>
              <w:rPr>
                <w:rFonts w:cs="Arial"/>
              </w:rPr>
            </w:pPr>
            <w:r>
              <w:rPr>
                <w:rFonts w:cs="Arial"/>
              </w:rPr>
              <w:t>“</w:t>
            </w:r>
            <w:r>
              <w:rPr>
                <w:rFonts w:cs="Arial"/>
              </w:rPr>
              <w:t>Start”</w:t>
            </w:r>
            <w:r>
              <w:rPr>
                <w:rFonts w:cs="Arial"/>
              </w:rPr>
              <w:t>：开始录制</w:t>
            </w:r>
          </w:p>
          <w:p>
            <w:pPr>
              <w:pStyle w:val="Style44"/>
              <w:rPr>
                <w:rFonts w:cs="Arial"/>
              </w:rPr>
            </w:pPr>
            <w:r>
              <w:rPr>
                <w:rFonts w:cs="Arial"/>
              </w:rPr>
              <w:t>“</w:t>
            </w:r>
            <w:r>
              <w:rPr>
                <w:rFonts w:cs="Arial"/>
              </w:rPr>
              <w:t>Pause”</w:t>
            </w:r>
            <w:r>
              <w:rPr>
                <w:rFonts w:cs="Arial"/>
              </w:rPr>
              <w:t>：暂停录制</w:t>
            </w:r>
          </w:p>
          <w:p>
            <w:pPr>
              <w:pStyle w:val="TableText"/>
              <w:rPr/>
            </w:pPr>
            <w:r>
              <w:rPr/>
              <w:t>“</w:t>
            </w:r>
            <w:r>
              <w:rPr/>
              <w:t>Stop”</w:t>
            </w:r>
            <w:r>
              <w:rPr/>
              <w:t>：停止录制</w:t>
            </w:r>
          </w:p>
          <w:p>
            <w:pPr>
              <w:pStyle w:val="TableText"/>
              <w:rPr/>
            </w:pPr>
            <w:r>
              <w:rPr/>
              <w:t>该参数仅用于数据会议。</w:t>
            </w:r>
          </w:p>
          <w:p>
            <w:pPr>
              <w:pStyle w:val="TableText"/>
              <w:widowControl w:val="false"/>
              <w:spacing w:before="80" w:after="80"/>
              <w:ind w:left="0" w:right="0" w:hanging="0"/>
              <w:rPr/>
            </w:pPr>
            <w:r>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confVideoMode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会议视频模式：</w:t>
            </w:r>
          </w:p>
          <w:p>
            <w:pPr>
              <w:pStyle w:val="Style44"/>
              <w:rPr>
                <w:rFonts w:cs="Arial"/>
              </w:rPr>
            </w:pPr>
            <w:r>
              <w:rPr>
                <w:rFonts w:cs="Arial"/>
              </w:rPr>
              <w:t>"Free"</w:t>
            </w:r>
            <w:r>
              <w:rPr>
                <w:rFonts w:cs="Arial"/>
              </w:rPr>
              <w:t>：自由选看模式。仅适用于智真会议。</w:t>
            </w:r>
          </w:p>
          <w:p>
            <w:pPr>
              <w:pStyle w:val="Style44"/>
              <w:rPr>
                <w:rFonts w:cs="Arial"/>
              </w:rPr>
            </w:pPr>
            <w:r>
              <w:rPr>
                <w:rFonts w:cs="Arial"/>
              </w:rPr>
              <w:t>"Fixed"</w:t>
            </w:r>
            <w:r>
              <w:rPr>
                <w:rFonts w:cs="Arial"/>
              </w:rPr>
              <w:t>：固定画面广播模式。广播使用该枚举值。</w:t>
            </w:r>
          </w:p>
          <w:p>
            <w:pPr>
              <w:pStyle w:val="Style44"/>
              <w:rPr>
                <w:rFonts w:cs="Arial"/>
              </w:rPr>
            </w:pPr>
            <w:r>
              <w:rPr>
                <w:rFonts w:cs="Arial"/>
              </w:rPr>
              <w:t>"AutoBrowse"</w:t>
            </w:r>
            <w:r>
              <w:rPr>
                <w:rFonts w:cs="Arial"/>
              </w:rPr>
              <w:t>：自动浏览，也叫轮询模式。轮询广播使用该枚举值。</w:t>
            </w:r>
          </w:p>
          <w:p>
            <w:pPr>
              <w:pStyle w:val="Style44"/>
              <w:rPr>
                <w:rFonts w:cs="Arial"/>
              </w:rPr>
            </w:pPr>
            <w:r>
              <w:rPr>
                <w:rFonts w:cs="Arial"/>
              </w:rPr>
              <w:t>"VAS"</w:t>
            </w:r>
            <w:r>
              <w:rPr>
                <w:rFonts w:cs="Arial"/>
              </w:rPr>
              <w:t>：声控切换模式。启用声控选用该枚举值。</w:t>
            </w:r>
          </w:p>
          <w:p>
            <w:pPr>
              <w:pStyle w:val="TableText"/>
              <w:rPr/>
            </w:pPr>
            <w:r>
              <w:rPr/>
              <w:t>"RollCall"</w:t>
            </w:r>
            <w:r>
              <w:rPr/>
              <w:t>：点名模式</w:t>
            </w:r>
          </w:p>
          <w:p>
            <w:pPr>
              <w:pStyle w:val="TableText"/>
              <w:widowControl w:val="false"/>
              <w:spacing w:before="80" w:after="80"/>
              <w:ind w:left="0" w:right="0" w:hanging="0"/>
              <w:rPr/>
            </w:pPr>
            <w:r>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networkRecordState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NetworkRecordState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OffRecord</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会议网络录制状态，</w:t>
            </w:r>
            <w:r>
              <w:rPr>
                <w:rFonts w:cs="Arial"/>
              </w:rPr>
              <w:t>NetworkRecordState</w:t>
            </w:r>
            <w:r>
              <w:rPr>
                <w:rFonts w:cs="Arial"/>
              </w:rPr>
              <w:t>是一个枚举的</w:t>
            </w:r>
            <w:r>
              <w:rPr>
                <w:rFonts w:cs="Arial"/>
              </w:rPr>
              <w:t>string</w:t>
            </w:r>
            <w:r>
              <w:rPr>
                <w:rFonts w:cs="Arial"/>
              </w:rPr>
              <w:t>，枚举值如下：</w:t>
            </w:r>
          </w:p>
          <w:p>
            <w:pPr>
              <w:pStyle w:val="Style44"/>
              <w:rPr>
                <w:rFonts w:cs="Arial"/>
              </w:rPr>
            </w:pPr>
            <w:r>
              <w:rPr>
                <w:rFonts w:cs="Arial"/>
              </w:rPr>
              <w:t>“</w:t>
            </w:r>
            <w:r>
              <w:rPr>
                <w:rFonts w:cs="Arial"/>
              </w:rPr>
              <w:t>OnRecord”</w:t>
            </w:r>
            <w:r>
              <w:rPr>
                <w:rFonts w:cs="Arial"/>
              </w:rPr>
              <w:t>：已启动录制</w:t>
            </w:r>
          </w:p>
          <w:p>
            <w:pPr>
              <w:pStyle w:val="Style44"/>
              <w:rPr>
                <w:rFonts w:cs="Arial"/>
              </w:rPr>
            </w:pPr>
            <w:r>
              <w:rPr>
                <w:rFonts w:cs="Arial"/>
              </w:rPr>
              <w:t>“</w:t>
            </w:r>
            <w:r>
              <w:rPr>
                <w:rFonts w:cs="Arial"/>
              </w:rPr>
              <w:t>OffRecord”</w:t>
            </w:r>
            <w:r>
              <w:rPr>
                <w:rFonts w:cs="Arial"/>
              </w:rPr>
              <w:t>：已停止录制或未启动录制</w:t>
            </w:r>
          </w:p>
          <w:p>
            <w:pPr>
              <w:pStyle w:val="Style44"/>
              <w:rPr>
                <w:rFonts w:cs="Arial"/>
              </w:rPr>
            </w:pPr>
            <w:r>
              <w:rPr>
                <w:rFonts w:cs="Arial"/>
              </w:rPr>
              <w:t>仅查询在线会议有效。</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userType</w:t>
            </w:r>
          </w:p>
        </w:tc>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UserType</w:t>
            </w:r>
          </w:p>
        </w:tc>
        <w:tc>
          <w:tcPr>
            <w:tcW w:w="1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3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该参数表示预定者的用户类型。取值范围如下：</w:t>
            </w:r>
          </w:p>
          <w:p>
            <w:pPr>
              <w:pStyle w:val="Style44"/>
              <w:rPr>
                <w:rFonts w:cs="Arial"/>
              </w:rPr>
            </w:pPr>
            <w:r>
              <w:rPr>
                <w:rFonts w:cs="Arial"/>
              </w:rPr>
              <w:t>WEB</w:t>
            </w:r>
            <w:r>
              <w:rPr>
                <w:rFonts w:cs="Arial"/>
              </w:rPr>
              <w:t>：</w:t>
            </w:r>
            <w:r>
              <w:rPr>
                <w:rFonts w:cs="Arial"/>
              </w:rPr>
              <w:t>WEB</w:t>
            </w:r>
            <w:r>
              <w:rPr>
                <w:rFonts w:cs="Arial"/>
              </w:rPr>
              <w:t>方式</w:t>
            </w:r>
          </w:p>
          <w:p>
            <w:pPr>
              <w:pStyle w:val="Style44"/>
              <w:rPr>
                <w:rFonts w:cs="Arial"/>
              </w:rPr>
            </w:pPr>
            <w:r>
              <w:rPr>
                <w:rFonts w:cs="Arial"/>
              </w:rPr>
              <w:t>MOBILE</w:t>
            </w:r>
            <w:r>
              <w:rPr>
                <w:rFonts w:cs="Arial"/>
              </w:rPr>
              <w:t>：移动软终端</w:t>
            </w:r>
          </w:p>
          <w:p>
            <w:pPr>
              <w:pStyle w:val="Style44"/>
              <w:rPr>
                <w:rFonts w:cs="Arial"/>
              </w:rPr>
            </w:pPr>
            <w:r>
              <w:rPr>
                <w:rFonts w:cs="Arial"/>
              </w:rPr>
              <w:t>PC</w:t>
            </w:r>
            <w:r>
              <w:rPr>
                <w:rFonts w:cs="Arial"/>
              </w:rPr>
              <w:t>：</w:t>
            </w:r>
            <w:r>
              <w:rPr>
                <w:rFonts w:cs="Arial"/>
              </w:rPr>
              <w:t>PC</w:t>
            </w:r>
            <w:r>
              <w:rPr>
                <w:rFonts w:cs="Arial"/>
              </w:rPr>
              <w:t>软终端</w:t>
            </w:r>
          </w:p>
          <w:p>
            <w:pPr>
              <w:pStyle w:val="Style44"/>
              <w:rPr>
                <w:rFonts w:cs="Arial"/>
              </w:rPr>
            </w:pPr>
            <w:r>
              <w:rPr>
                <w:rFonts w:cs="Arial"/>
              </w:rPr>
              <w:t>不携带或者携带值为空则认为是其他类型。</w:t>
            </w:r>
          </w:p>
        </w:tc>
        <w:tc>
          <w:tcPr>
            <w:tcW w:w="1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需要携带。不携带则认为是其他类型。</w:t>
            </w:r>
          </w:p>
        </w:tc>
      </w:tr>
    </w:tbl>
    <w:p>
      <w:pPr>
        <w:pStyle w:val="Normal"/>
        <w:rPr/>
      </w:pPr>
      <w:r>
        <w:rPr/>
      </w:r>
    </w:p>
    <w:p>
      <w:pPr>
        <w:pStyle w:val="TableDescription"/>
        <w:numPr>
          <w:ilvl w:val="8"/>
          <w:numId w:val="3"/>
        </w:numPr>
        <w:rPr/>
      </w:pPr>
      <w:bookmarkStart w:id="177" w:name="__DdeLink__34746_1987553084"/>
      <w:r>
        <w:rPr/>
        <w:t>ConferenceKey</w:t>
      </w:r>
      <w:bookmarkEnd w:id="177"/>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8" w:name="__DdeLink__34748_1987553084"/>
            <w:bookmarkEnd w:id="178"/>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w:t>
            </w:r>
            <w:r>
              <w:rPr/>
              <w:t>id</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79" w:name="__DdeLink__34750_1987553084"/>
            <w:bookmarkStart w:id="180" w:name="__DdeLink__34399_1794763633"/>
            <w:bookmarkEnd w:id="179"/>
            <w:bookmarkEnd w:id="180"/>
            <w:r>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，查询周期会议的子会议需要通过该值来定位</w:t>
            </w:r>
          </w:p>
        </w:tc>
      </w:tr>
    </w:tbl>
    <w:p>
      <w:pPr>
        <w:pStyle w:val="Normal"/>
        <w:rPr/>
      </w:pPr>
      <w:r>
        <w:rPr/>
      </w:r>
    </w:p>
    <w:p>
      <w:pPr>
        <w:pStyle w:val="TableDescription"/>
        <w:numPr>
          <w:ilvl w:val="8"/>
          <w:numId w:val="3"/>
        </w:numPr>
        <w:rPr/>
      </w:pPr>
      <w:r>
        <w:rPr/>
        <w:t>VideoControlParams</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imageType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ImageType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t>
            </w:r>
            <w:r>
              <w:rPr/>
              <w:t>Single”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画面的显示方式（如果是标清视频会议，则只支持单画面和四画面</w:t>
            </w:r>
            <w:r>
              <w:rPr/>
              <w:t>2</w:t>
            </w:r>
            <w:r>
              <w:rPr/>
              <w:t>种情况）</w:t>
            </w:r>
          </w:p>
          <w:p>
            <w:pPr>
              <w:pStyle w:val="Style44"/>
              <w:rPr/>
            </w:pPr>
            <w:r>
              <w:rPr/>
              <w:t>ImageType</w:t>
            </w:r>
            <w:r>
              <w:rPr/>
              <w:t>是一个</w:t>
            </w:r>
            <w:r>
              <w:rPr/>
              <w:t>string</w:t>
            </w:r>
            <w:r>
              <w:rPr/>
              <w:t>的枚举类型</w:t>
            </w:r>
          </w:p>
          <w:p>
            <w:pPr>
              <w:pStyle w:val="Style44"/>
              <w:rPr/>
            </w:pPr>
            <w:r>
              <w:rPr/>
              <w:t>Single</w:t>
            </w:r>
            <w:r>
              <w:rPr/>
              <w:t>：单画面</w:t>
            </w:r>
          </w:p>
          <w:p>
            <w:pPr>
              <w:pStyle w:val="Style44"/>
              <w:rPr/>
            </w:pPr>
            <w:r>
              <w:rPr/>
              <w:t>Two</w:t>
            </w:r>
            <w:r>
              <w:rPr/>
              <w:t>：二画面</w:t>
            </w:r>
          </w:p>
          <w:p>
            <w:pPr>
              <w:pStyle w:val="Style44"/>
              <w:rPr/>
            </w:pPr>
            <w:r>
              <w:rPr/>
              <w:t>Three</w:t>
            </w:r>
            <w:r>
              <w:rPr/>
              <w:t>：三画面</w:t>
            </w:r>
          </w:p>
          <w:p>
            <w:pPr>
              <w:pStyle w:val="Style44"/>
              <w:rPr/>
            </w:pPr>
            <w:r>
              <w:rPr/>
              <w:t>Four</w:t>
            </w:r>
            <w:r>
              <w:rPr/>
              <w:t>：四画面</w:t>
            </w:r>
          </w:p>
          <w:p>
            <w:pPr>
              <w:pStyle w:val="Style44"/>
              <w:rPr/>
            </w:pPr>
            <w:r>
              <w:rPr/>
              <w:t>Six</w:t>
            </w:r>
            <w:r>
              <w:rPr/>
              <w:t>：六画面</w:t>
            </w:r>
          </w:p>
          <w:p>
            <w:pPr>
              <w:pStyle w:val="Style44"/>
              <w:rPr/>
            </w:pPr>
            <w:r>
              <w:rPr/>
              <w:t>Eight</w:t>
            </w:r>
            <w:r>
              <w:rPr/>
              <w:t>：八画面</w:t>
            </w:r>
          </w:p>
          <w:p>
            <w:pPr>
              <w:pStyle w:val="Style44"/>
              <w:rPr/>
            </w:pPr>
            <w:r>
              <w:rPr/>
              <w:t>Nine</w:t>
            </w:r>
            <w:r>
              <w:rPr/>
              <w:t>：九画面</w:t>
            </w:r>
          </w:p>
          <w:p>
            <w:pPr>
              <w:pStyle w:val="Style44"/>
              <w:rPr/>
            </w:pPr>
            <w:r>
              <w:rPr/>
              <w:t>ThirteenR</w:t>
            </w:r>
            <w:r>
              <w:rPr/>
              <w:t>：十三画面</w:t>
            </w:r>
            <w:r>
              <w:rPr/>
              <w:t>R</w:t>
            </w:r>
          </w:p>
          <w:p>
            <w:pPr>
              <w:pStyle w:val="Style44"/>
              <w:rPr/>
            </w:pPr>
            <w:r>
              <w:rPr/>
              <w:t>ThirteenM</w:t>
            </w:r>
            <w:r>
              <w:rPr/>
              <w:t>：十三画面</w:t>
            </w:r>
            <w:r>
              <w:rPr/>
              <w:t>M</w:t>
            </w:r>
          </w:p>
          <w:p>
            <w:pPr>
              <w:pStyle w:val="Style44"/>
              <w:rPr/>
            </w:pPr>
            <w:r>
              <w:rPr/>
              <w:t>Sixteen</w:t>
            </w:r>
            <w:r>
              <w:rPr/>
              <w:t>：十六画面</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switchMode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SwitchMode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t>
            </w:r>
            <w:r>
              <w:rPr/>
              <w:t>ChangeOverVoice”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预定会议和修改会议模板时该参数必填；修改视频参数时无需填写，填写无效。</w:t>
            </w:r>
          </w:p>
          <w:p>
            <w:pPr>
              <w:pStyle w:val="Style44"/>
              <w:rPr/>
            </w:pPr>
            <w:r>
              <w:rPr/>
              <w:t>画面的切换方式</w:t>
            </w:r>
          </w:p>
          <w:p>
            <w:pPr>
              <w:pStyle w:val="Style44"/>
              <w:rPr/>
            </w:pPr>
            <w:r>
              <w:rPr/>
              <w:t>SwitchMode</w:t>
            </w:r>
            <w:r>
              <w:rPr/>
              <w:t>是一个</w:t>
            </w:r>
            <w:r>
              <w:rPr/>
              <w:t>String</w:t>
            </w:r>
            <w:r>
              <w:rPr/>
              <w:t>的枚举类型</w:t>
            </w:r>
          </w:p>
          <w:p>
            <w:pPr>
              <w:pStyle w:val="Style44"/>
              <w:rPr/>
            </w:pPr>
            <w:r>
              <w:rPr/>
              <w:t>ChangeOverVoice</w:t>
            </w:r>
            <w:r>
              <w:rPr/>
              <w:t>：画面随着声音切换</w:t>
            </w:r>
          </w:p>
          <w:p>
            <w:pPr>
              <w:pStyle w:val="Style44"/>
              <w:rPr/>
            </w:pPr>
            <w:r>
              <w:rPr/>
              <w:t>Fixation</w:t>
            </w:r>
            <w:r>
              <w:rPr/>
              <w:t>：画面固定</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displayContent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 [0..*]</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画面的显示内容，当</w:t>
            </w:r>
            <w:r>
              <w:rPr/>
              <w:t>switchMode</w:t>
            </w:r>
            <w:r>
              <w:rPr/>
              <w:t>为固定画面的时候该字段必须填写，如果</w:t>
            </w:r>
          </w:p>
          <w:p>
            <w:pPr>
              <w:pStyle w:val="Style44"/>
              <w:rPr/>
            </w:pPr>
            <w:r>
              <w:rPr/>
              <w:t>switchMode</w:t>
            </w:r>
            <w:r>
              <w:rPr/>
              <w:t>为</w:t>
            </w:r>
            <w:r>
              <w:rPr/>
              <w:t>ChangeOverVoice</w:t>
            </w:r>
            <w:r>
              <w:rPr/>
              <w:t>时服务器将忽略该字段，当</w:t>
            </w:r>
            <w:r>
              <w:rPr/>
              <w:t>imageType=Single</w:t>
            </w:r>
            <w:r>
              <w:rPr/>
              <w:t>时本字段只有第一个元素有效；</w:t>
            </w:r>
          </w:p>
          <w:p>
            <w:pPr>
              <w:pStyle w:val="Style44"/>
              <w:rPr/>
            </w:pPr>
            <w:r>
              <w:rPr/>
              <w:t>当</w:t>
            </w:r>
            <w:r>
              <w:rPr/>
              <w:t>imageType=Four</w:t>
            </w:r>
            <w:r>
              <w:rPr/>
              <w:t>时只有前四个元素有效，本字段的第一个元素为主画面，其他三个元素为副画面。（高清视频会议使用此字段储存当前显示的用户）</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displaySubsriber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SubscriberInPic [0..*]</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每个画面中轮询显示的用户列表集合（高清视频会议使用）。</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multiPicSwitchTime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设置一个会议中多用户切换的时间间隔，单位是毫秒，小于</w:t>
            </w:r>
            <w:r>
              <w:rPr/>
              <w:t>5000</w:t>
            </w:r>
            <w:r>
              <w:rPr/>
              <w:t>毫秒按照</w:t>
            </w:r>
            <w:r>
              <w:rPr/>
              <w:t>5000</w:t>
            </w:r>
            <w:r>
              <w:rPr/>
              <w:t>毫秒计算，大于</w:t>
            </w:r>
            <w:r>
              <w:rPr/>
              <w:t>86400000</w:t>
            </w:r>
            <w:r>
              <w:rPr/>
              <w:t>毫秒，按照</w:t>
            </w:r>
            <w:r>
              <w:rPr/>
              <w:t>86400000</w:t>
            </w:r>
            <w:r>
              <w:rPr/>
              <w:t>毫秒计算。（高清视频会议使用）。</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videoTemplate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VideoTemplate[0..*]</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终端档次视频模板（视频会议使用）。本字段只适用于会议管理，不用于会议控制。</w:t>
            </w:r>
          </w:p>
        </w:tc>
      </w:tr>
    </w:tbl>
    <w:p>
      <w:pPr>
        <w:pStyle w:val="Normal"/>
        <w:rPr/>
      </w:pPr>
      <w:r>
        <w:rPr/>
      </w:r>
    </w:p>
    <w:p>
      <w:pPr>
        <w:pStyle w:val="TableDescription"/>
        <w:numPr>
          <w:ilvl w:val="8"/>
          <w:numId w:val="3"/>
        </w:numPr>
        <w:rPr/>
      </w:pPr>
      <w:r>
        <w:rPr/>
        <w:t>SubscriberInPic</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48"/>
        <w:gridCol w:w="2187"/>
        <w:gridCol w:w="1074"/>
        <w:gridCol w:w="4262"/>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index</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多画面中每个画面的编号，编号从</w:t>
            </w:r>
            <w:r>
              <w:rPr/>
              <w:t>1</w:t>
            </w:r>
            <w:r>
              <w:rPr/>
              <w:t>开始。</w:t>
            </w:r>
          </w:p>
        </w:tc>
      </w:tr>
      <w:tr>
        <w:trPr>
          <w:trHeight w:val="525"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subscriber</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String[0..*]</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每个画面中用户标识，即呼叫</w:t>
            </w:r>
            <w:r>
              <w:rPr/>
              <w:t>ID</w:t>
            </w:r>
            <w:r>
              <w:rPr/>
              <w:t>。</w:t>
            </w:r>
          </w:p>
          <w:p>
            <w:pPr>
              <w:pStyle w:val="Style44"/>
              <w:rPr/>
            </w:pPr>
            <w:r>
              <w:rPr/>
              <w:t>IMS8.0</w:t>
            </w:r>
            <w:r>
              <w:rPr/>
              <w:t>引入智真业务，暂不支持把智真辅屏作为多画面的子画面。</w:t>
            </w:r>
          </w:p>
        </w:tc>
      </w:tr>
      <w:tr>
        <w:trPr>
          <w:trHeight w:val="270"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isMainPicture</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是否是主画面</w:t>
            </w:r>
          </w:p>
        </w:tc>
      </w:tr>
      <w:tr>
        <w:trPr>
          <w:trHeight w:val="270"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currentDisplaySubscriber</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当前正在显示的用户标志，即呼叫</w:t>
            </w:r>
            <w:r>
              <w:rPr/>
              <w:t>ID</w:t>
            </w:r>
            <w:r>
              <w:rPr/>
              <w:t>。</w:t>
            </w:r>
          </w:p>
        </w:tc>
      </w:tr>
      <w:tr>
        <w:trPr>
          <w:trHeight w:val="218"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isAssistStream</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是否为辅流</w:t>
            </w:r>
          </w:p>
        </w:tc>
      </w:tr>
    </w:tbl>
    <w:p>
      <w:pPr>
        <w:pStyle w:val="Normal"/>
        <w:rPr/>
      </w:pPr>
      <w:r>
        <w:rPr/>
      </w:r>
    </w:p>
    <w:p>
      <w:pPr>
        <w:pStyle w:val="TableDescription"/>
        <w:numPr>
          <w:ilvl w:val="8"/>
          <w:numId w:val="3"/>
        </w:numPr>
        <w:rPr/>
      </w:pPr>
      <w:r>
        <w:rPr/>
        <w:t>VideoTemplate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29"/>
        <w:gridCol w:w="2200"/>
        <w:gridCol w:w="1074"/>
        <w:gridCol w:w="4268"/>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templateName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模板名称，用户填写。</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videoCodec</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VideoCodec</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视频编码类型</w:t>
            </w:r>
          </w:p>
          <w:p>
            <w:pPr>
              <w:pStyle w:val="Style44"/>
              <w:rPr/>
            </w:pPr>
            <w:r>
              <w:rPr/>
              <w:t>VideoCodec</w:t>
            </w:r>
            <w:r>
              <w:rPr/>
              <w:t>是一个</w:t>
            </w:r>
            <w:r>
              <w:rPr/>
              <w:t>string</w:t>
            </w:r>
            <w:r>
              <w:rPr/>
              <w:t>的枚举类型</w:t>
            </w:r>
          </w:p>
          <w:p>
            <w:pPr>
              <w:pStyle w:val="Style44"/>
              <w:rPr/>
            </w:pPr>
            <w:r>
              <w:rPr/>
              <w:t>H261</w:t>
            </w:r>
            <w:r>
              <w:rPr/>
              <w:t>：</w:t>
            </w:r>
            <w:r>
              <w:rPr/>
              <w:t>H.261</w:t>
            </w:r>
          </w:p>
          <w:p>
            <w:pPr>
              <w:pStyle w:val="Style44"/>
              <w:rPr/>
            </w:pPr>
            <w:r>
              <w:rPr/>
              <w:t>H263</w:t>
            </w:r>
            <w:r>
              <w:rPr/>
              <w:t>：</w:t>
            </w:r>
            <w:r>
              <w:rPr/>
              <w:t>H.263</w:t>
            </w:r>
          </w:p>
          <w:p>
            <w:pPr>
              <w:pStyle w:val="Style44"/>
              <w:rPr/>
            </w:pPr>
            <w:r>
              <w:rPr/>
              <w:t>H264</w:t>
            </w:r>
            <w:r>
              <w:rPr/>
              <w:t>：</w:t>
            </w:r>
            <w:r>
              <w:rPr/>
              <w:t>H.264</w:t>
            </w:r>
          </w:p>
          <w:p>
            <w:pPr>
              <w:pStyle w:val="Style44"/>
              <w:rPr/>
            </w:pPr>
            <w:r>
              <w:rPr/>
              <w:t>MPEG4</w:t>
            </w:r>
            <w:r>
              <w:rPr/>
              <w:t>：</w:t>
            </w:r>
            <w:r>
              <w:rPr/>
              <w:t>MPEG4</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audioCodec</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AudioCodec</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音频编码类型（目前只支持</w:t>
            </w:r>
            <w:r>
              <w:rPr/>
              <w:t>G722</w:t>
            </w:r>
            <w:r>
              <w:rPr/>
              <w:t>）</w:t>
            </w:r>
          </w:p>
          <w:p>
            <w:pPr>
              <w:pStyle w:val="Style44"/>
              <w:rPr/>
            </w:pPr>
            <w:r>
              <w:rPr/>
              <w:t>AudioCodec</w:t>
            </w:r>
            <w:r>
              <w:rPr/>
              <w:t>是一个</w:t>
            </w:r>
            <w:r>
              <w:rPr/>
              <w:t>string</w:t>
            </w:r>
            <w:r>
              <w:rPr/>
              <w:t>的枚举类型</w:t>
            </w:r>
          </w:p>
          <w:p>
            <w:pPr>
              <w:pStyle w:val="Style44"/>
              <w:rPr/>
            </w:pPr>
            <w:r>
              <w:rPr/>
              <w:t>G711A</w:t>
            </w:r>
            <w:r>
              <w:rPr/>
              <w:t>：</w:t>
            </w:r>
            <w:r>
              <w:rPr/>
              <w:t>G.711A</w:t>
            </w:r>
          </w:p>
          <w:p>
            <w:pPr>
              <w:pStyle w:val="Style44"/>
              <w:rPr/>
            </w:pPr>
            <w:r>
              <w:rPr/>
              <w:t>G711U</w:t>
            </w:r>
            <w:r>
              <w:rPr/>
              <w:t>：</w:t>
            </w:r>
            <w:r>
              <w:rPr/>
              <w:t>G.711U</w:t>
            </w:r>
          </w:p>
          <w:p>
            <w:pPr>
              <w:pStyle w:val="Style44"/>
              <w:rPr/>
            </w:pPr>
            <w:r>
              <w:rPr/>
              <w:t>G722</w:t>
            </w:r>
            <w:r>
              <w:rPr/>
              <w:t>：</w:t>
            </w:r>
            <w:r>
              <w:rPr/>
              <w:t>G.722</w:t>
            </w:r>
          </w:p>
          <w:p>
            <w:pPr>
              <w:pStyle w:val="Style44"/>
              <w:rPr/>
            </w:pPr>
            <w:r>
              <w:rPr/>
              <w:t>G728</w:t>
            </w:r>
            <w:r>
              <w:rPr/>
              <w:t>：</w:t>
            </w:r>
            <w:r>
              <w:rPr/>
              <w:t>G.728</w:t>
            </w:r>
          </w:p>
          <w:p>
            <w:pPr>
              <w:pStyle w:val="Style44"/>
              <w:rPr/>
            </w:pPr>
            <w:r>
              <w:rPr/>
              <w:t>ALSINGLE</w:t>
            </w:r>
            <w:r>
              <w:rPr/>
              <w:t>：</w:t>
            </w:r>
            <w:r>
              <w:rPr/>
              <w:t>AAC-LD</w:t>
            </w:r>
            <w:r>
              <w:rPr/>
              <w:t>单声道</w:t>
            </w:r>
          </w:p>
          <w:p>
            <w:pPr>
              <w:pStyle w:val="Style44"/>
              <w:rPr/>
            </w:pPr>
            <w:r>
              <w:rPr/>
              <w:t>ALDOUBLE</w:t>
            </w:r>
            <w:r>
              <w:rPr/>
              <w:t>：</w:t>
            </w:r>
            <w:r>
              <w:rPr/>
              <w:t>AAC-LD</w:t>
            </w:r>
            <w:r>
              <w:rPr/>
              <w:t>双声道</w:t>
            </w:r>
          </w:p>
          <w:p>
            <w:pPr>
              <w:pStyle w:val="Style44"/>
              <w:rPr/>
            </w:pPr>
            <w:r>
              <w:rPr/>
              <w:t>ALTREBLE</w:t>
            </w:r>
            <w:r>
              <w:rPr/>
              <w:t>：</w:t>
            </w:r>
            <w:r>
              <w:rPr/>
              <w:t>AAC-LD</w:t>
            </w:r>
            <w:r>
              <w:rPr/>
              <w:t>三声道</w:t>
            </w:r>
          </w:p>
          <w:p>
            <w:pPr>
              <w:pStyle w:val="Style44"/>
              <w:rPr/>
            </w:pPr>
            <w:r>
              <w:rPr/>
              <w:t>G711</w:t>
            </w:r>
          </w:p>
          <w:p>
            <w:pPr>
              <w:pStyle w:val="Style44"/>
              <w:rPr/>
            </w:pPr>
            <w:r>
              <w:rPr/>
              <w:t>G729</w:t>
            </w:r>
          </w:p>
          <w:p>
            <w:pPr>
              <w:pStyle w:val="Style44"/>
              <w:rPr/>
            </w:pPr>
            <w:r>
              <w:rPr/>
              <w:t>AMR</w:t>
            </w:r>
          </w:p>
          <w:p>
            <w:pPr>
              <w:pStyle w:val="Style44"/>
              <w:rPr/>
            </w:pPr>
            <w:r>
              <w:rPr/>
              <w:t>AMRWB</w:t>
            </w:r>
          </w:p>
          <w:p>
            <w:pPr>
              <w:pStyle w:val="Style44"/>
              <w:rPr/>
            </w:pPr>
            <w:r>
              <w:rPr/>
              <w:t>EVRC</w:t>
            </w:r>
          </w:p>
          <w:p>
            <w:pPr>
              <w:pStyle w:val="Style44"/>
              <w:rPr/>
            </w:pPr>
            <w:r>
              <w:rPr/>
              <w:t>EVRCB</w:t>
            </w:r>
          </w:p>
          <w:p>
            <w:pPr>
              <w:pStyle w:val="Style44"/>
              <w:rPr/>
            </w:pPr>
            <w:r>
              <w:rPr/>
              <w:t>G723</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bandWidth</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BandWidth</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带宽类型</w:t>
            </w:r>
          </w:p>
          <w:p>
            <w:pPr>
              <w:pStyle w:val="Style44"/>
              <w:rPr/>
            </w:pPr>
            <w:r>
              <w:rPr/>
              <w:t>BandWidth</w:t>
            </w:r>
            <w:r>
              <w:rPr/>
              <w:t>是一个</w:t>
            </w:r>
            <w:r>
              <w:rPr/>
              <w:t>string</w:t>
            </w:r>
            <w:r>
              <w:rPr/>
              <w:t>的枚举类型</w:t>
            </w:r>
          </w:p>
          <w:p>
            <w:pPr>
              <w:pStyle w:val="Style44"/>
              <w:rPr/>
            </w:pPr>
            <w:r>
              <w:rPr/>
              <w:t>64K</w:t>
            </w:r>
            <w:r>
              <w:rPr/>
              <w:t>：</w:t>
            </w:r>
            <w:r>
              <w:rPr/>
              <w:t>64K</w:t>
            </w:r>
          </w:p>
          <w:p>
            <w:pPr>
              <w:pStyle w:val="Style44"/>
              <w:rPr/>
            </w:pPr>
            <w:r>
              <w:rPr/>
              <w:t>128K</w:t>
            </w:r>
            <w:r>
              <w:rPr/>
              <w:t>：</w:t>
            </w:r>
            <w:r>
              <w:rPr/>
              <w:t>128K</w:t>
            </w:r>
          </w:p>
          <w:p>
            <w:pPr>
              <w:pStyle w:val="Style44"/>
              <w:rPr/>
            </w:pPr>
            <w:r>
              <w:rPr/>
              <w:t>192K</w:t>
            </w:r>
            <w:r>
              <w:rPr/>
              <w:t>：</w:t>
            </w:r>
            <w:r>
              <w:rPr/>
              <w:t>192K</w:t>
            </w:r>
          </w:p>
          <w:p>
            <w:pPr>
              <w:pStyle w:val="Style44"/>
              <w:rPr/>
            </w:pPr>
            <w:r>
              <w:rPr/>
              <w:t>256K</w:t>
            </w:r>
            <w:r>
              <w:rPr/>
              <w:t>：</w:t>
            </w:r>
            <w:r>
              <w:rPr/>
              <w:t>256K</w:t>
            </w:r>
          </w:p>
          <w:p>
            <w:pPr>
              <w:pStyle w:val="Style44"/>
              <w:rPr/>
            </w:pPr>
            <w:r>
              <w:rPr/>
              <w:t>384K</w:t>
            </w:r>
            <w:r>
              <w:rPr/>
              <w:t>：</w:t>
            </w:r>
            <w:r>
              <w:rPr/>
              <w:t>384K</w:t>
            </w:r>
          </w:p>
          <w:p>
            <w:pPr>
              <w:pStyle w:val="Style44"/>
              <w:rPr/>
            </w:pPr>
            <w:r>
              <w:rPr/>
              <w:t>512K</w:t>
            </w:r>
            <w:r>
              <w:rPr/>
              <w:t>：</w:t>
            </w:r>
            <w:r>
              <w:rPr/>
              <w:t>512K</w:t>
            </w:r>
          </w:p>
          <w:p>
            <w:pPr>
              <w:pStyle w:val="Style44"/>
              <w:rPr/>
            </w:pPr>
            <w:r>
              <w:rPr/>
              <w:t>768K</w:t>
            </w:r>
            <w:r>
              <w:rPr/>
              <w:t>：</w:t>
            </w:r>
            <w:r>
              <w:rPr/>
              <w:t>768K</w:t>
            </w:r>
          </w:p>
          <w:p>
            <w:pPr>
              <w:pStyle w:val="Style44"/>
              <w:rPr/>
            </w:pPr>
            <w:r>
              <w:rPr/>
              <w:t>1M</w:t>
            </w:r>
            <w:r>
              <w:rPr/>
              <w:t>：</w:t>
            </w:r>
            <w:r>
              <w:rPr/>
              <w:t>1Mbit/s</w:t>
            </w:r>
          </w:p>
          <w:p>
            <w:pPr>
              <w:pStyle w:val="Style44"/>
              <w:rPr/>
            </w:pPr>
            <w:r>
              <w:rPr/>
              <w:t>1.5M</w:t>
            </w:r>
            <w:r>
              <w:rPr/>
              <w:t>：</w:t>
            </w:r>
            <w:r>
              <w:rPr/>
              <w:t>1.5Mbit/s</w:t>
            </w:r>
          </w:p>
          <w:p>
            <w:pPr>
              <w:pStyle w:val="Style44"/>
              <w:rPr/>
            </w:pPr>
            <w:r>
              <w:rPr/>
              <w:t>2M</w:t>
            </w:r>
            <w:r>
              <w:rPr/>
              <w:t>：</w:t>
            </w:r>
            <w:r>
              <w:rPr/>
              <w:t>2Mbit/s</w:t>
            </w:r>
          </w:p>
          <w:p>
            <w:pPr>
              <w:pStyle w:val="Style44"/>
              <w:rPr/>
            </w:pPr>
            <w:r>
              <w:rPr/>
              <w:t>6M</w:t>
            </w:r>
            <w:r>
              <w:rPr/>
              <w:t>：</w:t>
            </w:r>
            <w:r>
              <w:rPr/>
              <w:t>6Mbit/s</w:t>
            </w:r>
          </w:p>
          <w:p>
            <w:pPr>
              <w:pStyle w:val="Style44"/>
              <w:rPr/>
            </w:pPr>
            <w:r>
              <w:rPr/>
              <w:t>4M</w:t>
            </w:r>
            <w:r>
              <w:rPr/>
              <w:t>：</w:t>
            </w:r>
            <w:r>
              <w:rPr/>
              <w:t>4Mbit/s</w:t>
            </w:r>
          </w:p>
          <w:p>
            <w:pPr>
              <w:pStyle w:val="Style44"/>
              <w:rPr/>
            </w:pPr>
            <w:r>
              <w:rPr/>
              <w:t>8M</w:t>
            </w:r>
            <w:r>
              <w:rPr/>
              <w:t>：</w:t>
            </w:r>
            <w:r>
              <w:rPr/>
              <w:t>8Mbit/s</w:t>
            </w:r>
          </w:p>
        </w:tc>
      </w:tr>
      <w:tr>
        <w:trPr>
          <w:trHeight w:val="345"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resolutionRatio</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ResolutionRatio</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分辨率</w:t>
            </w:r>
          </w:p>
          <w:p>
            <w:pPr>
              <w:pStyle w:val="Style44"/>
              <w:rPr/>
            </w:pPr>
            <w:r>
              <w:rPr/>
              <w:t>ResolutionRatio</w:t>
            </w:r>
            <w:r>
              <w:rPr/>
              <w:t>是一个</w:t>
            </w:r>
            <w:r>
              <w:rPr/>
              <w:t>string</w:t>
            </w:r>
            <w:r>
              <w:rPr/>
              <w:t>的枚举类型</w:t>
            </w:r>
          </w:p>
          <w:p>
            <w:pPr>
              <w:pStyle w:val="Style44"/>
              <w:rPr/>
            </w:pPr>
            <w:r>
              <w:rPr/>
              <w:t>QCIF</w:t>
            </w:r>
            <w:r>
              <w:rPr/>
              <w:t>：</w:t>
            </w:r>
            <w:r>
              <w:rPr/>
              <w:t>QCIF</w:t>
            </w:r>
          </w:p>
          <w:p>
            <w:pPr>
              <w:pStyle w:val="Style44"/>
              <w:rPr/>
            </w:pPr>
            <w:r>
              <w:rPr/>
              <w:t>CIF</w:t>
            </w:r>
            <w:r>
              <w:rPr/>
              <w:t>：</w:t>
            </w:r>
            <w:r>
              <w:rPr/>
              <w:t>CIF</w:t>
            </w:r>
          </w:p>
          <w:p>
            <w:pPr>
              <w:pStyle w:val="Style44"/>
              <w:rPr/>
            </w:pPr>
            <w:r>
              <w:rPr/>
              <w:t>4CIF</w:t>
            </w:r>
            <w:r>
              <w:rPr/>
              <w:t>：</w:t>
            </w:r>
            <w:r>
              <w:rPr/>
              <w:t>4CIF</w:t>
            </w:r>
          </w:p>
          <w:p>
            <w:pPr>
              <w:pStyle w:val="Style44"/>
              <w:rPr/>
            </w:pPr>
            <w:r>
              <w:rPr/>
              <w:t>720P</w:t>
            </w:r>
            <w:r>
              <w:rPr/>
              <w:t>：</w:t>
            </w:r>
            <w:r>
              <w:rPr/>
              <w:t>720p 30</w:t>
            </w:r>
            <w:r>
              <w:rPr/>
              <w:t>帧</w:t>
            </w:r>
          </w:p>
          <w:p>
            <w:pPr>
              <w:pStyle w:val="Style44"/>
              <w:rPr/>
            </w:pPr>
            <w:r>
              <w:rPr/>
              <w:t xml:space="preserve">720P60F </w:t>
            </w:r>
            <w:r>
              <w:rPr/>
              <w:t>：</w:t>
            </w:r>
            <w:r>
              <w:rPr/>
              <w:t>720p 60</w:t>
            </w:r>
            <w:r>
              <w:rPr/>
              <w:t>帧、</w:t>
            </w:r>
            <w:r>
              <w:rPr/>
              <w:t>720p 50</w:t>
            </w:r>
            <w:r>
              <w:rPr/>
              <w:t>帧</w:t>
            </w:r>
          </w:p>
          <w:p>
            <w:pPr>
              <w:pStyle w:val="Style44"/>
              <w:rPr/>
            </w:pPr>
            <w:r>
              <w:rPr/>
              <w:t>1080P</w:t>
            </w:r>
            <w:r>
              <w:rPr/>
              <w:t>：</w:t>
            </w:r>
            <w:r>
              <w:rPr/>
              <w:t>1080p</w:t>
            </w:r>
          </w:p>
          <w:p>
            <w:pPr>
              <w:pStyle w:val="Style44"/>
              <w:rPr/>
            </w:pPr>
            <w:r>
              <w:rPr/>
              <w:t>1080P60F</w:t>
            </w:r>
            <w:r>
              <w:rPr/>
              <w:t>：</w:t>
            </w:r>
            <w:r>
              <w:rPr/>
              <w:t>1080p 60</w:t>
            </w:r>
            <w:r>
              <w:rPr/>
              <w:t>帧、</w:t>
            </w:r>
            <w:r>
              <w:rPr/>
              <w:t>1080p50</w:t>
            </w:r>
            <w:r>
              <w:rPr/>
              <w:t>帧</w:t>
            </w:r>
          </w:p>
        </w:tc>
      </w:tr>
      <w:tr>
        <w:trPr>
          <w:trHeight w:val="390"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isDefaultSelected</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是否是默认模板：</w:t>
            </w:r>
          </w:p>
          <w:p>
            <w:pPr>
              <w:pStyle w:val="Style44"/>
              <w:rPr/>
            </w:pPr>
            <w:r>
              <w:rPr/>
              <w:t>true</w:t>
            </w:r>
            <w:r>
              <w:rPr/>
              <w:t>：是默认模板</w:t>
            </w:r>
          </w:p>
          <w:p>
            <w:pPr>
              <w:pStyle w:val="Style44"/>
              <w:rPr/>
            </w:pPr>
            <w:r>
              <w:rPr/>
              <w:t>false</w:t>
            </w:r>
            <w:r>
              <w:rPr/>
              <w:t>：不是默认模板</w:t>
            </w:r>
          </w:p>
        </w:tc>
      </w:tr>
      <w:tr>
        <w:trPr>
          <w:trHeight w:val="390" w:hRule="atLeast"/>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type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MediaType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只有当预定混合网真会议时，需要使用该字段进行区分对应的是高清的档次还是网真的档次。</w:t>
            </w:r>
          </w:p>
          <w:p>
            <w:pPr>
              <w:pStyle w:val="Style44"/>
              <w:rPr/>
            </w:pPr>
            <w:r>
              <w:rPr/>
              <w:t>MediaType</w:t>
            </w:r>
            <w:r>
              <w:rPr/>
              <w:t>是一个枚举的</w:t>
            </w:r>
            <w:r>
              <w:rPr/>
              <w:t>String</w:t>
            </w:r>
            <w:r>
              <w:rPr/>
              <w:t>，枚举值如下：</w:t>
            </w:r>
          </w:p>
          <w:p>
            <w:pPr>
              <w:pStyle w:val="Style44"/>
              <w:rPr/>
            </w:pPr>
            <w:r>
              <w:rPr/>
              <w:t xml:space="preserve"> “</w:t>
            </w:r>
            <w:r>
              <w:rPr/>
              <w:t>HDVideo”</w:t>
            </w:r>
            <w:r>
              <w:rPr/>
              <w:t>：高清视频</w:t>
            </w:r>
          </w:p>
          <w:p>
            <w:pPr>
              <w:pStyle w:val="Style44"/>
              <w:rPr/>
            </w:pPr>
            <w:r>
              <w:rPr/>
              <w:t>“</w:t>
            </w:r>
            <w:r>
              <w:rPr/>
              <w:t>Telepresence”</w:t>
            </w:r>
            <w:r>
              <w:rPr/>
              <w:t>：智真视频</w:t>
            </w:r>
          </w:p>
        </w:tc>
      </w:tr>
    </w:tbl>
    <w:p>
      <w:pPr>
        <w:pStyle w:val="Style20"/>
        <w:ind w:left="1701" w:right="0" w:firstLine="210"/>
        <w:rPr/>
      </w:pPr>
      <w:r>
        <w:rPr/>
      </w:r>
    </w:p>
    <w:p>
      <w:pPr>
        <w:pStyle w:val="TableDescription"/>
        <w:numPr>
          <w:ilvl w:val="8"/>
          <w:numId w:val="3"/>
        </w:numPr>
        <w:rPr/>
      </w:pPr>
      <w:bookmarkStart w:id="181" w:name="__DdeLink__34692_1987553084"/>
      <w:r>
        <w:rPr/>
        <w:t>PasswordEntry</w:t>
      </w:r>
      <w:bookmarkEnd w:id="181"/>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48"/>
        <w:gridCol w:w="2187"/>
        <w:gridCol w:w="1074"/>
        <w:gridCol w:w="4262"/>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82" w:name="__DdeLink__34694_1987553084"/>
            <w:bookmarkEnd w:id="182"/>
            <w:r>
              <w:rPr/>
              <w:t>conferenceRole</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ConferenceRole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会议角色。</w:t>
            </w:r>
            <w:r>
              <w:rPr/>
              <w:t>ConferenceRole</w:t>
            </w:r>
            <w:r>
              <w:rPr/>
              <w:t>是一个枚举的</w:t>
            </w:r>
            <w:r>
              <w:rPr/>
              <w:t>string</w:t>
            </w:r>
            <w:r>
              <w:rPr/>
              <w:t>，枚举值如下：</w:t>
            </w:r>
          </w:p>
          <w:p>
            <w:pPr>
              <w:pStyle w:val="Style44"/>
              <w:rPr/>
            </w:pPr>
            <w:r>
              <w:rPr/>
              <w:t>“</w:t>
            </w:r>
            <w:r>
              <w:rPr/>
              <w:t>chair”</w:t>
            </w:r>
            <w:r>
              <w:rPr/>
              <w:t>：会议主席</w:t>
            </w:r>
          </w:p>
          <w:p>
            <w:pPr>
              <w:pStyle w:val="Style44"/>
              <w:rPr/>
            </w:pPr>
            <w:r>
              <w:rPr/>
              <w:t>“</w:t>
            </w:r>
            <w:r>
              <w:rPr/>
              <w:t>general”</w:t>
            </w:r>
            <w:r>
              <w:rPr/>
              <w:t>：普通与会者</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83" w:name="__DdeLink__47273_1657350481"/>
            <w:bookmarkStart w:id="184" w:name="__DdeLink__34696_1987553084"/>
            <w:bookmarkEnd w:id="183"/>
            <w:bookmarkEnd w:id="184"/>
            <w:r>
              <w:rPr/>
              <w:t>password</w:t>
            </w:r>
          </w:p>
        </w:tc>
        <w:tc>
          <w:tcPr>
            <w:tcW w:w="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会议中角色的密码。</w:t>
            </w:r>
          </w:p>
          <w:p>
            <w:pPr>
              <w:pStyle w:val="Style44"/>
              <w:rPr/>
            </w:pPr>
            <w:r>
              <w:rPr>
                <w:rFonts w:ascii="宋体" w:hAnsi="宋体" w:cs="宋体"/>
              </w:rPr>
              <w:t>专用会议的主席密码就是用户帐号密码，不能查询明文密码，查询会议详情此字段返回密文，长度最大</w:t>
            </w:r>
            <w:r>
              <w:rPr/>
              <w:t>192</w:t>
            </w:r>
            <w:r>
              <w:rPr>
                <w:rFonts w:ascii="宋体" w:hAnsi="宋体" w:cs="宋体"/>
              </w:rPr>
              <w:t>字节。</w:t>
            </w:r>
          </w:p>
        </w:tc>
      </w:tr>
    </w:tbl>
    <w:p>
      <w:pPr>
        <w:pStyle w:val="Style20"/>
        <w:ind w:left="1701" w:right="0" w:firstLine="210"/>
        <w:rPr/>
      </w:pPr>
      <w:r>
        <w:rPr/>
      </w:r>
    </w:p>
    <w:p>
      <w:pPr>
        <w:pStyle w:val="TableDescription"/>
        <w:numPr>
          <w:ilvl w:val="8"/>
          <w:numId w:val="3"/>
        </w:numPr>
        <w:rPr/>
      </w:pPr>
      <w:bookmarkStart w:id="185" w:name="__DdeLink__34621_1987553084"/>
      <w:r>
        <w:rPr/>
        <w:t>Attendee</w:t>
      </w:r>
      <w:bookmarkEnd w:id="185"/>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40"/>
        <w:gridCol w:w="710"/>
        <w:gridCol w:w="2133"/>
        <w:gridCol w:w="1041"/>
        <w:gridCol w:w="2958"/>
        <w:gridCol w:w="1463"/>
      </w:tblGrid>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预定创建会议是否需要携带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86" w:name="__DdeLink__34623_1987553084"/>
            <w:bookmarkEnd w:id="186"/>
            <w:r>
              <w:rPr/>
              <w:t>attendeeName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与会者名称，长度限制为</w:t>
            </w:r>
            <w:r>
              <w:rPr/>
              <w:t>96</w:t>
            </w:r>
            <w:r>
              <w:rPr/>
              <w:t>个字符。</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87" w:name="__DdeLink__34606_1256071076"/>
            <w:bookmarkStart w:id="188" w:name="__DdeLink__34626_1987553084"/>
            <w:bookmarkEnd w:id="187"/>
            <w:bookmarkEnd w:id="188"/>
            <w:r>
              <w:rPr/>
              <w:t>conferenceRole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ConferenceRole</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会议中的角色，</w:t>
            </w:r>
            <w:r>
              <w:rPr/>
              <w:t>ConferenceRole</w:t>
            </w:r>
            <w:r>
              <w:rPr/>
              <w:t>是一个枚举的</w:t>
            </w:r>
            <w:r>
              <w:rPr/>
              <w:t>string</w:t>
            </w:r>
            <w:r>
              <w:rPr/>
              <w:t>，枚举值如下：</w:t>
            </w:r>
          </w:p>
          <w:p>
            <w:pPr>
              <w:pStyle w:val="Style44"/>
              <w:rPr/>
            </w:pPr>
            <w:r>
              <w:rPr/>
              <w:t>“</w:t>
            </w:r>
            <w:r>
              <w:rPr/>
              <w:t>chair”</w:t>
            </w:r>
            <w:r>
              <w:rPr/>
              <w:t>：会议主席</w:t>
            </w:r>
          </w:p>
          <w:p>
            <w:pPr>
              <w:pStyle w:val="Style44"/>
              <w:rPr/>
            </w:pPr>
            <w:r>
              <w:rPr/>
              <w:t>“</w:t>
            </w:r>
            <w:r>
              <w:rPr/>
              <w:t>general”</w:t>
            </w:r>
            <w:r>
              <w:rPr/>
              <w:t>：普通与会者</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89" w:name="__DdeLink__34628_1987553084"/>
            <w:bookmarkStart w:id="190" w:name="__DdeLink__34311_798641889"/>
            <w:bookmarkEnd w:id="189"/>
            <w:bookmarkEnd w:id="190"/>
            <w:r>
              <w:rPr/>
              <w:t>addressEntry</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AddressEntry[0..*]</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地址条目数组。</w:t>
            </w:r>
          </w:p>
          <w:p>
            <w:pPr>
              <w:pStyle w:val="Style44"/>
              <w:rPr/>
            </w:pPr>
            <w:r>
              <w:rPr/>
              <w:t>请参考</w:t>
            </w:r>
            <w:r>
              <w:rPr/>
              <w:t>AddressEntry</w:t>
            </w:r>
            <w:r>
              <w:rPr/>
              <w:t>。</w:t>
            </w:r>
          </w:p>
          <w:p>
            <w:pPr>
              <w:pStyle w:val="Style44"/>
              <w:rPr/>
            </w:pPr>
            <w:r>
              <w:rPr/>
              <w:t>约束：当</w:t>
            </w:r>
            <w:r>
              <w:rPr/>
              <w:t>Attendee</w:t>
            </w:r>
            <w:r>
              <w:rPr/>
              <w:t>是一个智真与会者，则主屏必填，左屏和右屏要么都不填，要么都要填。</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必须携带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1" w:name="__DdeLink__34630_1987553084"/>
            <w:bookmarkEnd w:id="191"/>
            <w:r>
              <w:rPr/>
              <w:t>type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AttendeeType</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normal</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地址条目类型，</w:t>
            </w:r>
            <w:r>
              <w:rPr/>
              <w:t>AddressType</w:t>
            </w:r>
            <w:r>
              <w:rPr/>
              <w:t>是一个枚举的</w:t>
            </w:r>
            <w:r>
              <w:rPr/>
              <w:t>string</w:t>
            </w:r>
            <w:r>
              <w:rPr/>
              <w:t>，枚举值如下：</w:t>
            </w:r>
          </w:p>
          <w:p>
            <w:pPr>
              <w:pStyle w:val="Style44"/>
              <w:rPr/>
            </w:pPr>
            <w:r>
              <w:rPr/>
              <w:t>“</w:t>
            </w:r>
            <w:r>
              <w:rPr/>
              <w:t>normal”</w:t>
            </w:r>
            <w:r>
              <w:rPr/>
              <w:t>：语音、高清、标清与会者地址</w:t>
            </w:r>
          </w:p>
          <w:p>
            <w:pPr>
              <w:pStyle w:val="Style44"/>
              <w:rPr/>
            </w:pPr>
            <w:r>
              <w:rPr/>
              <w:t>“</w:t>
            </w:r>
            <w:r>
              <w:rPr/>
              <w:t>telepresence”</w:t>
            </w:r>
            <w:r>
              <w:rPr/>
              <w:t>：智真与会者地址类型，单屏、三屏智真均属此类。</w:t>
            </w:r>
          </w:p>
          <w:p>
            <w:pPr>
              <w:pStyle w:val="Style44"/>
              <w:rPr/>
            </w:pPr>
            <w:r>
              <w:rPr/>
              <w:t>“</w:t>
            </w:r>
            <w:r>
              <w:rPr/>
              <w:t>singleCiscoTP”</w:t>
            </w:r>
            <w:r>
              <w:rPr/>
              <w:t>：思科单屏</w:t>
            </w:r>
          </w:p>
          <w:p>
            <w:pPr>
              <w:pStyle w:val="Style44"/>
              <w:rPr/>
            </w:pPr>
            <w:r>
              <w:rPr/>
              <w:t>“</w:t>
            </w:r>
            <w:r>
              <w:rPr/>
              <w:t>threeCiscoTP”</w:t>
            </w:r>
            <w:r>
              <w:rPr/>
              <w:t>：思科三屏</w:t>
            </w:r>
          </w:p>
          <w:p>
            <w:pPr>
              <w:pStyle w:val="Style44"/>
              <w:rPr/>
            </w:pPr>
            <w:r>
              <w:rPr/>
              <w:t>“</w:t>
            </w:r>
            <w:r>
              <w:rPr/>
              <w:t>h323”</w:t>
            </w:r>
            <w:r>
              <w:rPr/>
              <w:t>：</w:t>
            </w:r>
            <w:r>
              <w:rPr/>
              <w:t>H.323</w:t>
            </w:r>
            <w:r>
              <w:rPr/>
              <w:t>网络用户</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2" w:name="__DdeLink__34632_1987553084"/>
            <w:bookmarkEnd w:id="192"/>
            <w:r>
              <w:rPr/>
              <w:t>regionID</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地区资源</w:t>
            </w:r>
            <w:r>
              <w:rPr/>
              <w:t>ID</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rHeight w:val="532" w:hRule="atLeast"/>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3" w:name="__DdeLink__34634_1987553084"/>
            <w:bookmarkEnd w:id="193"/>
            <w:r>
              <w:rPr/>
              <w:t>regionType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RegionType</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openRegion</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分区类型，</w:t>
            </w:r>
            <w:r>
              <w:rPr/>
              <w:t>RegionType</w:t>
            </w:r>
            <w:r>
              <w:rPr/>
              <w:t>是一个枚举的</w:t>
            </w:r>
            <w:r>
              <w:rPr/>
              <w:t>string</w:t>
            </w:r>
            <w:r>
              <w:rPr/>
              <w:t xml:space="preserve">，枚举值如下： </w:t>
            </w:r>
          </w:p>
          <w:p>
            <w:pPr>
              <w:pStyle w:val="Style44"/>
              <w:rPr/>
            </w:pPr>
            <w:r>
              <w:rPr/>
              <w:t>“</w:t>
            </w:r>
            <w:r>
              <w:rPr/>
              <w:t>openRegion”</w:t>
            </w:r>
            <w:r>
              <w:rPr/>
              <w:t>： 开放区</w:t>
            </w:r>
          </w:p>
          <w:p>
            <w:pPr>
              <w:pStyle w:val="Style44"/>
              <w:rPr/>
            </w:pPr>
            <w:r>
              <w:rPr/>
              <w:t>“</w:t>
            </w:r>
            <w:r>
              <w:rPr/>
              <w:t>secretRegion”</w:t>
            </w:r>
            <w:r>
              <w:rPr/>
              <w:t>： 机密区</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不需携带</w:t>
            </w:r>
          </w:p>
        </w:tc>
      </w:tr>
      <w:tr>
        <w:trPr>
          <w:trHeight w:val="532" w:hRule="atLeast"/>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4" w:name="__DdeLink__34636_1987553084"/>
            <w:bookmarkEnd w:id="194"/>
            <w:r>
              <w:rPr/>
              <w:t>isDefaultMute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与会者入会时默认是否闭音</w:t>
            </w:r>
          </w:p>
          <w:p>
            <w:pPr>
              <w:pStyle w:val="Style44"/>
              <w:rPr/>
            </w:pPr>
            <w:r>
              <w:rPr/>
              <w:t>true</w:t>
            </w:r>
            <w:r>
              <w:rPr/>
              <w:t>：默认闭音</w:t>
            </w:r>
          </w:p>
          <w:p>
            <w:pPr>
              <w:pStyle w:val="Style44"/>
              <w:rPr/>
            </w:pPr>
            <w:r>
              <w:rPr/>
              <w:t>false</w:t>
            </w:r>
            <w:r>
              <w:rPr/>
              <w:t>：默认不闭音</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rHeight w:val="532" w:hRule="atLeast"/>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5" w:name="__DdeLink__34638_1987553084"/>
            <w:bookmarkEnd w:id="195"/>
            <w:r>
              <w:rPr/>
              <w:t>accountId</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安全会议，与会者</w:t>
            </w:r>
            <w:r>
              <w:rPr/>
              <w:t>Id</w:t>
            </w:r>
            <w:r>
              <w:rPr/>
              <w:t>不能重复。如果与会者是会议能力服务器的系统用户，则该参数必须是用户的</w:t>
            </w:r>
            <w:r>
              <w:rPr/>
              <w:t>web</w:t>
            </w:r>
            <w:r>
              <w:rPr/>
              <w:t>帐号名称；否则，对该参数值无特殊要求。</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安全会议，必须携带。其他会议，根据具体场景判断是否携带，比如用到该账号查询会议信息，则需要携带。</w:t>
            </w:r>
          </w:p>
        </w:tc>
      </w:tr>
      <w:tr>
        <w:trPr>
          <w:trHeight w:val="532" w:hRule="atLeast"/>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6" w:name="__DdeLink__34640_1987553084"/>
            <w:bookmarkEnd w:id="196"/>
            <w:r>
              <w:rPr/>
              <w:t>pinCode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w:t>
            </w:r>
            <w:r>
              <w:rPr/>
              <w:t>pin</w:t>
            </w:r>
            <w:r>
              <w:rPr/>
              <w:t>码。该域不需要填写，用于查询安全会议时的</w:t>
            </w:r>
            <w:r>
              <w:rPr/>
              <w:t>pin</w:t>
            </w:r>
            <w:r>
              <w:rPr/>
              <w:t>码显示</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r>
        <w:trPr>
          <w:trHeight w:val="294" w:hRule="atLeast"/>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7" w:name="__DdeLink__34642_1987553084"/>
            <w:bookmarkEnd w:id="197"/>
            <w:r>
              <w:rPr/>
              <w:t>position</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2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用户职位，最长不超过</w:t>
            </w:r>
            <w:r>
              <w:rPr/>
              <w:t>128</w:t>
            </w:r>
            <w:r>
              <w:rPr/>
              <w:t>字节</w:t>
            </w:r>
          </w:p>
        </w:tc>
        <w:tc>
          <w:tcPr>
            <w:tcW w:w="1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可选</w:t>
            </w:r>
          </w:p>
        </w:tc>
      </w:tr>
    </w:tbl>
    <w:p>
      <w:pPr>
        <w:pStyle w:val="Style20"/>
        <w:ind w:left="1701" w:right="0" w:firstLine="210"/>
        <w:rPr/>
      </w:pPr>
      <w:r>
        <w:rPr/>
      </w:r>
    </w:p>
    <w:p>
      <w:pPr>
        <w:pStyle w:val="TableDescription"/>
        <w:numPr>
          <w:ilvl w:val="8"/>
          <w:numId w:val="3"/>
        </w:numPr>
        <w:rPr/>
      </w:pPr>
      <w:bookmarkStart w:id="198" w:name="__DdeLink__34616_1987553084"/>
      <w:r>
        <w:rPr/>
        <w:t>AddressEntry</w:t>
      </w:r>
      <w:bookmarkEnd w:id="198"/>
      <w:r>
        <w:rPr/>
        <w:t>数据结构</w:t>
      </w:r>
    </w:p>
    <w:tbl>
      <w:tblPr>
        <w:tblW w:w="485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098"/>
        <w:gridCol w:w="688"/>
        <w:gridCol w:w="1925"/>
        <w:gridCol w:w="961"/>
        <w:gridCol w:w="4676"/>
      </w:tblGrid>
      <w:tr>
        <w:trPr/>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199" w:name="__DdeLink__34618_1987553084"/>
            <w:bookmarkEnd w:id="199"/>
            <w:r>
              <w:rPr/>
              <w:t>address</w:t>
            </w:r>
          </w:p>
        </w:tc>
        <w:tc>
          <w:tcPr>
            <w:tcW w:w="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p>
            <w:pPr>
              <w:pStyle w:val="Style44"/>
              <w:rPr/>
            </w:pPr>
            <w:r>
              <w:rPr/>
              <w:t>最长为</w:t>
            </w:r>
            <w:r>
              <w:rPr/>
              <w:t>128</w:t>
            </w:r>
            <w:r>
              <w:rPr/>
              <w:t>个字符</w:t>
            </w:r>
          </w:p>
        </w:tc>
        <w:tc>
          <w:tcPr>
            <w:tcW w:w="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地址信息。对应</w:t>
            </w:r>
            <w:r>
              <w:rPr/>
              <w:t>type</w:t>
            </w:r>
            <w:r>
              <w:rPr/>
              <w:t>为</w:t>
            </w:r>
            <w:r>
              <w:rPr/>
              <w:t>phone</w:t>
            </w:r>
            <w:r>
              <w:rPr/>
              <w:t>、</w:t>
            </w:r>
            <w:r>
              <w:rPr/>
              <w:t>leftPhone</w:t>
            </w:r>
            <w:r>
              <w:rPr/>
              <w:t>、</w:t>
            </w:r>
            <w:r>
              <w:rPr/>
              <w:t>rightPhone</w:t>
            </w:r>
            <w:r>
              <w:rPr/>
              <w:t>的情况，会议电话的合法格式如下：</w:t>
            </w:r>
          </w:p>
          <w:p>
            <w:pPr>
              <w:pStyle w:val="Style44"/>
              <w:rPr/>
            </w:pPr>
            <w:r>
              <w:rPr/>
              <w:t>SIP-URI</w:t>
            </w:r>
          </w:p>
          <w:p>
            <w:pPr>
              <w:pStyle w:val="Style44"/>
              <w:rPr/>
            </w:pPr>
            <w:r>
              <w:rPr/>
              <w:t>Tel-URI</w:t>
            </w:r>
          </w:p>
          <w:p>
            <w:pPr>
              <w:pStyle w:val="Style44"/>
              <w:rPr/>
            </w:pPr>
            <w:r>
              <w:rPr/>
              <w:t>E.164</w:t>
            </w:r>
            <w:r>
              <w:rPr/>
              <w:t>号码</w:t>
            </w:r>
          </w:p>
          <w:p>
            <w:pPr>
              <w:pStyle w:val="Style44"/>
              <w:rPr/>
            </w:pPr>
            <w:r>
              <w:rPr/>
              <w:t>国内长途号码、本地号码，无前导“</w:t>
            </w:r>
            <w:r>
              <w:rPr/>
              <w:t>+”</w:t>
            </w:r>
            <w:r>
              <w:rPr/>
              <w:t>号</w:t>
            </w:r>
          </w:p>
        </w:tc>
      </w:tr>
      <w:tr>
        <w:trPr/>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type</w:t>
            </w:r>
          </w:p>
        </w:tc>
        <w:tc>
          <w:tcPr>
            <w:tcW w:w="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AddressType</w:t>
            </w:r>
          </w:p>
        </w:tc>
        <w:tc>
          <w:tcPr>
            <w:tcW w:w="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地址类型，</w:t>
            </w:r>
            <w:r>
              <w:rPr/>
              <w:t>AddressType</w:t>
            </w:r>
            <w:r>
              <w:rPr/>
              <w:t>是一个枚举的</w:t>
            </w:r>
            <w:r>
              <w:rPr/>
              <w:t>string</w:t>
            </w:r>
            <w:r>
              <w:rPr/>
              <w:t>，枚举值如下：</w:t>
            </w:r>
          </w:p>
          <w:p>
            <w:pPr>
              <w:pStyle w:val="Style44"/>
              <w:rPr/>
            </w:pPr>
            <w:r>
              <w:rPr/>
              <w:t>“</w:t>
            </w:r>
            <w:r>
              <w:rPr/>
              <w:t>email”</w:t>
            </w:r>
            <w:r>
              <w:rPr/>
              <w:t>：电子邮件</w:t>
            </w:r>
          </w:p>
          <w:p>
            <w:pPr>
              <w:pStyle w:val="Style44"/>
              <w:rPr/>
            </w:pPr>
            <w:r>
              <w:rPr/>
              <w:t>“</w:t>
            </w:r>
            <w:r>
              <w:rPr/>
              <w:t>sms”</w:t>
            </w:r>
            <w:r>
              <w:rPr/>
              <w:t>：短信</w:t>
            </w:r>
          </w:p>
          <w:p>
            <w:pPr>
              <w:pStyle w:val="Style44"/>
              <w:rPr/>
            </w:pPr>
            <w:r>
              <w:rPr/>
              <w:t>“</w:t>
            </w:r>
            <w:r>
              <w:rPr/>
              <w:t>phone”</w:t>
            </w:r>
            <w:r>
              <w:rPr/>
              <w:t>：电话</w:t>
            </w:r>
          </w:p>
          <w:p>
            <w:pPr>
              <w:pStyle w:val="Style44"/>
              <w:rPr/>
            </w:pPr>
            <w:r>
              <w:rPr/>
              <w:t>“</w:t>
            </w:r>
            <w:r>
              <w:rPr/>
              <w:t>leftPhone”</w:t>
            </w:r>
            <w:r>
              <w:rPr/>
              <w:t>：智真左屏</w:t>
            </w:r>
          </w:p>
          <w:p>
            <w:pPr>
              <w:pStyle w:val="Style44"/>
              <w:rPr/>
            </w:pPr>
            <w:r>
              <w:rPr/>
              <w:t>“</w:t>
            </w:r>
            <w:r>
              <w:rPr/>
              <w:t>rightPhone”</w:t>
            </w:r>
            <w:r>
              <w:rPr/>
              <w:t>：智真右屏</w:t>
            </w:r>
          </w:p>
          <w:p>
            <w:pPr>
              <w:pStyle w:val="Style44"/>
              <w:rPr/>
            </w:pPr>
            <w:r>
              <w:rPr/>
              <w:t>注：地址簿条目、网真会议管理员含有</w:t>
            </w:r>
            <w:r>
              <w:rPr/>
              <w:t>Telepresence</w:t>
            </w:r>
            <w:r>
              <w:rPr/>
              <w:t>属性，封装了</w:t>
            </w:r>
            <w:r>
              <w:rPr/>
              <w:t>phone</w:t>
            </w:r>
            <w:r>
              <w:rPr/>
              <w:t>、</w:t>
            </w:r>
            <w:r>
              <w:rPr/>
              <w:t>leftPhone</w:t>
            </w:r>
            <w:r>
              <w:rPr/>
              <w:t>、</w:t>
            </w:r>
            <w:r>
              <w:rPr/>
              <w:t>rightPhone</w:t>
            </w:r>
            <w:r>
              <w:rPr/>
              <w:t>，而与会者则使用多个</w:t>
            </w:r>
            <w:r>
              <w:rPr/>
              <w:t>AddressEntry</w:t>
            </w:r>
            <w:r>
              <w:rPr/>
              <w:t>来记录这个三屏号码。风格不太一致。</w:t>
            </w:r>
          </w:p>
        </w:tc>
      </w:tr>
    </w:tbl>
    <w:p>
      <w:pPr>
        <w:pStyle w:val="Style20"/>
        <w:ind w:left="1701" w:right="0" w:firstLine="210"/>
        <w:rPr/>
      </w:pPr>
      <w:r>
        <w:rPr/>
      </w:r>
    </w:p>
    <w:p>
      <w:pPr>
        <w:pStyle w:val="TableDescription"/>
        <w:numPr>
          <w:ilvl w:val="8"/>
          <w:numId w:val="3"/>
        </w:numPr>
        <w:rPr/>
      </w:pPr>
      <w:bookmarkStart w:id="200" w:name="__DdeLink__34609_1987553084"/>
      <w:r>
        <w:rPr/>
        <w:t>Reminder</w:t>
      </w:r>
      <w:bookmarkEnd w:id="200"/>
      <w:r>
        <w:rPr/>
        <w:t>数据结构</w:t>
      </w:r>
    </w:p>
    <w:tbl>
      <w:tblPr>
        <w:tblW w:w="485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973"/>
        <w:gridCol w:w="674"/>
        <w:gridCol w:w="1778"/>
        <w:gridCol w:w="1801"/>
        <w:gridCol w:w="4122"/>
      </w:tblGrid>
      <w:tr>
        <w:trPr/>
        <w:tc>
          <w:tcPr>
            <w:tcW w:w="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201" w:name="__DdeLink__34612_1987553084"/>
            <w:bookmarkEnd w:id="201"/>
            <w:r>
              <w:rPr/>
              <w:t>type</w:t>
            </w:r>
          </w:p>
        </w:tc>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AddressType</w:t>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地址类型。</w:t>
            </w:r>
            <w:r>
              <w:rPr/>
              <w:t>AddressType</w:t>
            </w:r>
            <w:r>
              <w:rPr/>
              <w:t>是一个枚举的</w:t>
            </w:r>
            <w:r>
              <w:rPr/>
              <w:t>string</w:t>
            </w:r>
            <w:r>
              <w:rPr/>
              <w:t>，</w:t>
            </w:r>
            <w:r>
              <w:rPr/>
              <w:t>Reminder</w:t>
            </w:r>
            <w:r>
              <w:rPr/>
              <w:t>只用到如下枚举值：</w:t>
            </w:r>
          </w:p>
          <w:p>
            <w:pPr>
              <w:pStyle w:val="Style44"/>
              <w:rPr/>
            </w:pPr>
            <w:r>
              <w:rPr/>
              <w:t>“</w:t>
            </w:r>
            <w:r>
              <w:rPr/>
              <w:t>email”</w:t>
            </w:r>
            <w:r>
              <w:rPr/>
              <w:t>：电子邮件通知</w:t>
            </w:r>
          </w:p>
          <w:p>
            <w:pPr>
              <w:pStyle w:val="Style44"/>
              <w:rPr/>
            </w:pPr>
            <w:r>
              <w:rPr/>
              <w:t>“</w:t>
            </w:r>
            <w:r>
              <w:rPr/>
              <w:t>sms”</w:t>
            </w:r>
            <w:r>
              <w:rPr/>
              <w:t>：短信通知</w:t>
            </w:r>
          </w:p>
        </w:tc>
      </w:tr>
      <w:tr>
        <w:trPr/>
        <w:tc>
          <w:tcPr>
            <w:tcW w:w="9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202" w:name="__DdeLink__34614_1987553084"/>
            <w:bookmarkEnd w:id="202"/>
            <w:r>
              <w:rPr/>
              <w:t>time</w:t>
            </w:r>
          </w:p>
        </w:tc>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long[1..*]</w:t>
            </w:r>
          </w:p>
        </w:tc>
        <w:tc>
          <w:tcPr>
            <w:tcW w:w="1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会议通知的时间点数组</w:t>
            </w:r>
          </w:p>
        </w:tc>
      </w:tr>
    </w:tbl>
    <w:p>
      <w:pPr>
        <w:pStyle w:val="Style20"/>
        <w:ind w:left="1701" w:right="0" w:firstLine="210"/>
        <w:rPr/>
      </w:pPr>
      <w:r>
        <w:rPr/>
      </w:r>
    </w:p>
    <w:p>
      <w:pPr>
        <w:pStyle w:val="TableDescription"/>
        <w:numPr>
          <w:ilvl w:val="8"/>
          <w:numId w:val="3"/>
        </w:numPr>
        <w:rPr/>
      </w:pPr>
      <w:bookmarkStart w:id="203" w:name="__DdeLink__34601_1987553084"/>
      <w:r>
        <w:rPr/>
        <w:t>CycleParams</w:t>
      </w:r>
      <w:bookmarkEnd w:id="203"/>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29"/>
        <w:gridCol w:w="2200"/>
        <w:gridCol w:w="1074"/>
        <w:gridCol w:w="4268"/>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04" w:name="__DdeLink__34603_1987553084"/>
            <w:bookmarkEnd w:id="204"/>
            <w:r>
              <w:rPr>
                <w:rFonts w:cs="Arial"/>
              </w:rPr>
              <w:t>startDate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周期会议的开始日期</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05" w:name="__DdeLink__34605_1987553084"/>
            <w:bookmarkEnd w:id="205"/>
            <w:r>
              <w:rPr>
                <w:rFonts w:cs="Arial"/>
              </w:rPr>
              <w:t>endDate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周期会议的结束日期</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06" w:name="__DdeLink__34607_1987553084"/>
            <w:bookmarkEnd w:id="206"/>
            <w:r>
              <w:rPr>
                <w:rFonts w:cs="Arial"/>
              </w:rPr>
              <w:t>cycle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Cycle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周期类型。</w:t>
            </w:r>
            <w:r>
              <w:rPr>
                <w:rFonts w:cs="Arial"/>
              </w:rPr>
              <w:t>Cycle</w:t>
            </w:r>
            <w:r>
              <w:rPr>
                <w:rFonts w:cs="Arial"/>
              </w:rPr>
              <w:t>是一个枚举的</w:t>
            </w:r>
            <w:r>
              <w:rPr>
                <w:rFonts w:cs="Arial"/>
              </w:rPr>
              <w:t>string</w:t>
            </w:r>
            <w:r>
              <w:rPr>
                <w:rFonts w:cs="Arial"/>
              </w:rPr>
              <w:t>枚举值如下：</w:t>
            </w:r>
          </w:p>
          <w:p>
            <w:pPr>
              <w:pStyle w:val="Style44"/>
              <w:rPr>
                <w:rFonts w:cs="Arial"/>
              </w:rPr>
            </w:pPr>
            <w:r>
              <w:rPr>
                <w:rFonts w:cs="Arial"/>
              </w:rPr>
              <w:t>“</w:t>
            </w:r>
            <w:r>
              <w:rPr>
                <w:rFonts w:cs="Arial"/>
              </w:rPr>
              <w:t>Day”</w:t>
            </w:r>
            <w:r>
              <w:rPr>
                <w:rFonts w:cs="Arial"/>
              </w:rPr>
              <w:t>：年</w:t>
            </w:r>
          </w:p>
          <w:p>
            <w:pPr>
              <w:pStyle w:val="Style44"/>
              <w:rPr>
                <w:rFonts w:cs="Arial"/>
              </w:rPr>
            </w:pPr>
            <w:r>
              <w:rPr>
                <w:rFonts w:cs="Arial"/>
              </w:rPr>
              <w:t>“</w:t>
            </w:r>
            <w:r>
              <w:rPr>
                <w:rFonts w:cs="Arial"/>
              </w:rPr>
              <w:t>Week”</w:t>
            </w:r>
            <w:r>
              <w:rPr>
                <w:rFonts w:cs="Arial"/>
              </w:rPr>
              <w:t>：星期</w:t>
            </w:r>
          </w:p>
          <w:p>
            <w:pPr>
              <w:pStyle w:val="Style44"/>
              <w:rPr>
                <w:rFonts w:cs="Arial"/>
              </w:rPr>
            </w:pPr>
            <w:r>
              <w:rPr>
                <w:rFonts w:cs="Arial"/>
              </w:rPr>
              <w:t>“</w:t>
            </w:r>
            <w:r>
              <w:rPr>
                <w:rFonts w:cs="Arial"/>
              </w:rPr>
              <w:t>Month”</w:t>
            </w:r>
            <w:r>
              <w:rPr>
                <w:rFonts w:cs="Arial"/>
              </w:rPr>
              <w:t>：月</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point</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 [1..*]</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周期内的会议召开点。如果选择了</w:t>
            </w:r>
            <w:r>
              <w:rPr>
                <w:rFonts w:cs="Arial"/>
              </w:rPr>
              <w:t>Day</w:t>
            </w:r>
            <w:r>
              <w:rPr>
                <w:rFonts w:cs="Arial"/>
              </w:rPr>
              <w:t>类型则</w:t>
            </w:r>
            <w:r>
              <w:rPr>
                <w:rFonts w:cs="Arial"/>
              </w:rPr>
              <w:t>point</w:t>
            </w:r>
            <w:r>
              <w:rPr>
                <w:rFonts w:cs="Arial"/>
              </w:rPr>
              <w:t>参数只能够填入一个参数，多添入的参数将会被忽略。</w:t>
            </w:r>
          </w:p>
          <w:p>
            <w:pPr>
              <w:pStyle w:val="Style44"/>
              <w:rPr>
                <w:rFonts w:cs="Arial"/>
              </w:rPr>
            </w:pPr>
            <w:r>
              <w:rPr>
                <w:rFonts w:cs="Arial"/>
              </w:rPr>
              <w:t>举例：</w:t>
            </w:r>
          </w:p>
          <w:p>
            <w:pPr>
              <w:pStyle w:val="Style44"/>
              <w:rPr>
                <w:rFonts w:cs="Arial"/>
              </w:rPr>
            </w:pPr>
            <w:r>
              <w:rPr>
                <w:rFonts w:cs="Arial"/>
              </w:rPr>
              <w:t>1</w:t>
            </w:r>
            <w:r>
              <w:rPr>
                <w:rFonts w:cs="Arial"/>
              </w:rPr>
              <w:t>、周期类型选择了</w:t>
            </w:r>
            <w:r>
              <w:rPr>
                <w:rFonts w:cs="Arial"/>
              </w:rPr>
              <w:t>Day</w:t>
            </w:r>
            <w:r>
              <w:rPr>
                <w:rFonts w:cs="Arial"/>
              </w:rPr>
              <w:t>，</w:t>
            </w:r>
            <w:r>
              <w:rPr>
                <w:rFonts w:cs="Arial"/>
              </w:rPr>
              <w:t>point</w:t>
            </w:r>
            <w:r>
              <w:rPr>
                <w:rFonts w:cs="Arial"/>
              </w:rPr>
              <w:t>填入了</w:t>
            </w:r>
            <w:r>
              <w:rPr>
                <w:rFonts w:cs="Arial"/>
              </w:rPr>
              <w:t>2</w:t>
            </w:r>
            <w:r>
              <w:rPr>
                <w:rFonts w:cs="Arial"/>
              </w:rPr>
              <w:t>，则表示每两天召开一次；</w:t>
            </w:r>
          </w:p>
          <w:p>
            <w:pPr>
              <w:pStyle w:val="Style44"/>
              <w:rPr>
                <w:rFonts w:cs="Arial"/>
              </w:rPr>
            </w:pPr>
            <w:r>
              <w:rPr>
                <w:rFonts w:cs="Arial"/>
              </w:rPr>
              <w:t>2</w:t>
            </w:r>
            <w:r>
              <w:rPr>
                <w:rFonts w:cs="Arial"/>
              </w:rPr>
              <w:t>、周期类型选择了</w:t>
            </w:r>
            <w:r>
              <w:rPr>
                <w:rFonts w:cs="Arial"/>
              </w:rPr>
              <w:t>Week</w:t>
            </w:r>
            <w:r>
              <w:rPr>
                <w:rFonts w:cs="Arial"/>
              </w:rPr>
              <w:t>，</w:t>
            </w:r>
            <w:r>
              <w:rPr>
                <w:rFonts w:cs="Arial"/>
              </w:rPr>
              <w:t>point</w:t>
            </w:r>
            <w:r>
              <w:rPr>
                <w:rFonts w:cs="Arial"/>
              </w:rPr>
              <w:t>中填入了两个元素</w:t>
            </w:r>
            <w:r>
              <w:rPr>
                <w:rFonts w:cs="Arial"/>
              </w:rPr>
              <w:t>1</w:t>
            </w:r>
            <w:r>
              <w:rPr>
                <w:rFonts w:cs="Arial"/>
              </w:rPr>
              <w:t>和</w:t>
            </w:r>
            <w:r>
              <w:rPr>
                <w:rFonts w:cs="Arial"/>
              </w:rPr>
              <w:t>3</w:t>
            </w:r>
            <w:r>
              <w:rPr>
                <w:rFonts w:cs="Arial"/>
              </w:rPr>
              <w:t>，则表示每个周一和周三召开会议；</w:t>
            </w:r>
          </w:p>
          <w:p>
            <w:pPr>
              <w:pStyle w:val="Style44"/>
              <w:rPr>
                <w:rFonts w:cs="Arial"/>
              </w:rPr>
            </w:pPr>
            <w:r>
              <w:rPr>
                <w:rFonts w:cs="Arial"/>
              </w:rPr>
              <w:t>3</w:t>
            </w:r>
            <w:r>
              <w:rPr>
                <w:rFonts w:cs="Arial"/>
              </w:rPr>
              <w:t>、周期类型选择了</w:t>
            </w:r>
            <w:r>
              <w:rPr>
                <w:rFonts w:cs="Arial"/>
              </w:rPr>
              <w:t>Month</w:t>
            </w:r>
            <w:r>
              <w:rPr>
                <w:rFonts w:cs="Arial"/>
              </w:rPr>
              <w:t>，</w:t>
            </w:r>
            <w:r>
              <w:rPr>
                <w:rFonts w:cs="Arial"/>
              </w:rPr>
              <w:t>point</w:t>
            </w:r>
            <w:r>
              <w:rPr>
                <w:rFonts w:cs="Arial"/>
              </w:rPr>
              <w:t>中填入了</w:t>
            </w:r>
            <w:r>
              <w:rPr>
                <w:rFonts w:cs="Arial"/>
              </w:rPr>
              <w:t>12</w:t>
            </w:r>
            <w:r>
              <w:rPr>
                <w:rFonts w:cs="Arial"/>
              </w:rPr>
              <w:t>和</w:t>
            </w:r>
            <w:r>
              <w:rPr>
                <w:rFonts w:cs="Arial"/>
              </w:rPr>
              <w:t>20</w:t>
            </w:r>
            <w:r>
              <w:rPr>
                <w:rFonts w:cs="Arial"/>
              </w:rPr>
              <w:t>则表示每个月的</w:t>
            </w:r>
            <w:r>
              <w:rPr>
                <w:rFonts w:cs="Arial"/>
              </w:rPr>
              <w:t>12</w:t>
            </w:r>
            <w:r>
              <w:rPr>
                <w:rFonts w:cs="Arial"/>
              </w:rPr>
              <w:t>号和</w:t>
            </w:r>
            <w:r>
              <w:rPr>
                <w:rFonts w:cs="Arial"/>
              </w:rPr>
              <w:t>20</w:t>
            </w:r>
            <w:r>
              <w:rPr>
                <w:rFonts w:cs="Arial"/>
              </w:rPr>
              <w:t>号召开会议。</w:t>
            </w:r>
          </w:p>
        </w:tc>
      </w:tr>
    </w:tbl>
    <w:p>
      <w:pPr>
        <w:pStyle w:val="Style20"/>
        <w:ind w:left="1701" w:right="0" w:firstLine="210"/>
        <w:rPr>
          <w:lang w:val="da-DK"/>
        </w:rPr>
      </w:pPr>
      <w:r>
        <w:rPr>
          <w:lang w:val="da-DK"/>
        </w:rPr>
      </w:r>
    </w:p>
    <w:p>
      <w:pPr>
        <w:pStyle w:val="TableDescription"/>
        <w:numPr>
          <w:ilvl w:val="8"/>
          <w:numId w:val="3"/>
        </w:numPr>
        <w:rPr/>
      </w:pPr>
      <w:bookmarkStart w:id="207" w:name="__DdeLink__34543_1987553084"/>
      <w:r>
        <w:rPr/>
        <w:t>AssistantMedia</w:t>
      </w:r>
      <w:bookmarkEnd w:id="207"/>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29"/>
        <w:gridCol w:w="1464"/>
        <w:gridCol w:w="1073"/>
        <w:gridCol w:w="5005"/>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5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rPr>
            </w:pPr>
            <w:r>
              <w:rPr>
                <w:rFonts w:cs="Arial"/>
              </w:rPr>
              <w:t>type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rPr>
            </w:pPr>
            <w:r>
              <w:rPr>
                <w:rFonts w:cs="Arial"/>
              </w:rPr>
              <w:t>否</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rPr>
            </w:pPr>
            <w:r>
              <w:rPr>
                <w:rFonts w:cs="Arial"/>
              </w:rPr>
              <w:t>AssistantMediaType</w:t>
            </w:r>
          </w:p>
        </w:tc>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rPr>
            </w:pPr>
            <w:r>
              <w:rPr>
                <w:rFonts w:cs="Arial"/>
              </w:rPr>
              <w:t>1</w:t>
            </w:r>
          </w:p>
        </w:tc>
        <w:tc>
          <w:tcPr>
            <w:tcW w:w="5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rPr>
            </w:pPr>
            <w:r>
              <w:rPr>
                <w:rFonts w:cs="Arial"/>
              </w:rPr>
              <w:t>角色标签</w:t>
            </w:r>
            <w:r>
              <w:rPr>
                <w:rFonts w:cs="Arial"/>
              </w:rPr>
              <w:t>(</w:t>
            </w:r>
            <w:r>
              <w:rPr>
                <w:rFonts w:cs="Arial"/>
              </w:rPr>
              <w:t>静态图片</w:t>
            </w:r>
            <w:r>
              <w:rPr>
                <w:rFonts w:cs="Arial"/>
              </w:rPr>
              <w:t>/</w:t>
            </w:r>
            <w:r>
              <w:rPr>
                <w:rFonts w:cs="Arial"/>
              </w:rPr>
              <w:t>活动图象</w:t>
            </w:r>
            <w:r>
              <w:rPr>
                <w:rFonts w:cs="Arial"/>
              </w:rPr>
              <w:t>)</w:t>
            </w:r>
            <w:r>
              <w:rPr>
                <w:rFonts w:cs="Arial"/>
              </w:rPr>
              <w:t>，类型为</w:t>
            </w:r>
            <w:r>
              <w:rPr>
                <w:rFonts w:cs="Arial"/>
              </w:rPr>
              <w:t>int</w:t>
            </w:r>
            <w:r>
              <w:rPr>
                <w:rFonts w:cs="Arial"/>
              </w:rPr>
              <w:t>类型的枚举值，定义为：</w:t>
            </w:r>
          </w:p>
          <w:p>
            <w:pPr>
              <w:pStyle w:val="Style44"/>
              <w:rPr>
                <w:rFonts w:cs="Arial"/>
              </w:rPr>
            </w:pPr>
            <w:r>
              <w:rPr>
                <w:rFonts w:cs="Arial"/>
              </w:rPr>
              <w:t>0                 NONE</w:t>
            </w:r>
          </w:p>
          <w:p>
            <w:pPr>
              <w:pStyle w:val="Style44"/>
              <w:rPr>
                <w:rFonts w:cs="Arial"/>
              </w:rPr>
            </w:pPr>
            <w:r>
              <w:rPr>
                <w:rFonts w:cs="Arial"/>
              </w:rPr>
              <w:t>1                 FILM</w:t>
            </w:r>
          </w:p>
          <w:p>
            <w:pPr>
              <w:pStyle w:val="Style44"/>
              <w:rPr>
                <w:rFonts w:cs="Arial"/>
              </w:rPr>
            </w:pPr>
            <w:r>
              <w:rPr>
                <w:rFonts w:cs="Arial"/>
              </w:rPr>
              <w:t>2                 LIVE</w:t>
            </w:r>
          </w:p>
          <w:p>
            <w:pPr>
              <w:pStyle w:val="Style44"/>
              <w:rPr>
                <w:rFonts w:cs="Arial"/>
              </w:rPr>
            </w:pPr>
            <w:r>
              <w:rPr>
                <w:rFonts w:cs="Arial"/>
              </w:rPr>
              <w:t>当前版本只支持</w:t>
            </w:r>
            <w:r>
              <w:rPr>
                <w:rFonts w:cs="Arial"/>
              </w:rPr>
              <w:t>1</w:t>
            </w:r>
            <w:r>
              <w:rPr>
                <w:rFonts w:cs="Arial"/>
              </w:rPr>
              <w:t>：</w:t>
            </w:r>
            <w:r>
              <w:rPr>
                <w:rFonts w:cs="Arial"/>
              </w:rPr>
              <w:t>FILM</w:t>
            </w:r>
            <w:r>
              <w:rPr>
                <w:rFonts w:cs="Arial"/>
              </w:rPr>
              <w:t>（静态图片）</w:t>
            </w:r>
          </w:p>
          <w:p>
            <w:pPr>
              <w:pStyle w:val="Style44"/>
              <w:rPr>
                <w:rFonts w:cs="Arial"/>
              </w:rPr>
            </w:pPr>
            <w:r>
              <w:rPr>
                <w:rFonts w:cs="Arial"/>
              </w:rPr>
            </w:r>
          </w:p>
          <w:p>
            <w:pPr>
              <w:pStyle w:val="Style44"/>
              <w:rPr>
                <w:rFonts w:cs="Arial"/>
              </w:rPr>
            </w:pPr>
            <w:r>
              <w:rPr>
                <w:rFonts w:cs="Arial"/>
              </w:rPr>
              <w:t>只有配套</w:t>
            </w:r>
            <w:r>
              <w:rPr>
                <w:rFonts w:cs="Arial"/>
              </w:rPr>
              <w:t>MCU</w:t>
            </w:r>
            <w:r>
              <w:rPr>
                <w:rFonts w:cs="Arial"/>
              </w:rPr>
              <w:t>的视频才支持辅流，配套</w:t>
            </w:r>
            <w:r>
              <w:rPr>
                <w:rFonts w:cs="Arial"/>
              </w:rPr>
              <w:t>MRP</w:t>
            </w:r>
            <w:r>
              <w:rPr>
                <w:rFonts w:cs="Arial"/>
              </w:rPr>
              <w:t>的视频会议、语音会议不支持辅流。</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08" w:name="__DdeLink__34545_1987553084"/>
            <w:bookmarkEnd w:id="208"/>
            <w:r>
              <w:rPr>
                <w:rFonts w:cs="Arial"/>
              </w:rPr>
              <w:t>code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VideoCodec</w:t>
            </w:r>
          </w:p>
        </w:tc>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H264</w:t>
            </w:r>
          </w:p>
        </w:tc>
        <w:tc>
          <w:tcPr>
            <w:tcW w:w="5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视频的编码格式，类型为</w:t>
            </w:r>
            <w:r>
              <w:rPr>
                <w:rFonts w:cs="Arial"/>
              </w:rPr>
              <w:t>String</w:t>
            </w:r>
            <w:r>
              <w:rPr>
                <w:rFonts w:cs="Arial"/>
              </w:rPr>
              <w:t>类型枚举值，支持</w:t>
            </w:r>
            <w:r>
              <w:rPr>
                <w:rFonts w:cs="Arial"/>
              </w:rPr>
              <w:t>H.261</w:t>
            </w:r>
            <w:r>
              <w:rPr>
                <w:rFonts w:cs="Arial"/>
              </w:rPr>
              <w:t>、</w:t>
            </w:r>
            <w:r>
              <w:rPr>
                <w:rFonts w:cs="Arial"/>
              </w:rPr>
              <w:t>H.263</w:t>
            </w:r>
            <w:r>
              <w:rPr>
                <w:rFonts w:cs="Arial"/>
              </w:rPr>
              <w:t>、</w:t>
            </w:r>
            <w:r>
              <w:rPr>
                <w:rFonts w:cs="Arial"/>
              </w:rPr>
              <w:t>MPEG4</w:t>
            </w:r>
            <w:r>
              <w:rPr>
                <w:rFonts w:cs="Arial"/>
              </w:rPr>
              <w:t>和</w:t>
            </w:r>
            <w:r>
              <w:rPr>
                <w:rFonts w:cs="Arial"/>
              </w:rPr>
              <w:t>H.264</w:t>
            </w:r>
            <w:r>
              <w:rPr>
                <w:rFonts w:cs="Arial"/>
              </w:rPr>
              <w:t xml:space="preserve">。定义如下： </w:t>
            </w:r>
          </w:p>
          <w:p>
            <w:pPr>
              <w:pStyle w:val="Style44"/>
              <w:rPr>
                <w:rFonts w:cs="Arial"/>
              </w:rPr>
            </w:pPr>
            <w:r>
              <w:rPr>
                <w:rFonts w:cs="Arial"/>
              </w:rPr>
              <w:t>H261</w:t>
            </w:r>
          </w:p>
          <w:p>
            <w:pPr>
              <w:pStyle w:val="Style44"/>
              <w:rPr>
                <w:rFonts w:cs="Arial"/>
              </w:rPr>
            </w:pPr>
            <w:r>
              <w:rPr>
                <w:rFonts w:cs="Arial"/>
              </w:rPr>
              <w:t>H263</w:t>
            </w:r>
          </w:p>
          <w:p>
            <w:pPr>
              <w:pStyle w:val="Style44"/>
              <w:rPr>
                <w:rFonts w:cs="Arial"/>
              </w:rPr>
            </w:pPr>
            <w:r>
              <w:rPr>
                <w:rFonts w:cs="Arial"/>
              </w:rPr>
              <w:t>H264</w:t>
            </w:r>
          </w:p>
          <w:p>
            <w:pPr>
              <w:pStyle w:val="Style44"/>
              <w:rPr>
                <w:rFonts w:cs="Arial"/>
              </w:rPr>
            </w:pPr>
            <w:r>
              <w:rPr>
                <w:rFonts w:cs="Arial"/>
              </w:rPr>
              <w:t>MPEG4</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09" w:name="__DdeLink__34547_1987553084"/>
            <w:bookmarkEnd w:id="209"/>
            <w:r>
              <w:rPr>
                <w:rFonts w:cs="Arial"/>
              </w:rPr>
              <w:t>mpi</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5</w:t>
            </w:r>
          </w:p>
        </w:tc>
        <w:tc>
          <w:tcPr>
            <w:tcW w:w="5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表示辅流能力支持的帧率。当前取值范围</w:t>
            </w:r>
          </w:p>
          <w:p>
            <w:pPr>
              <w:pStyle w:val="Style44"/>
              <w:rPr>
                <w:rFonts w:cs="Arial"/>
              </w:rPr>
            </w:pPr>
            <w:r>
              <w:rPr>
                <w:rFonts w:cs="Arial"/>
              </w:rPr>
              <w:t>1</w:t>
            </w:r>
            <w:r>
              <w:rPr>
                <w:rFonts w:cs="Arial"/>
              </w:rPr>
              <w:t>－</w:t>
            </w:r>
            <w:r>
              <w:rPr>
                <w:rFonts w:cs="Arial"/>
              </w:rPr>
              <w:t>30</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10" w:name="__DdeLink__34549_1987553084"/>
            <w:bookmarkEnd w:id="210"/>
            <w:r>
              <w:rPr>
                <w:rFonts w:cs="Arial"/>
              </w:rPr>
              <w:t>bandWidth</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BandWidth</w:t>
            </w:r>
          </w:p>
        </w:tc>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512K</w:t>
            </w:r>
          </w:p>
        </w:tc>
        <w:tc>
          <w:tcPr>
            <w:tcW w:w="5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表示辅流能力支持的带宽，类型为</w:t>
            </w:r>
            <w:r>
              <w:rPr>
                <w:rFonts w:cs="Arial"/>
              </w:rPr>
              <w:t>String</w:t>
            </w:r>
            <w:r>
              <w:rPr>
                <w:rFonts w:cs="Arial"/>
              </w:rPr>
              <w:t>类型的枚举值，定义如下：</w:t>
            </w:r>
          </w:p>
          <w:p>
            <w:pPr>
              <w:pStyle w:val="Style44"/>
              <w:rPr>
                <w:rFonts w:cs="Arial"/>
              </w:rPr>
            </w:pPr>
            <w:r>
              <w:rPr>
                <w:rFonts w:cs="Arial"/>
              </w:rPr>
              <w:t>128K</w:t>
            </w:r>
          </w:p>
          <w:p>
            <w:pPr>
              <w:pStyle w:val="Style44"/>
              <w:rPr>
                <w:rFonts w:cs="Arial"/>
              </w:rPr>
            </w:pPr>
            <w:r>
              <w:rPr>
                <w:rFonts w:cs="Arial"/>
              </w:rPr>
              <w:t>384K</w:t>
            </w:r>
          </w:p>
          <w:p>
            <w:pPr>
              <w:pStyle w:val="Style44"/>
              <w:rPr>
                <w:rFonts w:cs="Arial"/>
              </w:rPr>
            </w:pPr>
            <w:r>
              <w:rPr>
                <w:rFonts w:cs="Arial"/>
              </w:rPr>
              <w:t>512K</w:t>
            </w:r>
          </w:p>
          <w:p>
            <w:pPr>
              <w:pStyle w:val="Style44"/>
              <w:rPr>
                <w:rFonts w:cs="Arial"/>
              </w:rPr>
            </w:pPr>
            <w:r>
              <w:rPr>
                <w:rFonts w:cs="Arial"/>
              </w:rPr>
              <w:t>768K</w:t>
            </w:r>
          </w:p>
          <w:p>
            <w:pPr>
              <w:pStyle w:val="Style44"/>
              <w:rPr>
                <w:rFonts w:cs="Arial"/>
              </w:rPr>
            </w:pPr>
            <w:r>
              <w:rPr>
                <w:rFonts w:cs="Arial"/>
              </w:rPr>
              <w:t>1M</w:t>
            </w:r>
          </w:p>
          <w:p>
            <w:pPr>
              <w:pStyle w:val="Style44"/>
              <w:rPr>
                <w:rFonts w:cs="Arial"/>
              </w:rPr>
            </w:pPr>
            <w:r>
              <w:rPr>
                <w:rFonts w:cs="Arial"/>
              </w:rPr>
              <w:t>1.5M</w:t>
            </w:r>
          </w:p>
          <w:p>
            <w:pPr>
              <w:pStyle w:val="Style44"/>
              <w:rPr>
                <w:rFonts w:cs="Arial"/>
              </w:rPr>
            </w:pPr>
            <w:r>
              <w:rPr>
                <w:rFonts w:cs="Arial"/>
              </w:rPr>
              <w:t xml:space="preserve">2M </w:t>
            </w:r>
          </w:p>
          <w:p>
            <w:pPr>
              <w:pStyle w:val="Style44"/>
              <w:rPr>
                <w:rFonts w:cs="Arial"/>
              </w:rPr>
            </w:pPr>
            <w:r>
              <w:rPr>
                <w:rFonts w:cs="Arial"/>
              </w:rPr>
              <w:t>4M</w:t>
            </w:r>
          </w:p>
          <w:p>
            <w:pPr>
              <w:pStyle w:val="Style44"/>
              <w:rPr>
                <w:rFonts w:cs="Arial"/>
              </w:rPr>
            </w:pPr>
            <w:r>
              <w:rPr>
                <w:rFonts w:cs="Arial"/>
              </w:rPr>
              <w:t>6M</w:t>
            </w:r>
          </w:p>
          <w:p>
            <w:pPr>
              <w:pStyle w:val="Style44"/>
              <w:rPr>
                <w:rFonts w:cs="Arial"/>
              </w:rPr>
            </w:pPr>
            <w:r>
              <w:rPr>
                <w:rFonts w:cs="Arial"/>
              </w:rPr>
              <w:t>8M</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11" w:name="__DdeLink__34599_1987553084"/>
            <w:bookmarkEnd w:id="211"/>
            <w:r>
              <w:rPr>
                <w:rFonts w:cs="Arial"/>
              </w:rPr>
              <w:t>size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ResolutionRatio</w:t>
            </w:r>
          </w:p>
        </w:tc>
        <w:tc>
          <w:tcPr>
            <w:tcW w:w="10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4CIF</w:t>
            </w:r>
          </w:p>
        </w:tc>
        <w:tc>
          <w:tcPr>
            <w:tcW w:w="5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表示辅流能力支持的画面分辨率，类型为</w:t>
            </w:r>
            <w:r>
              <w:rPr>
                <w:rFonts w:cs="Arial"/>
              </w:rPr>
              <w:t>String</w:t>
            </w:r>
            <w:r>
              <w:rPr>
                <w:rFonts w:cs="Arial"/>
              </w:rPr>
              <w:t>类型的枚举值，定义为：</w:t>
            </w:r>
          </w:p>
          <w:p>
            <w:pPr>
              <w:pStyle w:val="Style44"/>
              <w:rPr>
                <w:rFonts w:cs="Arial"/>
              </w:rPr>
            </w:pPr>
            <w:r>
              <w:rPr>
                <w:rFonts w:cs="Arial"/>
              </w:rPr>
              <w:t>QCIF</w:t>
            </w:r>
          </w:p>
          <w:p>
            <w:pPr>
              <w:pStyle w:val="Style44"/>
              <w:rPr>
                <w:rFonts w:cs="Arial"/>
              </w:rPr>
            </w:pPr>
            <w:r>
              <w:rPr>
                <w:rFonts w:cs="Arial"/>
              </w:rPr>
              <w:t>CIF</w:t>
            </w:r>
          </w:p>
          <w:p>
            <w:pPr>
              <w:pStyle w:val="Style44"/>
              <w:rPr>
                <w:rFonts w:cs="Arial"/>
              </w:rPr>
            </w:pPr>
            <w:r>
              <w:rPr>
                <w:rFonts w:cs="Arial"/>
              </w:rPr>
              <w:t>4CIF</w:t>
            </w:r>
          </w:p>
          <w:p>
            <w:pPr>
              <w:pStyle w:val="Style44"/>
              <w:rPr>
                <w:rFonts w:cs="Arial"/>
              </w:rPr>
            </w:pPr>
            <w:r>
              <w:rPr>
                <w:rFonts w:cs="Arial"/>
              </w:rPr>
              <w:t>720P</w:t>
            </w:r>
          </w:p>
          <w:p>
            <w:pPr>
              <w:pStyle w:val="Style44"/>
              <w:rPr>
                <w:rFonts w:cs="Arial"/>
              </w:rPr>
            </w:pPr>
            <w:r>
              <w:rPr>
                <w:rFonts w:cs="Arial"/>
              </w:rPr>
              <w:t>1080P</w:t>
            </w:r>
          </w:p>
        </w:tc>
      </w:tr>
    </w:tbl>
    <w:p>
      <w:pPr>
        <w:pStyle w:val="Normal"/>
        <w:rPr/>
      </w:pPr>
      <w:r>
        <w:rPr/>
      </w:r>
    </w:p>
    <w:p>
      <w:pPr>
        <w:pStyle w:val="BlockLabel"/>
        <w:ind w:left="1701" w:right="0" w:hanging="0"/>
        <w:rPr/>
      </w:pPr>
      <w:bookmarkStart w:id="212" w:name="_Toc333415631"/>
      <w:bookmarkEnd w:id="212"/>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scheduleConferenceResult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预定创建会议结果。用</w:t>
            </w:r>
            <w:r>
              <w:rPr/>
              <w:t>XML</w:t>
            </w:r>
            <w:r>
              <w:rPr/>
              <w:t>表示。</w:t>
            </w:r>
          </w:p>
        </w:tc>
      </w:tr>
    </w:tbl>
    <w:p>
      <w:pPr>
        <w:pStyle w:val="Normal"/>
        <w:ind w:left="0" w:right="0" w:hanging="0"/>
        <w:rPr/>
      </w:pPr>
      <w:r>
        <w:rPr/>
      </w:r>
    </w:p>
    <w:p>
      <w:pPr>
        <w:pStyle w:val="TableDescription"/>
        <w:numPr>
          <w:ilvl w:val="8"/>
          <w:numId w:val="3"/>
        </w:numPr>
        <w:rPr/>
      </w:pPr>
      <w:r>
        <w:rPr/>
        <w:t>ConferenceResult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会议信息。预定会议成功响应携带此参数。</w:t>
            </w:r>
          </w:p>
        </w:tc>
      </w:tr>
    </w:tbl>
    <w:p>
      <w:pPr>
        <w:pStyle w:val="Normal"/>
        <w:ind w:left="0" w:right="0" w:hanging="0"/>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POST /rest/{version}/</w:t>
      </w:r>
      <w:bookmarkStart w:id="213" w:name="__DdeLink__34256_798641889"/>
      <w:r>
        <w:rPr>
          <w:b/>
        </w:rPr>
        <w:t>conference</w:t>
      </w:r>
      <w:bookmarkEnd w:id="213"/>
      <w:r>
        <w:rPr>
          <w:b/>
        </w:rPr>
        <w:t xml:space="preserve"> </w:t>
      </w:r>
      <w:r>
        <w:rPr/>
        <w:t>HTTP/1.1</w:t>
      </w:r>
    </w:p>
    <w:p>
      <w:pPr>
        <w:pStyle w:val="Normal"/>
        <w:rPr/>
      </w:pPr>
      <w:r>
        <w:rPr/>
        <w:t>Date:Sat, 16 Feb 2013 04:27:09 GMT</w:t>
      </w:r>
    </w:p>
    <w:p>
      <w:pPr>
        <w:pStyle w:val="Normal"/>
        <w:rPr/>
      </w:pPr>
      <w:r>
        <w:rPr/>
        <w:t>Authorization:Basic MTEzNjE4MTIzNzc5MTU1NzAwMDAtMDAwMQ==</w:t>
      </w:r>
    </w:p>
    <w:p>
      <w:pPr>
        <w:pStyle w:val="Normal"/>
        <w:rPr/>
      </w:pPr>
      <w:r>
        <w:rPr/>
        <w:t>Content-Type:text/xml</w:t>
      </w:r>
    </w:p>
    <w:p>
      <w:pPr>
        <w:pStyle w:val="Normal"/>
        <w:rPr/>
      </w:pPr>
      <w:r>
        <w:rPr/>
        <w:t>Content-Length:332</w:t>
      </w:r>
    </w:p>
    <w:p>
      <w:pPr>
        <w:pStyle w:val="Normal"/>
        <w:rPr/>
      </w:pPr>
      <w:r>
        <w:rPr/>
      </w:r>
    </w:p>
    <w:p>
      <w:pPr>
        <w:pStyle w:val="Normal"/>
        <w:rPr/>
      </w:pPr>
      <w:r>
        <w:rPr/>
        <w:t>&lt;?xml version="1.0" encoding="UTF-8"?&gt;</w:t>
      </w:r>
    </w:p>
    <w:p>
      <w:pPr>
        <w:pStyle w:val="Normal"/>
        <w:rPr/>
      </w:pPr>
      <w:r>
        <w:rPr/>
        <w:t>&lt;</w:t>
      </w:r>
      <w:bookmarkStart w:id="214" w:name="__DdeLink__34364_798641889"/>
      <w:r>
        <w:rPr/>
        <w:t>conferenceInfo</w:t>
      </w:r>
      <w:bookmarkEnd w:id="214"/>
      <w:r>
        <w:rPr/>
        <w:t>&gt;</w:t>
      </w:r>
    </w:p>
    <w:p>
      <w:pPr>
        <w:pStyle w:val="Normal"/>
        <w:rPr/>
      </w:pPr>
      <w:r>
        <w:rPr/>
        <w:t xml:space="preserve">  </w:t>
      </w:r>
      <w:r>
        <w:rPr/>
        <w:t>&lt;startTime&gt;01361075229000&lt;/startTime&gt;</w:t>
      </w:r>
    </w:p>
    <w:p>
      <w:pPr>
        <w:pStyle w:val="Normal"/>
        <w:rPr/>
      </w:pPr>
      <w:r>
        <w:rPr/>
        <w:t xml:space="preserve">  </w:t>
      </w:r>
      <w:r>
        <w:rPr/>
        <w:t>&lt;timeZone&gt;56&lt;/timeZone&gt;</w:t>
      </w:r>
    </w:p>
    <w:p>
      <w:pPr>
        <w:pStyle w:val="Normal"/>
        <w:rPr/>
      </w:pPr>
      <w:r>
        <w:rPr/>
        <w:t xml:space="preserve">  </w:t>
      </w:r>
      <w:r>
        <w:rPr/>
        <w:t>&lt;length&gt;</w:t>
      </w:r>
      <w:bookmarkStart w:id="215" w:name="__DdeLink__34258_798641889"/>
      <w:r>
        <w:rPr/>
        <w:t>3600000</w:t>
      </w:r>
      <w:bookmarkEnd w:id="215"/>
      <w:r>
        <w:rPr/>
        <w:t>&lt;/length&gt;</w:t>
      </w:r>
    </w:p>
    <w:p>
      <w:pPr>
        <w:pStyle w:val="Normal"/>
        <w:rPr/>
      </w:pPr>
      <w:r>
        <w:rPr/>
        <w:t xml:space="preserve">  </w:t>
      </w:r>
      <w:r>
        <w:rPr/>
        <w:t>&lt;size&gt;3&lt;/size&gt;</w:t>
      </w:r>
    </w:p>
    <w:p>
      <w:pPr>
        <w:pStyle w:val="Normal"/>
        <w:rPr/>
      </w:pPr>
      <w:r>
        <w:rPr/>
        <w:t xml:space="preserve">  </w:t>
      </w:r>
      <w:r>
        <w:rPr/>
        <w:t>&lt;mediaTypes&gt;Voice&lt;/mediaTypes&gt;</w:t>
      </w:r>
    </w:p>
    <w:p>
      <w:pPr>
        <w:pStyle w:val="Normal"/>
        <w:rPr/>
      </w:pPr>
      <w:r>
        <w:rPr/>
        <w:t xml:space="preserve">  </w:t>
      </w:r>
      <w:r>
        <w:rPr/>
        <w:t>&lt;language&gt;zh-CN&lt;/language&gt;</w:t>
      </w:r>
    </w:p>
    <w:p>
      <w:pPr>
        <w:pStyle w:val="Normal"/>
        <w:rPr/>
      </w:pPr>
      <w:r>
        <w:rPr/>
        <w:t xml:space="preserve">  </w:t>
      </w:r>
      <w:r>
        <w:rPr/>
        <w:t>&lt;isAllowInvite&gt;true&lt;/isAllowInvite&gt;</w:t>
      </w:r>
    </w:p>
    <w:p>
      <w:pPr>
        <w:pStyle w:val="Normal"/>
        <w:rPr/>
      </w:pPr>
      <w:r>
        <w:rPr/>
        <w:t xml:space="preserve">  </w:t>
      </w:r>
      <w:r>
        <w:rPr/>
        <w:t>&lt;accessValidateType&gt;1&lt;/accessValidateType&gt;</w:t>
      </w:r>
    </w:p>
    <w:p>
      <w:pPr>
        <w:pStyle w:val="Normal"/>
        <w:rPr/>
      </w:pPr>
      <w:r>
        <w:rPr/>
        <w:t>&lt;/conferenceInfo&gt;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Sat, 16 Feb 2013 04:25:50 GMT</w:t>
      </w:r>
    </w:p>
    <w:p>
      <w:pPr>
        <w:pStyle w:val="Normal"/>
        <w:rPr/>
      </w:pPr>
      <w:r>
        <w:rPr/>
        <w:t>Server: Apache</w:t>
      </w:r>
    </w:p>
    <w:p>
      <w:pPr>
        <w:pStyle w:val="Normal"/>
        <w:rPr/>
      </w:pPr>
      <w:r>
        <w:rPr/>
        <w:t>Accept-Ranges: bytes</w:t>
      </w:r>
    </w:p>
    <w:p>
      <w:pPr>
        <w:pStyle w:val="Normal"/>
        <w:rPr/>
      </w:pPr>
      <w:r>
        <w:rPr/>
        <w:t>Content-Length: 1771</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w:t>
      </w:r>
      <w:bookmarkStart w:id="216" w:name="__DdeLink__34476_1987553084"/>
      <w:bookmarkStart w:id="217" w:name="__DdeLink__35049_1987553084"/>
      <w:r>
        <w:rPr/>
        <w:t>conferenceResult</w:t>
      </w:r>
      <w:bookmarkEnd w:id="216"/>
      <w:bookmarkEnd w:id="217"/>
      <w:r>
        <w:rPr/>
        <w:t>&gt;  &lt;isAllowInvite&gt;true&lt;/isAllowInvite&gt;</w:t>
      </w:r>
    </w:p>
    <w:p>
      <w:pPr>
        <w:pStyle w:val="Normal"/>
        <w:rPr/>
      </w:pPr>
      <w:r>
        <w:rPr/>
        <w:t xml:space="preserve">  </w:t>
      </w:r>
      <w:r>
        <w:rPr/>
        <w:t>&lt;accessValidateType&gt;1&lt;/accessValidateType&gt;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 xml:space="preserve">  </w:t>
      </w:r>
      <w:r>
        <w:rPr/>
        <w:t>&lt;/result&gt;</w:t>
      </w:r>
    </w:p>
    <w:p>
      <w:pPr>
        <w:pStyle w:val="Normal"/>
        <w:rPr/>
      </w:pPr>
      <w:r>
        <w:rPr/>
        <w:t xml:space="preserve">  </w:t>
      </w:r>
      <w:r>
        <w:rPr/>
        <w:t>&lt;</w:t>
      </w:r>
      <w:bookmarkStart w:id="218" w:name="__DdeLink__35051_1987553084"/>
      <w:bookmarkStart w:id="219" w:name="__DdeLink__35101_1987553084"/>
      <w:r>
        <w:rPr/>
        <w:t>conferenceInfo</w:t>
      </w:r>
      <w:bookmarkEnd w:id="218"/>
      <w:bookmarkEnd w:id="219"/>
      <w:r>
        <w:rPr/>
        <w:t>&gt;</w:t>
      </w:r>
    </w:p>
    <w:p>
      <w:pPr>
        <w:pStyle w:val="Normal"/>
        <w:rPr/>
      </w:pPr>
      <w:r>
        <w:rPr/>
        <w:t xml:space="preserve">    </w:t>
      </w:r>
      <w:r>
        <w:rPr/>
        <w:t>&lt;startTime&gt;1361075229000&lt;/startTime&gt;</w:t>
      </w:r>
    </w:p>
    <w:p>
      <w:pPr>
        <w:pStyle w:val="Normal"/>
        <w:rPr/>
      </w:pPr>
      <w:r>
        <w:rPr/>
        <w:t xml:space="preserve">    </w:t>
      </w:r>
      <w:r>
        <w:rPr/>
        <w:t>&lt;timeZone&gt;56&lt;/timeZone&gt;</w:t>
      </w:r>
    </w:p>
    <w:p>
      <w:pPr>
        <w:pStyle w:val="Normal"/>
        <w:rPr/>
      </w:pPr>
      <w:r>
        <w:rPr/>
        <w:t xml:space="preserve">    </w:t>
      </w:r>
      <w:r>
        <w:rPr/>
        <w:t>&lt;length&gt;3600000&lt;/length&gt;</w:t>
      </w:r>
    </w:p>
    <w:p>
      <w:pPr>
        <w:pStyle w:val="Normal"/>
        <w:rPr/>
      </w:pPr>
      <w:r>
        <w:rPr/>
        <w:t xml:space="preserve">    </w:t>
      </w:r>
      <w:r>
        <w:rPr/>
        <w:t>&lt;size&gt;3&lt;/size&gt;</w:t>
      </w:r>
    </w:p>
    <w:p>
      <w:pPr>
        <w:pStyle w:val="Normal"/>
        <w:rPr/>
      </w:pPr>
      <w:r>
        <w:rPr/>
        <w:t xml:space="preserve">    </w:t>
      </w:r>
      <w:r>
        <w:rPr/>
        <w:t>&lt;subject/&gt;</w:t>
      </w:r>
    </w:p>
    <w:p>
      <w:pPr>
        <w:pStyle w:val="Normal"/>
        <w:rPr/>
      </w:pPr>
      <w:r>
        <w:rPr/>
        <w:t xml:space="preserve">    </w:t>
      </w:r>
      <w:r>
        <w:rPr/>
        <w:t>&lt;mediaTypes&gt;Voice&lt;/mediaTypes&gt;</w:t>
      </w:r>
    </w:p>
    <w:p>
      <w:pPr>
        <w:pStyle w:val="Normal"/>
        <w:rPr/>
      </w:pPr>
      <w:r>
        <w:rPr/>
        <w:t xml:space="preserve">    </w:t>
      </w:r>
      <w:r>
        <w:rPr/>
        <w:t>&lt;isAllowVideoControl&gt;false&lt;/isAllowVideoControl&gt;</w:t>
      </w:r>
    </w:p>
    <w:p>
      <w:pPr>
        <w:pStyle w:val="Normal"/>
        <w:rPr/>
      </w:pPr>
      <w:r>
        <w:rPr/>
        <w:t xml:space="preserve">    </w:t>
      </w:r>
      <w:r>
        <w:rPr/>
        <w:t>&lt;scheduserName&gt;admin&lt;/scheduserName&gt;</w:t>
      </w:r>
    </w:p>
    <w:p>
      <w:pPr>
        <w:pStyle w:val="Normal"/>
        <w:rPr/>
      </w:pPr>
      <w:r>
        <w:rPr/>
        <w:t xml:space="preserve">    </w:t>
      </w:r>
      <w:r>
        <w:rPr/>
        <w:t>&lt;scheduserMobile/&gt;</w:t>
      </w:r>
    </w:p>
    <w:p>
      <w:pPr>
        <w:pStyle w:val="Normal"/>
        <w:rPr/>
      </w:pPr>
      <w:r>
        <w:rPr/>
        <w:t xml:space="preserve">    </w:t>
      </w:r>
      <w:r>
        <w:rPr/>
        <w:t>&lt;</w:t>
      </w:r>
      <w:bookmarkStart w:id="220" w:name="__DdeLink__47276_1657350481"/>
      <w:r>
        <w:rPr/>
        <w:t>passwords</w:t>
      </w:r>
      <w:bookmarkEnd w:id="220"/>
      <w:r>
        <w:rPr/>
        <w:t>&gt;</w:t>
      </w:r>
    </w:p>
    <w:p>
      <w:pPr>
        <w:pStyle w:val="Normal"/>
        <w:rPr/>
      </w:pPr>
      <w:r>
        <w:rPr/>
        <w:t xml:space="preserve">      </w:t>
      </w:r>
      <w:r>
        <w:rPr/>
        <w:t>&lt;</w:t>
      </w:r>
      <w:bookmarkStart w:id="221" w:name="__DdeLink__47265_1657350481"/>
      <w:bookmarkStart w:id="222" w:name="__DdeLink__47278_1657350481"/>
      <w:r>
        <w:rPr/>
        <w:t>conferenceRole</w:t>
      </w:r>
      <w:bookmarkEnd w:id="221"/>
      <w:bookmarkEnd w:id="222"/>
      <w:r>
        <w:rPr/>
        <w:t>&gt;chair&lt;/conferenceRole&gt;</w:t>
      </w:r>
    </w:p>
    <w:p>
      <w:pPr>
        <w:pStyle w:val="Normal"/>
        <w:rPr/>
      </w:pPr>
      <w:r>
        <w:rPr/>
        <w:t xml:space="preserve">      </w:t>
      </w:r>
      <w:r>
        <w:rPr/>
        <w:t>&lt;</w:t>
      </w:r>
      <w:bookmarkStart w:id="223" w:name="__DdeLink__47280_1657350481"/>
      <w:r>
        <w:rPr/>
        <w:t>password</w:t>
      </w:r>
      <w:bookmarkEnd w:id="223"/>
      <w:r>
        <w:rPr/>
        <w:t>&gt;658799&lt;/password&gt;</w:t>
      </w:r>
    </w:p>
    <w:p>
      <w:pPr>
        <w:pStyle w:val="Normal"/>
        <w:rPr/>
      </w:pPr>
      <w:r>
        <w:rPr/>
        <w:t xml:space="preserve">      </w:t>
      </w:r>
      <w:r>
        <w:rPr/>
        <w:t>&lt;autoMake&gt;true&lt;/autoMake&gt;</w:t>
      </w:r>
    </w:p>
    <w:p>
      <w:pPr>
        <w:pStyle w:val="Normal"/>
        <w:rPr/>
      </w:pPr>
      <w:r>
        <w:rPr/>
        <w:t xml:space="preserve">    </w:t>
      </w:r>
      <w:r>
        <w:rPr/>
        <w:t>&lt;/passwords&gt;</w:t>
      </w:r>
    </w:p>
    <w:p>
      <w:pPr>
        <w:pStyle w:val="Normal"/>
        <w:rPr/>
      </w:pPr>
      <w:r>
        <w:rPr/>
        <w:t xml:space="preserve">    </w:t>
      </w:r>
      <w:r>
        <w:rPr/>
        <w:t>&lt;passwords&gt;</w:t>
      </w:r>
    </w:p>
    <w:p>
      <w:pPr>
        <w:pStyle w:val="Normal"/>
        <w:rPr/>
      </w:pPr>
      <w:r>
        <w:rPr/>
        <w:t xml:space="preserve">      </w:t>
      </w:r>
      <w:r>
        <w:rPr/>
        <w:t>&lt;conferenceRole&gt;general&lt;/conferenceRole&gt;</w:t>
      </w:r>
    </w:p>
    <w:p>
      <w:pPr>
        <w:pStyle w:val="Normal"/>
        <w:rPr/>
      </w:pPr>
      <w:r>
        <w:rPr/>
        <w:t xml:space="preserve">      </w:t>
      </w:r>
      <w:r>
        <w:rPr/>
        <w:t>&lt;password&gt;386975&lt;/password&gt;</w:t>
      </w:r>
    </w:p>
    <w:p>
      <w:pPr>
        <w:pStyle w:val="Normal"/>
        <w:rPr/>
      </w:pPr>
      <w:r>
        <w:rPr/>
        <w:t xml:space="preserve">      </w:t>
      </w:r>
      <w:r>
        <w:rPr/>
        <w:t>&lt;autoMake&gt;true&lt;/autoMake&gt;</w:t>
      </w:r>
    </w:p>
    <w:p>
      <w:pPr>
        <w:pStyle w:val="Normal"/>
        <w:rPr/>
      </w:pPr>
      <w:r>
        <w:rPr/>
        <w:t xml:space="preserve">    </w:t>
      </w:r>
      <w:r>
        <w:rPr/>
        <w:t>&lt;/passwords&gt;</w:t>
      </w:r>
    </w:p>
    <w:p>
      <w:pPr>
        <w:pStyle w:val="Normal"/>
        <w:rPr/>
      </w:pPr>
      <w:r>
        <w:rPr/>
        <w:t xml:space="preserve">    </w:t>
      </w:r>
      <w:r>
        <w:rPr/>
        <w:t>&lt;conferenceState&gt;Schedule&lt;/conferenceState&gt;</w:t>
      </w:r>
    </w:p>
    <w:p>
      <w:pPr>
        <w:pStyle w:val="Normal"/>
        <w:rPr/>
      </w:pPr>
      <w:r>
        <w:rPr/>
        <w:t xml:space="preserve">    </w:t>
      </w:r>
      <w:r>
        <w:rPr/>
        <w:t>&lt;</w:t>
      </w:r>
      <w:bookmarkStart w:id="224" w:name="__DdeLink__35103_1987553084"/>
      <w:r>
        <w:rPr/>
        <w:t>conferenceKey</w:t>
      </w:r>
      <w:bookmarkEnd w:id="224"/>
      <w:r>
        <w:rPr/>
        <w:t>&gt;</w:t>
      </w:r>
    </w:p>
    <w:p>
      <w:pPr>
        <w:pStyle w:val="Normal"/>
        <w:rPr/>
      </w:pPr>
      <w:r>
        <w:rPr/>
        <w:t xml:space="preserve">      </w:t>
      </w:r>
      <w:r>
        <w:rPr/>
        <w:t>&lt;</w:t>
      </w:r>
      <w:bookmarkStart w:id="225" w:name="__DdeLink__35105_1987553084"/>
      <w:r>
        <w:rPr/>
        <w:t>conferenceID</w:t>
      </w:r>
      <w:bookmarkEnd w:id="225"/>
      <w:r>
        <w:rPr/>
        <w:t>&gt;201598872&lt;/conferenceID&gt;</w:t>
      </w:r>
    </w:p>
    <w:p>
      <w:pPr>
        <w:pStyle w:val="Normal"/>
        <w:rPr/>
      </w:pPr>
      <w:r>
        <w:rPr/>
        <w:t xml:space="preserve">      </w:t>
      </w:r>
      <w:r>
        <w:rPr/>
        <w:t>&lt;</w:t>
      </w:r>
      <w:bookmarkStart w:id="226" w:name="__DdeLink__35107_1987553084"/>
      <w:r>
        <w:rPr/>
        <w:t>subConferenceID</w:t>
      </w:r>
      <w:bookmarkEnd w:id="226"/>
      <w:r>
        <w:rPr/>
        <w:t>&gt;0&lt;/subConferenceID&gt;</w:t>
      </w:r>
    </w:p>
    <w:p>
      <w:pPr>
        <w:pStyle w:val="Normal"/>
        <w:rPr/>
      </w:pPr>
      <w:r>
        <w:rPr/>
        <w:t xml:space="preserve">    </w:t>
      </w:r>
      <w:r>
        <w:rPr/>
        <w:t>&lt;/conferenceKey&gt;</w:t>
      </w:r>
    </w:p>
    <w:p>
      <w:pPr>
        <w:pStyle w:val="Normal"/>
        <w:rPr/>
      </w:pPr>
      <w:r>
        <w:rPr/>
        <w:t xml:space="preserve">    </w:t>
      </w:r>
      <w:r>
        <w:rPr/>
        <w:t>&lt;accessNumber&gt;+867551942242018&lt;/accessNumber&gt;</w:t>
      </w:r>
    </w:p>
    <w:p>
      <w:pPr>
        <w:pStyle w:val="Normal"/>
        <w:rPr/>
      </w:pPr>
      <w:r>
        <w:rPr/>
        <w:t xml:space="preserve">    </w:t>
      </w:r>
      <w:r>
        <w:rPr/>
        <w:t>&lt;language&gt;zh&lt;/language&gt;</w:t>
      </w:r>
    </w:p>
    <w:p>
      <w:pPr>
        <w:pStyle w:val="Normal"/>
        <w:rPr/>
      </w:pPr>
      <w:r>
        <w:rPr/>
        <w:t xml:space="preserve">    </w:t>
      </w:r>
      <w:r>
        <w:rPr/>
        <w:t>&lt;summerTime&gt;0&lt;/summerTime&gt;</w:t>
      </w:r>
    </w:p>
    <w:p>
      <w:pPr>
        <w:pStyle w:val="Normal"/>
        <w:rPr/>
      </w:pPr>
      <w:r>
        <w:rPr/>
        <w:t xml:space="preserve">    </w:t>
      </w:r>
      <w:r>
        <w:rPr/>
        <w:t>&lt;welcomeVoiceID&gt;0&lt;/welcomeVoiceID&gt;</w:t>
      </w:r>
    </w:p>
    <w:p>
      <w:pPr>
        <w:pStyle w:val="Normal"/>
        <w:rPr/>
      </w:pPr>
      <w:r>
        <w:rPr/>
        <w:t xml:space="preserve">    </w:t>
      </w:r>
      <w:r>
        <w:rPr/>
        <w:t>&lt;firstAttendeeVoiceID&gt;-1&lt;/firstAttendeeVoiceID&gt;</w:t>
      </w:r>
    </w:p>
    <w:p>
      <w:pPr>
        <w:pStyle w:val="Normal"/>
        <w:rPr/>
      </w:pPr>
      <w:r>
        <w:rPr/>
        <w:t xml:space="preserve">    </w:t>
      </w:r>
      <w:r>
        <w:rPr/>
        <w:t>&lt;enterVoiceID&gt;-2&lt;/enterVoiceID&gt;</w:t>
      </w:r>
    </w:p>
    <w:p>
      <w:pPr>
        <w:pStyle w:val="Normal"/>
        <w:rPr/>
      </w:pPr>
      <w:r>
        <w:rPr/>
        <w:t xml:space="preserve">    </w:t>
      </w:r>
      <w:r>
        <w:rPr/>
        <w:t>&lt;leaveVoiceID&gt;-2&lt;/leaveVoiceID&gt;</w:t>
      </w:r>
    </w:p>
    <w:p>
      <w:pPr>
        <w:pStyle w:val="Normal"/>
        <w:rPr/>
      </w:pPr>
      <w:r>
        <w:rPr/>
        <w:t xml:space="preserve">    </w:t>
      </w:r>
      <w:r>
        <w:rPr/>
        <w:t>&lt;isWaitChairman&gt;false&lt;/isWaitChairman&gt;</w:t>
      </w:r>
    </w:p>
    <w:p>
      <w:pPr>
        <w:pStyle w:val="Normal"/>
        <w:rPr/>
      </w:pPr>
      <w:r>
        <w:rPr/>
        <w:t xml:space="preserve">    </w:t>
      </w:r>
      <w:r>
        <w:rPr/>
        <w:t>&lt;isAllowInvite&gt;true&lt;/isAllowInvite&gt;</w:t>
      </w:r>
    </w:p>
    <w:p>
      <w:pPr>
        <w:pStyle w:val="Normal"/>
        <w:rPr/>
      </w:pPr>
      <w:r>
        <w:rPr/>
        <w:t xml:space="preserve">    </w:t>
      </w:r>
      <w:r>
        <w:rPr/>
        <w:t>&lt;isAutoInvite&gt;false&lt;/isAutoInvite&gt;</w:t>
      </w:r>
    </w:p>
    <w:p>
      <w:pPr>
        <w:pStyle w:val="Normal"/>
        <w:rPr/>
      </w:pPr>
      <w:r>
        <w:rPr/>
        <w:t xml:space="preserve">    </w:t>
      </w:r>
      <w:r>
        <w:rPr/>
        <w:t>&lt;isCycleType&gt;false&lt;/isCycleType&gt;</w:t>
      </w:r>
    </w:p>
    <w:p>
      <w:pPr>
        <w:pStyle w:val="Normal"/>
        <w:rPr/>
      </w:pPr>
      <w:r>
        <w:rPr/>
        <w:t xml:space="preserve">    </w:t>
      </w:r>
      <w:r>
        <w:rPr/>
        <w:t>&lt;isAllowRecord&gt;false&lt;/isAllowRecord&gt;</w:t>
      </w:r>
    </w:p>
    <w:p>
      <w:pPr>
        <w:pStyle w:val="Normal"/>
        <w:rPr/>
      </w:pPr>
      <w:r>
        <w:rPr/>
        <w:t xml:space="preserve">    </w:t>
      </w:r>
      <w:r>
        <w:rPr/>
        <w:t>&lt;isAutoRecord&gt;false&lt;/isAutoRecord&gt;</w:t>
      </w:r>
    </w:p>
    <w:p>
      <w:pPr>
        <w:pStyle w:val="Normal"/>
        <w:rPr/>
      </w:pPr>
      <w:r>
        <w:rPr/>
        <w:t xml:space="preserve">    </w:t>
      </w:r>
      <w:r>
        <w:rPr/>
        <w:t>&lt;autoProlong&gt;false&lt;/autoProlong&gt;</w:t>
      </w:r>
    </w:p>
    <w:p>
      <w:pPr>
        <w:pStyle w:val="Normal"/>
        <w:rPr/>
      </w:pPr>
      <w:r>
        <w:rPr/>
        <w:t xml:space="preserve">    </w:t>
      </w:r>
      <w:r>
        <w:rPr/>
        <w:t>&lt;autoProlongTime&gt;0&lt;/autoProlongTime&gt;</w:t>
      </w:r>
    </w:p>
    <w:p>
      <w:pPr>
        <w:pStyle w:val="Normal"/>
        <w:rPr/>
      </w:pPr>
      <w:r>
        <w:rPr/>
        <w:t xml:space="preserve">    </w:t>
      </w:r>
      <w:r>
        <w:rPr/>
        <w:t>&lt;convergent&gt;false&lt;/convergent&gt;</w:t>
      </w:r>
    </w:p>
    <w:p>
      <w:pPr>
        <w:pStyle w:val="Normal"/>
        <w:rPr/>
      </w:pPr>
      <w:r>
        <w:rPr/>
        <w:t xml:space="preserve">    </w:t>
      </w:r>
      <w:r>
        <w:rPr/>
        <w:t>&lt;accessValidateType&gt;1&lt;/accessValidateType&gt;</w:t>
      </w:r>
    </w:p>
    <w:p>
      <w:pPr>
        <w:pStyle w:val="Normal"/>
        <w:rPr/>
      </w:pPr>
      <w:r>
        <w:rPr/>
        <w:t xml:space="preserve">    </w:t>
      </w:r>
      <w:r>
        <w:rPr/>
        <w:t>&lt;isCLIValidate&gt;false&lt;/isCLIValidate&gt;</w:t>
      </w:r>
    </w:p>
    <w:p>
      <w:pPr>
        <w:pStyle w:val="Normal"/>
        <w:rPr/>
      </w:pPr>
      <w:r>
        <w:rPr/>
        <w:t xml:space="preserve">    </w:t>
      </w:r>
      <w:r>
        <w:rPr/>
        <w:t>&lt;accountID&gt;1&lt;/accountID&gt;</w:t>
      </w:r>
    </w:p>
    <w:p>
      <w:pPr>
        <w:pStyle w:val="Normal"/>
        <w:rPr/>
      </w:pPr>
      <w:r>
        <w:rPr/>
        <w:t xml:space="preserve">  </w:t>
      </w:r>
      <w:r>
        <w:rPr/>
        <w:t>&lt;/</w:t>
      </w:r>
      <w:bookmarkStart w:id="227" w:name="__DdeLink__34526_1987553084"/>
      <w:r>
        <w:rPr/>
        <w:t>conferenceInfo</w:t>
      </w:r>
      <w:bookmarkEnd w:id="227"/>
      <w:r>
        <w:rPr/>
        <w:t>&gt;</w:t>
      </w:r>
    </w:p>
    <w:p>
      <w:pPr>
        <w:pStyle w:val="Normal"/>
        <w:rPr/>
      </w:pPr>
      <w:r>
        <w:rPr/>
        <w:t>&lt;/conferenceResult&gt;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28" w:name="_Toc450768860"/>
      <w:bookmarkStart w:id="229" w:name="_Toc365380519"/>
      <w:bookmarkEnd w:id="228"/>
      <w:bookmarkEnd w:id="229"/>
      <w:r>
        <w:rPr/>
        <w:t>取消预定会议</w:t>
      </w:r>
    </w:p>
    <w:p>
      <w:pPr>
        <w:pStyle w:val="BlockLabel"/>
        <w:ind w:left="1701" w:right="0" w:hanging="0"/>
        <w:rPr/>
      </w:pPr>
      <w:r>
        <w:rPr/>
        <w:t>接口描述</w:t>
      </w:r>
    </w:p>
    <w:p>
      <w:pPr>
        <w:pStyle w:val="Normal"/>
        <w:rPr/>
      </w:pPr>
      <w:r>
        <w:rPr/>
        <w:t>该接口提供取消预定会议功能。会议能力系统收到请求，取消请求中指定的将来会议。</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/rest/{version}/conferences/{conferenceID}/subConferenceID/{subConferenceID}</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，在预定创建会议时由会议能力服务器产生，通过预定创建会议响应消息返回给会议业务服务器。</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取销会议结果。用</w:t>
            </w:r>
            <w:r>
              <w:rPr/>
              <w:t>XML</w:t>
            </w:r>
            <w:r>
              <w:rPr/>
              <w:t>表示。</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DELETE /rest/{version}/conferences/{conferenceID}/subConferenceID/{subConferenceID} </w:t>
      </w:r>
      <w:r>
        <w:rPr/>
        <w:t>HTTP/1.1</w:t>
      </w:r>
    </w:p>
    <w:p>
      <w:pPr>
        <w:pStyle w:val="Normal"/>
        <w:rPr/>
      </w:pPr>
      <w:r>
        <w:rPr/>
        <w:t>Date:Sat, 16 Feb 2013 04:27:09 GMT</w:t>
      </w:r>
    </w:p>
    <w:p>
      <w:pPr>
        <w:pStyle w:val="Normal"/>
        <w:rPr/>
      </w:pPr>
      <w:r>
        <w:rPr/>
        <w:t>Authorization:Basic MTEzNjE4MTIzNzc5MTU1NzAwMDAtMDAwMQ==</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30" w:name="_Toc450768861"/>
      <w:bookmarkStart w:id="231" w:name="_Toc369181402"/>
      <w:bookmarkStart w:id="232" w:name="_Toc376012044"/>
      <w:bookmarkEnd w:id="230"/>
      <w:bookmarkEnd w:id="231"/>
      <w:bookmarkEnd w:id="232"/>
      <w:r>
        <w:rPr/>
        <w:t>修改预定会议</w:t>
      </w:r>
    </w:p>
    <w:p>
      <w:pPr>
        <w:pStyle w:val="BlockLabel"/>
        <w:ind w:left="1701" w:right="0" w:hanging="0"/>
        <w:rPr/>
      </w:pPr>
      <w:r>
        <w:rPr/>
        <w:t>接口描述</w:t>
      </w:r>
    </w:p>
    <w:p>
      <w:pPr>
        <w:pStyle w:val="Normal"/>
        <w:rPr/>
      </w:pPr>
      <w:r>
        <w:rPr/>
        <w:t>该接口提供修改将来会议信息功能。会议能力系统收到请求，按照请求信息修改系统将来会议信息。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233" w:name="__DdeLink__34395_1794763633"/>
            <w:r>
              <w:rPr>
                <w:rFonts w:cs="Arial"/>
              </w:rPr>
              <w:t>conferences/{</w:t>
            </w:r>
            <w:bookmarkStart w:id="234" w:name="__DdeLink__34397_1794763633"/>
            <w:r>
              <w:rPr>
                <w:rFonts w:cs="Arial"/>
              </w:rPr>
              <w:t>conferenceID</w:t>
            </w:r>
            <w:bookmarkEnd w:id="233"/>
            <w:bookmarkEnd w:id="234"/>
            <w:r>
              <w:rPr>
                <w:rFonts w:cs="Arial"/>
              </w:rPr>
              <w:t>}/subConferenceID/{subConferenceID}</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szCs w:val="24"/>
              </w:rPr>
              <w:t>会议信息。</w:t>
            </w:r>
            <w:r>
              <w:rPr/>
              <w:t>用</w:t>
            </w:r>
            <w:r>
              <w:rPr/>
              <w:t>XML</w:t>
            </w:r>
            <w:r>
              <w:rPr/>
              <w:t>表示。</w:t>
            </w:r>
            <w:r>
              <w:rPr>
                <w:szCs w:val="24"/>
              </w:rPr>
              <w:t>详见</w:t>
            </w:r>
            <w:r>
              <w:rPr>
                <w:szCs w:val="24"/>
              </w:rPr>
              <w:t>ConferenceInfo</w:t>
            </w:r>
            <w:r>
              <w:rPr>
                <w:szCs w:val="24"/>
              </w:rPr>
              <w:t>数据结构</w:t>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操作结果。用</w:t>
            </w:r>
            <w:r>
              <w:rPr/>
              <w:t>XML</w:t>
            </w:r>
            <w:r>
              <w:rPr/>
              <w:t>表示。</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PUT /rest/{version}/conferences/{conferenceID}/subConferenceID/{subConferenceID} </w:t>
      </w:r>
      <w:r>
        <w:rPr/>
        <w:t>HTTP/1.1</w:t>
      </w:r>
    </w:p>
    <w:p>
      <w:pPr>
        <w:pStyle w:val="Normal"/>
        <w:rPr>
          <w:b/>
          <w:b/>
        </w:rPr>
      </w:pPr>
      <w:r>
        <w:rPr>
          <w:b/>
        </w:rPr>
        <w:t>Authorization: Basic c2NvdHQ6dGlnZXI=</w:t>
      </w:r>
    </w:p>
    <w:p>
      <w:pPr>
        <w:pStyle w:val="Normal"/>
        <w:rPr/>
      </w:pPr>
      <w:r>
        <w:rPr/>
        <w:t>Content-Length:358</w:t>
      </w:r>
    </w:p>
    <w:p>
      <w:pPr>
        <w:pStyle w:val="Normal"/>
        <w:rPr/>
      </w:pPr>
      <w:r>
        <w:rPr/>
      </w:r>
    </w:p>
    <w:p>
      <w:pPr>
        <w:pStyle w:val="Normal"/>
        <w:rPr/>
      </w:pPr>
      <w:r>
        <w:rPr/>
        <w:t>&lt;?xml version="1.0" encoding="UTF-8"?&gt;</w:t>
      </w:r>
    </w:p>
    <w:p>
      <w:pPr>
        <w:pStyle w:val="Normal"/>
        <w:rPr/>
      </w:pPr>
      <w:r>
        <w:rPr/>
        <w:t>&lt;</w:t>
      </w:r>
      <w:bookmarkStart w:id="235" w:name="__DdeLink__36494_984660459"/>
      <w:r>
        <w:rPr/>
        <w:t>conferenceInfo</w:t>
      </w:r>
      <w:bookmarkEnd w:id="235"/>
      <w:r>
        <w:rPr/>
        <w:t>&gt;</w:t>
      </w:r>
    </w:p>
    <w:p>
      <w:pPr>
        <w:pStyle w:val="Normal"/>
        <w:rPr/>
      </w:pPr>
      <w:r>
        <w:rPr/>
        <w:t xml:space="preserve">  </w:t>
      </w:r>
      <w:r>
        <w:rPr/>
        <w:t>&lt;startTime&gt;1384843025000&lt;/startTime&gt;</w:t>
      </w:r>
    </w:p>
    <w:p>
      <w:pPr>
        <w:pStyle w:val="Normal"/>
        <w:rPr/>
      </w:pPr>
      <w:r>
        <w:rPr/>
        <w:t xml:space="preserve">  </w:t>
      </w:r>
      <w:r>
        <w:rPr/>
        <w:t>&lt;timeZone&gt;56&lt;/timeZone&gt;</w:t>
      </w:r>
    </w:p>
    <w:p>
      <w:pPr>
        <w:pStyle w:val="Normal"/>
        <w:rPr/>
      </w:pPr>
      <w:r>
        <w:rPr/>
        <w:t xml:space="preserve">  </w:t>
      </w:r>
      <w:r>
        <w:rPr/>
        <w:t>&lt;subject&gt;Video&lt;/subject&gt;</w:t>
      </w:r>
    </w:p>
    <w:p>
      <w:pPr>
        <w:pStyle w:val="Normal"/>
        <w:rPr/>
      </w:pPr>
      <w:r>
        <w:rPr/>
        <w:t xml:space="preserve">  </w:t>
      </w:r>
      <w:r>
        <w:rPr/>
        <w:t>&lt;length&gt;3600000&lt;/length&gt;</w:t>
      </w:r>
    </w:p>
    <w:p>
      <w:pPr>
        <w:pStyle w:val="Normal"/>
        <w:rPr/>
      </w:pPr>
      <w:r>
        <w:rPr/>
        <w:t xml:space="preserve">  </w:t>
      </w:r>
      <w:r>
        <w:rPr/>
        <w:t>&lt;size&gt;5&lt;/size&gt;</w:t>
      </w:r>
    </w:p>
    <w:p>
      <w:pPr>
        <w:pStyle w:val="Normal"/>
        <w:rPr/>
      </w:pPr>
      <w:r>
        <w:rPr/>
        <w:t xml:space="preserve">  </w:t>
      </w:r>
      <w:r>
        <w:rPr/>
        <w:t>&lt;mediaTypes&gt;Voice&lt;/mediaTypes&gt;</w:t>
      </w:r>
    </w:p>
    <w:p>
      <w:pPr>
        <w:pStyle w:val="Normal"/>
        <w:rPr/>
      </w:pPr>
      <w:r>
        <w:rPr/>
        <w:t xml:space="preserve">  </w:t>
      </w:r>
      <w:r>
        <w:rPr/>
        <w:t>&lt;language&gt;zh-CN&lt;/language&gt;</w:t>
      </w:r>
    </w:p>
    <w:p>
      <w:pPr>
        <w:pStyle w:val="Normal"/>
        <w:rPr/>
      </w:pPr>
      <w:r>
        <w:rPr/>
        <w:t xml:space="preserve">  </w:t>
      </w:r>
      <w:r>
        <w:rPr/>
        <w:t>&lt;isAllowInvite&gt;true&lt;/isAllowInvite&gt;</w:t>
      </w:r>
    </w:p>
    <w:p>
      <w:pPr>
        <w:pStyle w:val="Normal"/>
        <w:rPr/>
      </w:pPr>
      <w:r>
        <w:rPr/>
        <w:t xml:space="preserve">  </w:t>
      </w:r>
      <w:r>
        <w:rPr/>
        <w:t>&lt;accessValidateType&gt;1&lt;/accessValidateType&gt;</w:t>
      </w:r>
    </w:p>
    <w:p>
      <w:pPr>
        <w:pStyle w:val="Normal"/>
        <w:rPr/>
      </w:pPr>
      <w:r>
        <w:rPr/>
        <w:t>&lt;/conferenceInfo&gt;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36" w:name="_Toc450768862"/>
      <w:bookmarkEnd w:id="236"/>
      <w:r>
        <w:rPr/>
        <w:t>重设会议密码</w:t>
      </w:r>
    </w:p>
    <w:p>
      <w:pPr>
        <w:pStyle w:val="BlockLabel"/>
        <w:ind w:left="1701" w:right="0" w:hanging="0"/>
        <w:rPr/>
      </w:pPr>
      <w:r>
        <w:rPr/>
        <w:t>接口描述</w:t>
      </w:r>
    </w:p>
    <w:p>
      <w:pPr>
        <w:pStyle w:val="Normal"/>
        <w:rPr/>
      </w:pPr>
      <w:r>
        <w:rPr/>
        <w:t>该接口提供会议密码重设功能。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/rest/{version}/conferences/{conferenceID}/subConferenceID/{subConferenceID}/resetConferencePassword</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，在预定创建会议时由会议能力服务器产生，通过预定创建会议响应消息返回给会议业务服务器。</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spacing w:before="80" w:after="80"/>
              <w:jc w:val="both"/>
              <w:rPr/>
            </w:pPr>
            <w:r>
              <w:rPr/>
            </w:r>
          </w:p>
        </w:tc>
      </w:tr>
    </w:tbl>
    <w:p>
      <w:pPr>
        <w:pStyle w:val="Normal"/>
        <w:ind w:left="0" w:right="0" w:hanging="0"/>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BlockLabel"/>
        <w:ind w:left="1701" w:right="0" w:hanging="0"/>
        <w:rPr/>
      </w:pPr>
      <w:r>
        <w:rPr/>
        <w:t>参考样例</w:t>
      </w:r>
      <w:r>
        <w:rPr/>
        <w:t>#</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/rest/{version}/conferences/{conferenceID}/subConferenceID/{subConferenceID}/resetConferencePassword HTT</w:t>
      </w:r>
      <w:r>
        <w:rPr/>
        <w:t>P/1.1</w:t>
      </w:r>
    </w:p>
    <w:p>
      <w:pPr>
        <w:pStyle w:val="Normal"/>
        <w:rPr/>
      </w:pPr>
      <w:r>
        <w:rPr/>
        <w:t>Date: Wed, 22 Jun 2011 15:48:07 GMT</w:t>
      </w:r>
    </w:p>
    <w:p>
      <w:pPr>
        <w:pStyle w:val="Normal"/>
        <w:rPr>
          <w:b/>
          <w:b/>
        </w:rPr>
      </w:pPr>
      <w:r>
        <w:rPr>
          <w:b/>
        </w:rPr>
        <w:t>Authorization: Basic c2NvdHQ6dGlnZXI=</w:t>
      </w:r>
    </w:p>
    <w:p>
      <w:pPr>
        <w:pStyle w:val="Normal"/>
        <w:rPr/>
      </w:pPr>
      <w:r>
        <w:rPr/>
        <w:t>Content-Length: 0</w:t>
      </w:r>
    </w:p>
    <w:p>
      <w:pPr>
        <w:pStyle w:val="Normal"/>
        <w:rPr/>
      </w:pPr>
      <w:r>
        <w:rPr/>
        <w:t>Content-Type: application/x-www-form-urlencoded; charset=UTF-8</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37" w:name="_Toc450768863"/>
      <w:bookmarkStart w:id="238" w:name="_Toc369181403"/>
      <w:bookmarkStart w:id="239" w:name="_Toc376012045"/>
      <w:bookmarkEnd w:id="237"/>
      <w:bookmarkEnd w:id="238"/>
      <w:bookmarkEnd w:id="239"/>
      <w:r>
        <w:rPr/>
        <w:t>查看会议信息</w:t>
      </w:r>
    </w:p>
    <w:p>
      <w:pPr>
        <w:pStyle w:val="BlockLabel"/>
        <w:ind w:left="1701" w:right="0" w:hanging="0"/>
        <w:rPr/>
      </w:pPr>
      <w:r>
        <w:rPr/>
        <w:t>接口描述</w:t>
      </w:r>
    </w:p>
    <w:p>
      <w:pPr>
        <w:pStyle w:val="Normal"/>
        <w:rPr/>
      </w:pPr>
      <w:r>
        <w:rPr/>
        <w:t>该接口提供查看指定会议信息功能。会议能力系统收到请求，返回指定会议的会议信息。虽然此接口放在会议管理目录下，但用户通过会议</w:t>
      </w:r>
      <w:r>
        <w:rPr/>
        <w:t>ID</w:t>
      </w:r>
      <w:r>
        <w:rPr/>
        <w:t>登录会议后，也可以通过此接口查询会议信息，所以此接口也属于会控的范畴。</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/rest/{version}/conferences/{conferenceID}/subConferenceID/{subConferenceID}</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操作结果。用</w:t>
            </w:r>
            <w:r>
              <w:rPr/>
              <w:t>XML</w:t>
            </w:r>
            <w:r>
              <w:rPr/>
              <w:t>表示。</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w:t>
      </w:r>
      <w:bookmarkStart w:id="240" w:name="__DdeLink__36440_984660459"/>
      <w:r>
        <w:rPr>
          <w:b/>
        </w:rPr>
        <w:t xml:space="preserve">conferences/{conferenceID}/subConferenceID/{subConferenceID} </w:t>
      </w:r>
      <w:bookmarkEnd w:id="240"/>
      <w:r>
        <w:rPr/>
        <w:t>HTTP/1.1</w:t>
      </w:r>
    </w:p>
    <w:p>
      <w:pPr>
        <w:pStyle w:val="Normal"/>
        <w:rPr>
          <w:b/>
          <w:b/>
        </w:rPr>
      </w:pPr>
      <w:r>
        <w:rPr>
          <w:b/>
        </w:rPr>
        <w:t>Authorization: Basic c2NvdHQ6dGlnZXI=</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Accept-Ranges: bytes</w:t>
      </w:r>
    </w:p>
    <w:p>
      <w:pPr>
        <w:pStyle w:val="Normal"/>
        <w:rPr/>
      </w:pPr>
      <w:r>
        <w:rPr/>
        <w:t>Content-Length: 3525</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&lt;conferenceResult&gt;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&lt;conferenceInfo&gt;</w:t>
      </w:r>
    </w:p>
    <w:p>
      <w:pPr>
        <w:pStyle w:val="Normal"/>
        <w:rPr/>
      </w:pPr>
      <w:r>
        <w:rPr/>
        <w:t xml:space="preserve">    </w:t>
      </w:r>
      <w:r>
        <w:rPr/>
        <w:t>&lt;startTime&gt;1384832020429&lt;/startTime&gt;</w:t>
      </w:r>
    </w:p>
    <w:p>
      <w:pPr>
        <w:pStyle w:val="Normal"/>
        <w:rPr/>
      </w:pPr>
      <w:r>
        <w:rPr/>
        <w:t xml:space="preserve">    </w:t>
      </w:r>
      <w:r>
        <w:rPr/>
        <w:t>&lt;timeZone&gt;56&lt;/timeZone&gt;</w:t>
      </w:r>
    </w:p>
    <w:p>
      <w:pPr>
        <w:pStyle w:val="Normal"/>
        <w:rPr/>
      </w:pPr>
      <w:r>
        <w:rPr/>
        <w:t xml:space="preserve">    </w:t>
      </w:r>
      <w:r>
        <w:rPr/>
        <w:t>&lt;length&gt;3600000&lt;/length&gt;</w:t>
      </w:r>
    </w:p>
    <w:p>
      <w:pPr>
        <w:pStyle w:val="Normal"/>
        <w:rPr/>
      </w:pPr>
      <w:r>
        <w:rPr/>
        <w:t xml:space="preserve">    </w:t>
      </w:r>
      <w:r>
        <w:rPr/>
        <w:t>&lt;size&gt;3&lt;/size&gt;</w:t>
      </w:r>
    </w:p>
    <w:p>
      <w:pPr>
        <w:pStyle w:val="Normal"/>
        <w:rPr/>
      </w:pPr>
      <w:r>
        <w:rPr/>
        <w:t xml:space="preserve">    </w:t>
      </w:r>
      <w:r>
        <w:rPr/>
        <w:t>&lt;subject/&gt;</w:t>
      </w:r>
    </w:p>
    <w:p>
      <w:pPr>
        <w:pStyle w:val="Normal"/>
        <w:rPr/>
      </w:pPr>
      <w:r>
        <w:rPr/>
        <w:t xml:space="preserve">    </w:t>
      </w:r>
      <w:r>
        <w:rPr/>
        <w:t>&lt;mediaTypes&gt;Voice&lt;/mediaTypes&gt;</w:t>
      </w:r>
    </w:p>
    <w:p>
      <w:pPr>
        <w:pStyle w:val="Normal"/>
        <w:rPr/>
      </w:pPr>
      <w:r>
        <w:rPr/>
        <w:t xml:space="preserve">    </w:t>
      </w:r>
      <w:r>
        <w:rPr/>
        <w:t>&lt;isAllowVideoControl&gt;false&lt;/isAllowVideoControl&gt;</w:t>
      </w:r>
    </w:p>
    <w:p>
      <w:pPr>
        <w:pStyle w:val="Normal"/>
        <w:rPr/>
      </w:pPr>
      <w:r>
        <w:rPr/>
        <w:t xml:space="preserve">    </w:t>
      </w:r>
      <w:r>
        <w:rPr/>
        <w:t>&lt;scheduserName&gt;admin&lt;/scheduserName&gt;</w:t>
      </w:r>
    </w:p>
    <w:p>
      <w:pPr>
        <w:pStyle w:val="Normal"/>
        <w:rPr/>
      </w:pPr>
      <w:r>
        <w:rPr/>
        <w:t xml:space="preserve">    </w:t>
      </w:r>
      <w:r>
        <w:rPr/>
        <w:t>&lt;scheduserMobile xsi:nil="true"/&gt;</w:t>
      </w:r>
    </w:p>
    <w:p>
      <w:pPr>
        <w:pStyle w:val="Normal"/>
        <w:rPr/>
      </w:pPr>
      <w:r>
        <w:rPr/>
        <w:t xml:space="preserve">    </w:t>
      </w:r>
      <w:r>
        <w:rPr/>
        <w:t>&lt;passwords&gt;</w:t>
      </w:r>
    </w:p>
    <w:p>
      <w:pPr>
        <w:pStyle w:val="Normal"/>
        <w:rPr/>
      </w:pPr>
      <w:r>
        <w:rPr/>
        <w:t xml:space="preserve">      </w:t>
      </w:r>
      <w:r>
        <w:rPr/>
        <w:t>&lt;conferenceRole&gt;general&lt;/conferenceRole&gt;</w:t>
      </w:r>
    </w:p>
    <w:p>
      <w:pPr>
        <w:pStyle w:val="Normal"/>
        <w:rPr/>
      </w:pPr>
      <w:r>
        <w:rPr/>
        <w:t xml:space="preserve">      </w:t>
      </w:r>
      <w:r>
        <w:rPr/>
        <w:t>&lt;password&gt;411606&lt;/password&gt;</w:t>
      </w:r>
    </w:p>
    <w:p>
      <w:pPr>
        <w:pStyle w:val="Normal"/>
        <w:rPr/>
      </w:pPr>
      <w:r>
        <w:rPr/>
        <w:t xml:space="preserve">      </w:t>
      </w:r>
      <w:r>
        <w:rPr/>
        <w:t>&lt;autoMake&gt;true&lt;/autoMake&gt;</w:t>
      </w:r>
    </w:p>
    <w:p>
      <w:pPr>
        <w:pStyle w:val="Normal"/>
        <w:rPr/>
      </w:pPr>
      <w:r>
        <w:rPr/>
        <w:t xml:space="preserve">    </w:t>
      </w:r>
      <w:r>
        <w:rPr/>
        <w:t>&lt;/passwords&gt;</w:t>
      </w:r>
    </w:p>
    <w:p>
      <w:pPr>
        <w:pStyle w:val="Normal"/>
        <w:rPr/>
      </w:pPr>
      <w:r>
        <w:rPr/>
        <w:t xml:space="preserve">    </w:t>
      </w:r>
      <w:r>
        <w:rPr/>
        <w:t>&lt;passwords&gt;</w:t>
      </w:r>
    </w:p>
    <w:p>
      <w:pPr>
        <w:pStyle w:val="Normal"/>
        <w:rPr/>
      </w:pPr>
      <w:r>
        <w:rPr/>
        <w:t xml:space="preserve">      </w:t>
      </w:r>
      <w:r>
        <w:rPr/>
        <w:t>&lt;conferenceRole&gt;chair&lt;/conferenceRole&gt;</w:t>
      </w:r>
    </w:p>
    <w:p>
      <w:pPr>
        <w:pStyle w:val="Normal"/>
        <w:rPr/>
      </w:pPr>
      <w:r>
        <w:rPr/>
        <w:t xml:space="preserve">      </w:t>
      </w:r>
      <w:r>
        <w:rPr/>
        <w:t>&lt;password&gt;352774&lt;/password&gt;</w:t>
      </w:r>
    </w:p>
    <w:p>
      <w:pPr>
        <w:pStyle w:val="Normal"/>
        <w:rPr/>
      </w:pPr>
      <w:r>
        <w:rPr/>
        <w:t xml:space="preserve">      </w:t>
      </w:r>
      <w:r>
        <w:rPr/>
        <w:t>&lt;autoMake&gt;true&lt;/autoMake&gt;</w:t>
      </w:r>
    </w:p>
    <w:p>
      <w:pPr>
        <w:pStyle w:val="Normal"/>
        <w:rPr/>
      </w:pPr>
      <w:r>
        <w:rPr/>
        <w:t xml:space="preserve">    </w:t>
      </w:r>
      <w:r>
        <w:rPr/>
        <w:t>&lt;/passwords&gt;</w:t>
      </w:r>
    </w:p>
    <w:p>
      <w:pPr>
        <w:pStyle w:val="Normal"/>
        <w:rPr/>
      </w:pPr>
      <w:r>
        <w:rPr/>
        <w:t xml:space="preserve">    </w:t>
      </w:r>
      <w:r>
        <w:rPr/>
        <w:t>&lt;conferenceState&gt;Created&lt;/conferenceState&gt;</w:t>
      </w:r>
    </w:p>
    <w:p>
      <w:pPr>
        <w:pStyle w:val="Normal"/>
        <w:rPr/>
      </w:pPr>
      <w:r>
        <w:rPr/>
        <w:t xml:space="preserve">    </w:t>
      </w:r>
      <w:r>
        <w:rPr/>
        <w:t>&lt;conferenceKey&gt;</w:t>
      </w:r>
    </w:p>
    <w:p>
      <w:pPr>
        <w:pStyle w:val="Normal"/>
        <w:rPr/>
      </w:pPr>
      <w:r>
        <w:rPr/>
        <w:t xml:space="preserve">      </w:t>
      </w:r>
      <w:r>
        <w:rPr/>
        <w:t>&lt;conferenceID&gt;201199133&lt;/conferenceID&gt;</w:t>
      </w:r>
    </w:p>
    <w:p>
      <w:pPr>
        <w:pStyle w:val="Normal"/>
        <w:rPr/>
      </w:pPr>
      <w:r>
        <w:rPr/>
        <w:t xml:space="preserve">      </w:t>
      </w:r>
      <w:r>
        <w:rPr/>
        <w:t>&lt;subConferenceID&gt;0&lt;/subConferenceID&gt;</w:t>
      </w:r>
    </w:p>
    <w:p>
      <w:pPr>
        <w:pStyle w:val="Normal"/>
        <w:rPr/>
      </w:pPr>
      <w:r>
        <w:rPr/>
        <w:t xml:space="preserve">    </w:t>
      </w:r>
      <w:r>
        <w:rPr/>
        <w:t>&lt;/conferenceKey&gt;</w:t>
      </w:r>
    </w:p>
    <w:p>
      <w:pPr>
        <w:pStyle w:val="Normal"/>
        <w:rPr/>
      </w:pPr>
      <w:r>
        <w:rPr/>
        <w:t xml:space="preserve">    </w:t>
      </w:r>
      <w:r>
        <w:rPr/>
        <w:t>&lt;accessNumber&gt;+867550142018&lt;/accessNumber&gt;</w:t>
      </w:r>
    </w:p>
    <w:p>
      <w:pPr>
        <w:pStyle w:val="Normal"/>
        <w:rPr/>
      </w:pPr>
      <w:r>
        <w:rPr/>
        <w:t xml:space="preserve">    </w:t>
      </w:r>
      <w:r>
        <w:rPr/>
        <w:t>&lt;language&gt;zh&lt;/language&gt;</w:t>
      </w:r>
    </w:p>
    <w:p>
      <w:pPr>
        <w:pStyle w:val="Normal"/>
        <w:rPr/>
      </w:pPr>
      <w:r>
        <w:rPr/>
        <w:t xml:space="preserve">    </w:t>
      </w:r>
      <w:r>
        <w:rPr/>
        <w:t>&lt;summerTime&gt;0&lt;/summerTime&gt;</w:t>
      </w:r>
    </w:p>
    <w:p>
      <w:pPr>
        <w:pStyle w:val="Normal"/>
        <w:rPr/>
      </w:pPr>
      <w:r>
        <w:rPr/>
        <w:t xml:space="preserve">    </w:t>
      </w:r>
      <w:r>
        <w:rPr/>
        <w:t>&lt;welcomeVoiceID&gt;0&lt;/welcomeVoiceID&gt;</w:t>
      </w:r>
    </w:p>
    <w:p>
      <w:pPr>
        <w:pStyle w:val="Normal"/>
        <w:rPr/>
      </w:pPr>
      <w:r>
        <w:rPr/>
        <w:t xml:space="preserve">    </w:t>
      </w:r>
      <w:r>
        <w:rPr/>
        <w:t>&lt;firstAttendeeVoiceID&gt;-1&lt;/firstAttendeeVoiceID&gt;</w:t>
      </w:r>
    </w:p>
    <w:p>
      <w:pPr>
        <w:pStyle w:val="Normal"/>
        <w:rPr/>
      </w:pPr>
      <w:r>
        <w:rPr/>
        <w:t xml:space="preserve">    </w:t>
      </w:r>
      <w:r>
        <w:rPr/>
        <w:t>&lt;enterVoiceID&gt;-2&lt;/enterVoiceID&gt;</w:t>
      </w:r>
    </w:p>
    <w:p>
      <w:pPr>
        <w:pStyle w:val="Normal"/>
        <w:rPr/>
      </w:pPr>
      <w:r>
        <w:rPr/>
        <w:t xml:space="preserve">    </w:t>
      </w:r>
      <w:r>
        <w:rPr/>
        <w:t>&lt;leaveVoiceID&gt;-2&lt;/leaveVoiceID&gt;</w:t>
      </w:r>
    </w:p>
    <w:p>
      <w:pPr>
        <w:pStyle w:val="Normal"/>
        <w:rPr/>
      </w:pPr>
      <w:r>
        <w:rPr/>
        <w:t xml:space="preserve">    </w:t>
      </w:r>
      <w:r>
        <w:rPr/>
        <w:t>&lt;isWaitChairman&gt;false&lt;/isWaitChairman&gt;</w:t>
      </w:r>
    </w:p>
    <w:p>
      <w:pPr>
        <w:pStyle w:val="Normal"/>
        <w:rPr/>
      </w:pPr>
      <w:r>
        <w:rPr/>
        <w:t xml:space="preserve">    </w:t>
      </w:r>
      <w:r>
        <w:rPr/>
        <w:t>&lt;isAllowInvite&gt;true&lt;/isAllowInvite&gt;</w:t>
      </w:r>
    </w:p>
    <w:p>
      <w:pPr>
        <w:pStyle w:val="Normal"/>
        <w:rPr/>
      </w:pPr>
      <w:r>
        <w:rPr/>
        <w:t xml:space="preserve">    </w:t>
      </w:r>
      <w:r>
        <w:rPr/>
        <w:t>&lt;isAutoInvite&gt;false&lt;/isAutoInvite&gt;</w:t>
      </w:r>
    </w:p>
    <w:p>
      <w:pPr>
        <w:pStyle w:val="Normal"/>
        <w:rPr/>
      </w:pPr>
      <w:r>
        <w:rPr/>
        <w:t xml:space="preserve">    </w:t>
      </w:r>
      <w:r>
        <w:rPr/>
        <w:t>&lt;isCycleType&gt;false&lt;/isCycleType&gt;</w:t>
      </w:r>
    </w:p>
    <w:p>
      <w:pPr>
        <w:pStyle w:val="Normal"/>
        <w:rPr/>
      </w:pPr>
      <w:r>
        <w:rPr/>
        <w:t xml:space="preserve">    </w:t>
      </w:r>
      <w:r>
        <w:rPr/>
        <w:t>&lt;isAllowRecord&gt;false&lt;/isAllowRecord&gt;</w:t>
      </w:r>
    </w:p>
    <w:p>
      <w:pPr>
        <w:pStyle w:val="Normal"/>
        <w:rPr/>
      </w:pPr>
      <w:r>
        <w:rPr/>
        <w:t xml:space="preserve">    </w:t>
      </w:r>
      <w:r>
        <w:rPr/>
        <w:t>&lt;isAutoRecord&gt;false&lt;/isAutoRecord&gt;</w:t>
      </w:r>
    </w:p>
    <w:p>
      <w:pPr>
        <w:pStyle w:val="Normal"/>
        <w:rPr/>
      </w:pPr>
      <w:r>
        <w:rPr/>
        <w:t xml:space="preserve">    </w:t>
      </w:r>
      <w:r>
        <w:rPr/>
        <w:t>&lt;autoProlong&gt;false&lt;/autoProlong&gt;</w:t>
      </w:r>
    </w:p>
    <w:p>
      <w:pPr>
        <w:pStyle w:val="Normal"/>
        <w:rPr/>
      </w:pPr>
      <w:r>
        <w:rPr/>
        <w:t xml:space="preserve">    </w:t>
      </w:r>
      <w:r>
        <w:rPr/>
        <w:t>&lt;autoProlongTime&gt;0&lt;/autoProlongTime&gt;</w:t>
      </w:r>
    </w:p>
    <w:p>
      <w:pPr>
        <w:pStyle w:val="Normal"/>
        <w:rPr/>
      </w:pPr>
      <w:r>
        <w:rPr/>
        <w:t xml:space="preserve">    </w:t>
      </w:r>
      <w:r>
        <w:rPr/>
        <w:t>&lt;convergent&gt;false&lt;/convergent&gt;</w:t>
      </w:r>
    </w:p>
    <w:p>
      <w:pPr>
        <w:pStyle w:val="Normal"/>
        <w:rPr/>
      </w:pPr>
      <w:r>
        <w:rPr/>
        <w:t xml:space="preserve">    </w:t>
      </w:r>
      <w:r>
        <w:rPr/>
        <w:t>&lt;accessValidateType&gt;1&lt;/accessValidateType&gt;</w:t>
      </w:r>
    </w:p>
    <w:p>
      <w:pPr>
        <w:pStyle w:val="Normal"/>
        <w:rPr/>
      </w:pPr>
      <w:r>
        <w:rPr/>
        <w:t xml:space="preserve">    </w:t>
      </w:r>
      <w:r>
        <w:rPr/>
        <w:t>&lt;isCLIValidate&gt;false&lt;/isCLIValidate&gt;</w:t>
      </w:r>
    </w:p>
    <w:p>
      <w:pPr>
        <w:pStyle w:val="Normal"/>
        <w:rPr/>
      </w:pPr>
      <w:r>
        <w:rPr/>
        <w:t xml:space="preserve">    </w:t>
      </w:r>
      <w:r>
        <w:rPr/>
        <w:t>&lt;conferenceType&gt;ScheduleConference&lt;/conferenceType&gt;</w:t>
      </w:r>
    </w:p>
    <w:p>
      <w:pPr>
        <w:pStyle w:val="Normal"/>
        <w:rPr/>
      </w:pPr>
      <w:r>
        <w:rPr/>
        <w:t xml:space="preserve">    </w:t>
      </w:r>
      <w:r>
        <w:rPr/>
        <w:t>&lt;accountID&gt;1&lt;/accountID&gt;</w:t>
      </w:r>
    </w:p>
    <w:p>
      <w:pPr>
        <w:pStyle w:val="Normal"/>
        <w:rPr/>
      </w:pPr>
      <w:r>
        <w:rPr/>
        <w:t xml:space="preserve">    </w:t>
      </w:r>
      <w:r>
        <w:rPr/>
        <w:t>&lt;needParticipatorLimit&gt;false&lt;/needParticipatorLimit&gt;</w:t>
      </w:r>
    </w:p>
    <w:p>
      <w:pPr>
        <w:pStyle w:val="Normal"/>
        <w:rPr/>
      </w:pPr>
      <w:r>
        <w:rPr/>
        <w:t xml:space="preserve">    </w:t>
      </w:r>
      <w:r>
        <w:rPr/>
        <w:t>&lt;remainningTime&gt;3586696&lt;/remainningTime&gt;</w:t>
      </w:r>
    </w:p>
    <w:p>
      <w:pPr>
        <w:pStyle w:val="Normal"/>
        <w:rPr/>
      </w:pPr>
      <w:r>
        <w:rPr/>
        <w:t xml:space="preserve">    </w:t>
      </w:r>
      <w:r>
        <w:rPr/>
        <w:t>&lt;participants&gt;</w:t>
      </w:r>
    </w:p>
    <w:p>
      <w:pPr>
        <w:pStyle w:val="Normal"/>
        <w:rPr/>
      </w:pPr>
      <w:r>
        <w:rPr/>
        <w:t xml:space="preserve">      </w:t>
      </w:r>
      <w:r>
        <w:rPr/>
        <w:t>&lt;</w:t>
      </w:r>
      <w:bookmarkStart w:id="241" w:name="__DdeLink__34917_2034633416"/>
      <w:r>
        <w:rPr/>
        <w:t>participant</w:t>
      </w:r>
      <w:bookmarkEnd w:id="241"/>
      <w:r>
        <w:rPr/>
        <w:t>&gt;</w:t>
      </w:r>
    </w:p>
    <w:p>
      <w:pPr>
        <w:pStyle w:val="Normal"/>
        <w:rPr/>
      </w:pPr>
      <w:r>
        <w:rPr/>
        <w:t xml:space="preserve">        </w:t>
      </w:r>
      <w:r>
        <w:rPr/>
        <w:t>&lt;participantID&gt;13848320230711007&lt;/participantID&gt;</w:t>
      </w:r>
    </w:p>
    <w:p>
      <w:pPr>
        <w:pStyle w:val="Normal"/>
        <w:rPr/>
      </w:pPr>
      <w:r>
        <w:rPr/>
        <w:t xml:space="preserve">        </w:t>
      </w:r>
      <w:r>
        <w:rPr/>
        <w:t>&lt;updateTime&gt;1384832027138&lt;/updateTime&gt;</w:t>
      </w:r>
    </w:p>
    <w:p>
      <w:pPr>
        <w:pStyle w:val="Normal"/>
        <w:rPr/>
      </w:pPr>
      <w:r>
        <w:rPr/>
        <w:t xml:space="preserve">        </w:t>
      </w:r>
      <w:r>
        <w:rPr/>
        <w:t>&lt;name&gt;UE1&lt;/name&gt;</w:t>
      </w:r>
    </w:p>
    <w:p>
      <w:pPr>
        <w:pStyle w:val="Normal"/>
        <w:rPr/>
      </w:pPr>
      <w:r>
        <w:rPr/>
        <w:t xml:space="preserve">        </w:t>
      </w:r>
      <w:r>
        <w:rPr/>
        <w:t>&lt;subscribers&gt;</w:t>
      </w:r>
    </w:p>
    <w:p>
      <w:pPr>
        <w:pStyle w:val="Normal"/>
        <w:rPr/>
      </w:pPr>
      <w:r>
        <w:rPr/>
        <w:t xml:space="preserve">          </w:t>
      </w:r>
      <w:r>
        <w:rPr/>
        <w:t>&lt;subscriber&gt;</w:t>
      </w:r>
    </w:p>
    <w:p>
      <w:pPr>
        <w:pStyle w:val="Normal"/>
        <w:rPr/>
      </w:pPr>
      <w:r>
        <w:rPr/>
        <w:t xml:space="preserve">            </w:t>
      </w:r>
      <w:r>
        <w:rPr/>
        <w:t>&lt;subscriberID&gt;+8675528521001&lt;/subscriberID&gt;</w:t>
      </w:r>
    </w:p>
    <w:p>
      <w:pPr>
        <w:pStyle w:val="Normal"/>
        <w:rPr/>
      </w:pPr>
      <w:r>
        <w:rPr/>
        <w:t xml:space="preserve">            </w:t>
      </w:r>
      <w:r>
        <w:rPr/>
        <w:t>&lt;callID&gt;13848320230711007&lt;/callID&gt;</w:t>
      </w:r>
    </w:p>
    <w:p>
      <w:pPr>
        <w:pStyle w:val="Normal"/>
        <w:rPr/>
      </w:pPr>
      <w:r>
        <w:rPr/>
        <w:t xml:space="preserve">            </w:t>
      </w:r>
      <w:r>
        <w:rPr/>
        <w:t>&lt;state&gt;0&lt;/state&gt;</w:t>
      </w:r>
    </w:p>
    <w:p>
      <w:pPr>
        <w:pStyle w:val="Normal"/>
        <w:rPr/>
      </w:pPr>
      <w:r>
        <w:rPr/>
        <w:t xml:space="preserve">            </w:t>
      </w:r>
      <w:r>
        <w:rPr/>
        <w:t>&lt;screenType&gt;phone&lt;/screenType&gt;</w:t>
      </w:r>
    </w:p>
    <w:p>
      <w:pPr>
        <w:pStyle w:val="Normal"/>
        <w:rPr/>
      </w:pPr>
      <w:r>
        <w:rPr/>
        <w:t xml:space="preserve">          </w:t>
      </w:r>
      <w:r>
        <w:rPr/>
        <w:t>&lt;/subscriber&gt;</w:t>
      </w:r>
    </w:p>
    <w:p>
      <w:pPr>
        <w:pStyle w:val="Normal"/>
        <w:rPr/>
      </w:pPr>
      <w:r>
        <w:rPr/>
        <w:t xml:space="preserve">        </w:t>
      </w:r>
      <w:r>
        <w:rPr/>
        <w:t>&lt;/subscribers&gt;</w:t>
      </w:r>
    </w:p>
    <w:p>
      <w:pPr>
        <w:pStyle w:val="Normal"/>
        <w:rPr/>
      </w:pPr>
      <w:r>
        <w:rPr/>
        <w:t xml:space="preserve">        </w:t>
      </w:r>
      <w:r>
        <w:rPr/>
        <w:t>&lt;role&gt;general&lt;/role&gt;</w:t>
      </w:r>
    </w:p>
    <w:p>
      <w:pPr>
        <w:pStyle w:val="Normal"/>
        <w:rPr/>
      </w:pPr>
      <w:r>
        <w:rPr/>
        <w:t xml:space="preserve">        </w:t>
      </w:r>
      <w:r>
        <w:rPr/>
        <w:t>&lt;state&gt;0&lt;/state&gt;</w:t>
      </w:r>
    </w:p>
    <w:p>
      <w:pPr>
        <w:pStyle w:val="Normal"/>
        <w:rPr/>
      </w:pPr>
      <w:r>
        <w:rPr/>
        <w:t xml:space="preserve">        </w:t>
      </w:r>
      <w:r>
        <w:rPr/>
        <w:t>&lt;participantType&gt;normal&lt;/participantType&gt;</w:t>
      </w:r>
    </w:p>
    <w:p>
      <w:pPr>
        <w:pStyle w:val="Normal"/>
        <w:rPr/>
      </w:pPr>
      <w:r>
        <w:rPr/>
        <w:t xml:space="preserve">        </w:t>
      </w:r>
      <w:r>
        <w:rPr/>
        <w:t>&lt;mediaTypes&gt;voice;video&lt;/mediaTypes&gt;</w:t>
      </w:r>
    </w:p>
    <w:p>
      <w:pPr>
        <w:pStyle w:val="Normal"/>
        <w:rPr/>
      </w:pPr>
      <w:r>
        <w:rPr/>
        <w:t xml:space="preserve">        </w:t>
      </w:r>
      <w:r>
        <w:rPr/>
        <w:t>&lt;attendTime&gt;1384832024054&lt;/attendTime&gt;</w:t>
      </w:r>
    </w:p>
    <w:p>
      <w:pPr>
        <w:pStyle w:val="Normal"/>
        <w:rPr/>
      </w:pPr>
      <w:r>
        <w:rPr/>
        <w:t xml:space="preserve">        </w:t>
      </w:r>
      <w:r>
        <w:rPr/>
        <w:t>&lt;canListen&gt;true&lt;/canListen&gt;</w:t>
      </w:r>
    </w:p>
    <w:p>
      <w:pPr>
        <w:pStyle w:val="Normal"/>
        <w:rPr/>
      </w:pPr>
      <w:r>
        <w:rPr/>
        <w:t xml:space="preserve">        </w:t>
      </w:r>
      <w:r>
        <w:rPr/>
        <w:t>&lt;isMute&gt;true&lt;/isMute&gt;</w:t>
      </w:r>
    </w:p>
    <w:p>
      <w:pPr>
        <w:pStyle w:val="Normal"/>
        <w:rPr/>
      </w:pPr>
      <w:r>
        <w:rPr/>
        <w:t xml:space="preserve">        </w:t>
      </w:r>
      <w:r>
        <w:rPr/>
        <w:t>&lt;allowVideo&gt;false&lt;/allowVideo&gt;</w:t>
      </w:r>
    </w:p>
    <w:p>
      <w:pPr>
        <w:pStyle w:val="Normal"/>
        <w:rPr/>
      </w:pPr>
      <w:r>
        <w:rPr/>
        <w:t xml:space="preserve">        </w:t>
      </w:r>
      <w:r>
        <w:rPr/>
        <w:t>&lt;isRollcalled&gt;false&lt;/isRollcalled&gt;</w:t>
      </w:r>
    </w:p>
    <w:p>
      <w:pPr>
        <w:pStyle w:val="Normal"/>
        <w:rPr/>
      </w:pPr>
      <w:r>
        <w:rPr/>
        <w:t xml:space="preserve">        </w:t>
      </w:r>
      <w:r>
        <w:rPr/>
        <w:t>&lt;hasTokenRing&gt;false&lt;/hasTokenRing&gt;</w:t>
      </w:r>
    </w:p>
    <w:p>
      <w:pPr>
        <w:pStyle w:val="Normal"/>
        <w:rPr/>
      </w:pPr>
      <w:r>
        <w:rPr/>
        <w:t xml:space="preserve">        </w:t>
      </w:r>
      <w:r>
        <w:rPr/>
        <w:t>&lt;isBroadcast&gt;false&lt;/isBroadcast&gt;</w:t>
      </w:r>
    </w:p>
    <w:p>
      <w:pPr>
        <w:pStyle w:val="Normal"/>
        <w:rPr/>
      </w:pPr>
      <w:r>
        <w:rPr/>
        <w:t xml:space="preserve">        </w:t>
      </w:r>
      <w:r>
        <w:rPr/>
        <w:t>&lt;isReqModerator&gt;false&lt;/isReqModerator&gt;</w:t>
      </w:r>
    </w:p>
    <w:p>
      <w:pPr>
        <w:pStyle w:val="Normal"/>
        <w:rPr/>
      </w:pPr>
      <w:r>
        <w:rPr/>
        <w:t xml:space="preserve">        </w:t>
      </w:r>
      <w:r>
        <w:rPr/>
        <w:t>&lt;account&gt;11&lt;/account&gt;</w:t>
      </w:r>
    </w:p>
    <w:p>
      <w:pPr>
        <w:pStyle w:val="Normal"/>
        <w:rPr/>
      </w:pPr>
      <w:r>
        <w:rPr/>
        <w:t xml:space="preserve">        </w:t>
      </w:r>
      <w:r>
        <w:rPr/>
        <w:t>&lt;position&gt;aa&lt;/position&gt;</w:t>
      </w:r>
    </w:p>
    <w:p>
      <w:pPr>
        <w:pStyle w:val="Normal"/>
        <w:rPr/>
      </w:pPr>
      <w:r>
        <w:rPr/>
        <w:t xml:space="preserve">      </w:t>
      </w:r>
      <w:r>
        <w:rPr/>
        <w:t>&lt;/participant&gt;</w:t>
      </w:r>
    </w:p>
    <w:p>
      <w:pPr>
        <w:pStyle w:val="Normal"/>
        <w:rPr/>
      </w:pPr>
      <w:r>
        <w:rPr/>
        <w:t xml:space="preserve">    </w:t>
      </w:r>
      <w:r>
        <w:rPr/>
        <w:t>&lt;/participants&gt;</w:t>
      </w:r>
    </w:p>
    <w:p>
      <w:pPr>
        <w:pStyle w:val="Normal"/>
        <w:rPr/>
      </w:pPr>
      <w:r>
        <w:rPr/>
        <w:t xml:space="preserve">    </w:t>
      </w:r>
      <w:r>
        <w:rPr/>
        <w:t>&lt;inviteStates&gt;</w:t>
      </w:r>
    </w:p>
    <w:p>
      <w:pPr>
        <w:pStyle w:val="Normal"/>
        <w:rPr/>
      </w:pPr>
      <w:r>
        <w:rPr/>
        <w:t xml:space="preserve">      </w:t>
      </w:r>
      <w:r>
        <w:rPr/>
        <w:t>&lt;inviteState&gt;</w:t>
      </w:r>
    </w:p>
    <w:p>
      <w:pPr>
        <w:pStyle w:val="Normal"/>
        <w:rPr/>
      </w:pPr>
      <w:r>
        <w:rPr/>
        <w:t xml:space="preserve">        </w:t>
      </w:r>
      <w:r>
        <w:rPr/>
        <w:t>&lt;updateTime&gt;1384832024749&lt;/updateTime&gt;</w:t>
      </w:r>
    </w:p>
    <w:p>
      <w:pPr>
        <w:pStyle w:val="Normal"/>
        <w:rPr/>
      </w:pPr>
      <w:r>
        <w:rPr/>
        <w:t xml:space="preserve">        </w:t>
      </w:r>
      <w:r>
        <w:rPr/>
        <w:t>&lt;name&gt;UE1&lt;/name&gt;</w:t>
      </w:r>
    </w:p>
    <w:p>
      <w:pPr>
        <w:pStyle w:val="Normal"/>
        <w:rPr/>
      </w:pPr>
      <w:r>
        <w:rPr/>
        <w:t xml:space="preserve">        </w:t>
      </w:r>
      <w:r>
        <w:rPr/>
        <w:t>&lt;phone&gt;+8675528521001&lt;/phone&gt;</w:t>
      </w:r>
    </w:p>
    <w:p>
      <w:pPr>
        <w:pStyle w:val="Normal"/>
        <w:rPr/>
      </w:pPr>
      <w:r>
        <w:rPr/>
        <w:t xml:space="preserve">        </w:t>
      </w:r>
      <w:r>
        <w:rPr/>
        <w:t>&lt;state&gt;200&lt;/state&gt;</w:t>
      </w:r>
    </w:p>
    <w:p>
      <w:pPr>
        <w:pStyle w:val="Normal"/>
        <w:rPr/>
      </w:pPr>
      <w:r>
        <w:rPr/>
        <w:t xml:space="preserve">      </w:t>
      </w:r>
      <w:r>
        <w:rPr/>
        <w:t>&lt;/inviteState&gt;</w:t>
      </w:r>
    </w:p>
    <w:p>
      <w:pPr>
        <w:pStyle w:val="Normal"/>
        <w:rPr/>
      </w:pPr>
      <w:r>
        <w:rPr/>
        <w:t xml:space="preserve">    </w:t>
      </w:r>
      <w:r>
        <w:rPr/>
        <w:t>&lt;/inviteStates&gt;</w:t>
      </w:r>
    </w:p>
    <w:p>
      <w:pPr>
        <w:pStyle w:val="Normal"/>
        <w:rPr/>
      </w:pPr>
      <w:r>
        <w:rPr/>
        <w:t xml:space="preserve">    </w:t>
      </w:r>
      <w:r>
        <w:rPr/>
        <w:t>&lt;lockState&gt;false&lt;/lockState&gt;</w:t>
      </w:r>
    </w:p>
    <w:p>
      <w:pPr>
        <w:pStyle w:val="Normal"/>
        <w:rPr/>
      </w:pPr>
      <w:r>
        <w:rPr/>
        <w:t xml:space="preserve">    </w:t>
      </w:r>
      <w:r>
        <w:rPr/>
        <w:t>&lt;isAllMute&gt;false&lt;/isAllMute&gt;</w:t>
      </w:r>
    </w:p>
    <w:p>
      <w:pPr>
        <w:pStyle w:val="Normal"/>
        <w:rPr/>
      </w:pPr>
      <w:r>
        <w:rPr/>
        <w:t xml:space="preserve">    </w:t>
      </w:r>
      <w:r>
        <w:rPr/>
        <w:t>&lt;isReportSpeaker&gt;false&lt;/isReportSpeaker&gt;</w:t>
      </w:r>
    </w:p>
    <w:p>
      <w:pPr>
        <w:pStyle w:val="Normal"/>
        <w:rPr/>
      </w:pPr>
      <w:r>
        <w:rPr/>
        <w:t xml:space="preserve">    </w:t>
      </w:r>
      <w:r>
        <w:rPr/>
        <w:t>&lt;isReportNetCondition&gt;false&lt;/isReportNetCondition&gt;</w:t>
      </w:r>
    </w:p>
    <w:p>
      <w:pPr>
        <w:pStyle w:val="Normal"/>
        <w:rPr/>
      </w:pPr>
      <w:r>
        <w:rPr/>
        <w:t xml:space="preserve">    </w:t>
      </w:r>
      <w:r>
        <w:rPr/>
        <w:t>&lt;isConfAssistantOnline&gt;false&lt;/isConfAssistantOnline&gt;</w:t>
      </w:r>
    </w:p>
    <w:p>
      <w:pPr>
        <w:pStyle w:val="Normal"/>
        <w:rPr/>
      </w:pPr>
      <w:r>
        <w:rPr/>
        <w:t xml:space="preserve">    </w:t>
      </w:r>
      <w:r>
        <w:rPr/>
        <w:t>&lt;recordStatus&gt;Stop&lt;/recordStatus&gt;</w:t>
      </w:r>
    </w:p>
    <w:p>
      <w:pPr>
        <w:pStyle w:val="Normal"/>
        <w:rPr/>
      </w:pPr>
      <w:r>
        <w:rPr/>
        <w:t xml:space="preserve">    </w:t>
      </w:r>
      <w:r>
        <w:rPr/>
        <w:t>&lt;networkRecordState&gt;OffRecord&lt;/networkRecordState&gt;</w:t>
      </w:r>
    </w:p>
    <w:p>
      <w:pPr>
        <w:pStyle w:val="Normal"/>
        <w:rPr/>
      </w:pPr>
      <w:r>
        <w:rPr/>
        <w:t xml:space="preserve">  </w:t>
      </w:r>
      <w:r>
        <w:rPr/>
        <w:t>&lt;/conferenceInfo&gt;</w:t>
      </w:r>
    </w:p>
    <w:p>
      <w:pPr>
        <w:pStyle w:val="Normal"/>
        <w:rPr/>
      </w:pPr>
      <w:r>
        <w:rPr/>
        <w:t>&lt;/conferenceResult&gt;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42" w:name="_Toc369181404"/>
      <w:bookmarkStart w:id="243" w:name="_Toc376012046"/>
      <w:bookmarkStart w:id="244" w:name="_Toc450768864"/>
      <w:bookmarkStart w:id="245" w:name="_Toc333415633"/>
      <w:bookmarkEnd w:id="242"/>
      <w:bookmarkEnd w:id="243"/>
      <w:bookmarkEnd w:id="244"/>
      <w:bookmarkEnd w:id="245"/>
      <w:r>
        <w:rPr/>
        <w:t>查询会议列表</w:t>
      </w:r>
    </w:p>
    <w:p>
      <w:pPr>
        <w:pStyle w:val="BlockLabel"/>
        <w:ind w:left="1701" w:right="0" w:hanging="0"/>
        <w:rPr/>
      </w:pPr>
      <w:bookmarkStart w:id="246" w:name="_Toc333415634"/>
      <w:bookmarkEnd w:id="246"/>
      <w:r>
        <w:rPr/>
        <w:t>接口描述</w:t>
      </w:r>
    </w:p>
    <w:p>
      <w:pPr>
        <w:pStyle w:val="Normal"/>
        <w:rPr/>
      </w:pPr>
      <w:r>
        <w:rPr/>
        <w:t>该接口提供查询会议列表的功能。会议能力服务器收到请求，通过请求中携带的查询条件，返回满足查询条件的会议列表。</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247" w:name="__DdeLink__36902_520100889"/>
            <w:bookmarkEnd w:id="247"/>
            <w:r>
              <w:rPr>
                <w:rFonts w:cs="Arial"/>
              </w:rPr>
              <w:t>conferenceList</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48" w:name="__DdeLink__34466_798641889"/>
            <w:bookmarkEnd w:id="248"/>
            <w:r>
              <w:rPr>
                <w:rFonts w:cs="Arial"/>
              </w:rPr>
              <w:t>conferenceFilter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ConferenceFilter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查找会议条件。用</w:t>
            </w:r>
            <w:r>
              <w:rPr/>
              <w:t>XML</w:t>
            </w:r>
            <w:r>
              <w:rPr/>
              <w:t>表示。</w:t>
            </w:r>
          </w:p>
        </w:tc>
      </w:tr>
    </w:tbl>
    <w:p>
      <w:pPr>
        <w:pStyle w:val="Normal"/>
        <w:rPr/>
      </w:pPr>
      <w:r>
        <w:rPr/>
      </w:r>
    </w:p>
    <w:p>
      <w:pPr>
        <w:pStyle w:val="TableDescription"/>
        <w:numPr>
          <w:ilvl w:val="8"/>
          <w:numId w:val="3"/>
        </w:numPr>
        <w:rPr/>
      </w:pPr>
      <w:r>
        <w:rPr/>
        <w:t>ConferenceFilter</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29"/>
        <w:gridCol w:w="2200"/>
        <w:gridCol w:w="1074"/>
        <w:gridCol w:w="4268"/>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filter</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Filter</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会议过滤器，封装查找会议条件。</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249" w:name="__DdeLink__34572_798641889"/>
            <w:bookmarkEnd w:id="249"/>
            <w:r>
              <w:rPr/>
              <w:t>isIncludeInvitedConference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是否包含邀请我参加的会议。</w:t>
            </w:r>
          </w:p>
          <w:p>
            <w:pPr>
              <w:pStyle w:val="TableText"/>
              <w:rPr>
                <w:rFonts w:ascii="Arial" w:hAnsi="Arial"/>
              </w:rPr>
            </w:pPr>
            <w:r>
              <w:rPr>
                <w:rFonts w:ascii="Arial" w:hAnsi="Arial"/>
              </w:rPr>
              <w:t>true</w:t>
            </w:r>
            <w:r>
              <w:rPr>
                <w:rFonts w:ascii="Arial" w:hAnsi="Arial"/>
              </w:rPr>
              <w:t>：包括我预定的会议和邀请我参加的会议。</w:t>
            </w:r>
          </w:p>
          <w:p>
            <w:pPr>
              <w:pStyle w:val="TableText"/>
              <w:rPr>
                <w:rFonts w:ascii="Arial" w:hAnsi="Arial"/>
              </w:rPr>
            </w:pPr>
            <w:r>
              <w:rPr>
                <w:rFonts w:ascii="Arial" w:hAnsi="Arial"/>
              </w:rPr>
              <w:t>false</w:t>
            </w:r>
            <w:r>
              <w:rPr>
                <w:rFonts w:ascii="Arial" w:hAnsi="Arial"/>
              </w:rPr>
              <w:t>：包含我预定的会议和我有权限管理的会议，不包含我参加的会议。</w:t>
            </w:r>
          </w:p>
          <w:p>
            <w:pPr>
              <w:pStyle w:val="TableText"/>
              <w:rPr>
                <w:rFonts w:ascii="Arial" w:hAnsi="Arial"/>
              </w:rPr>
            </w:pPr>
            <w:r>
              <w:rPr>
                <w:rFonts w:ascii="Arial" w:hAnsi="Arial"/>
              </w:rPr>
              <w:t>该参数为</w:t>
            </w:r>
            <w:r>
              <w:rPr>
                <w:rFonts w:ascii="Arial" w:hAnsi="Arial"/>
              </w:rPr>
              <w:t>true</w:t>
            </w:r>
            <w:r>
              <w:rPr>
                <w:rFonts w:ascii="Arial" w:hAnsi="Arial"/>
              </w:rPr>
              <w:t>时排序字段和过滤字段功能范围如下：</w:t>
            </w:r>
          </w:p>
          <w:p>
            <w:pPr>
              <w:pStyle w:val="TableText"/>
              <w:rPr>
                <w:rFonts w:ascii="Arial" w:hAnsi="Arial"/>
              </w:rPr>
            </w:pPr>
            <w:r>
              <w:rPr>
                <w:rFonts w:ascii="Arial" w:hAnsi="Arial"/>
              </w:rPr>
              <w:t>1</w:t>
            </w:r>
            <w:r>
              <w:rPr>
                <w:rFonts w:ascii="Arial" w:hAnsi="Arial"/>
              </w:rPr>
              <w:t>、排序字段</w:t>
            </w:r>
          </w:p>
          <w:p>
            <w:pPr>
              <w:pStyle w:val="TableText"/>
              <w:rPr>
                <w:rFonts w:ascii="Arial" w:hAnsi="Arial"/>
              </w:rPr>
            </w:pPr>
            <w:r>
              <w:rPr>
                <w:rFonts w:ascii="Arial" w:hAnsi="Arial"/>
              </w:rPr>
              <w:t xml:space="preserve">(1) </w:t>
            </w:r>
            <w:r>
              <w:rPr>
                <w:rFonts w:ascii="Arial" w:hAnsi="Arial"/>
              </w:rPr>
              <w:t>会议开始时间（首要排序字段），建议我的历史会议采用逆序（时间值大的排在前面），建议我的会议采用正序（时间值小的排在前面）。</w:t>
            </w:r>
          </w:p>
          <w:p>
            <w:pPr>
              <w:pStyle w:val="TableText"/>
              <w:rPr>
                <w:rFonts w:ascii="Arial" w:hAnsi="Arial"/>
              </w:rPr>
            </w:pPr>
            <w:r>
              <w:rPr>
                <w:rFonts w:ascii="Arial" w:hAnsi="Arial"/>
              </w:rPr>
              <w:t xml:space="preserve">(2) </w:t>
            </w:r>
            <w:r>
              <w:rPr>
                <w:rFonts w:ascii="Arial" w:hAnsi="Arial"/>
              </w:rPr>
              <w:t>会议</w:t>
            </w:r>
            <w:r>
              <w:rPr>
                <w:rFonts w:ascii="Arial" w:hAnsi="Arial"/>
              </w:rPr>
              <w:t>ID</w:t>
            </w:r>
            <w:r>
              <w:rPr>
                <w:rFonts w:ascii="Arial" w:hAnsi="Arial"/>
              </w:rPr>
              <w:t>（次要排序字段），固定为正序。</w:t>
            </w:r>
          </w:p>
          <w:p>
            <w:pPr>
              <w:pStyle w:val="TableText"/>
              <w:rPr>
                <w:rFonts w:ascii="Arial" w:hAnsi="Arial"/>
              </w:rPr>
            </w:pPr>
            <w:r>
              <w:rPr>
                <w:rFonts w:ascii="Arial" w:hAnsi="Arial"/>
              </w:rPr>
              <w:t>2</w:t>
            </w:r>
            <w:r>
              <w:rPr>
                <w:rFonts w:ascii="Arial" w:hAnsi="Arial"/>
              </w:rPr>
              <w:t>、过滤字段</w:t>
            </w:r>
          </w:p>
          <w:p>
            <w:pPr>
              <w:pStyle w:val="TableText"/>
              <w:rPr>
                <w:rFonts w:ascii="Arial" w:hAnsi="Arial"/>
              </w:rPr>
            </w:pPr>
            <w:r>
              <w:rPr>
                <w:rFonts w:ascii="Arial" w:hAnsi="Arial"/>
              </w:rPr>
              <w:t>(1)</w:t>
            </w:r>
            <w:r>
              <w:rPr>
                <w:rFonts w:ascii="Arial" w:hAnsi="Arial"/>
              </w:rPr>
              <w:t>会议</w:t>
            </w:r>
            <w:r>
              <w:rPr>
                <w:rFonts w:ascii="Arial" w:hAnsi="Arial"/>
              </w:rPr>
              <w:t>ID</w:t>
            </w:r>
            <w:r>
              <w:rPr>
                <w:rFonts w:ascii="Arial" w:hAnsi="Arial"/>
              </w:rPr>
              <w:t xml:space="preserve">、会议主题、预定者模糊搜索， </w:t>
            </w:r>
            <w:r>
              <w:rPr>
                <w:rFonts w:ascii="Arial" w:hAnsi="Arial"/>
              </w:rPr>
              <w:t>3</w:t>
            </w:r>
            <w:r>
              <w:rPr>
                <w:rFonts w:ascii="Arial" w:hAnsi="Arial"/>
              </w:rPr>
              <w:t>个字段是“或”的关系</w:t>
            </w:r>
          </w:p>
          <w:p>
            <w:pPr>
              <w:pStyle w:val="TableText"/>
              <w:rPr>
                <w:rFonts w:ascii="Arial" w:hAnsi="Arial"/>
              </w:rPr>
            </w:pPr>
            <w:r>
              <w:rPr>
                <w:rFonts w:ascii="Arial" w:hAnsi="Arial"/>
              </w:rPr>
              <w:t>(2)</w:t>
            </w:r>
            <w:r>
              <w:rPr>
                <w:rFonts w:ascii="Arial" w:hAnsi="Arial"/>
              </w:rPr>
              <w:t>会议状态（必填参数）：我的历史会议为已结束状态，我的会议为正在召开和将来状态。</w:t>
            </w:r>
          </w:p>
          <w:p>
            <w:pPr>
              <w:pStyle w:val="TableText"/>
              <w:widowControl w:val="false"/>
              <w:spacing w:before="80" w:after="80"/>
              <w:ind w:left="0" w:right="0" w:hanging="0"/>
              <w:rPr/>
            </w:pPr>
            <w:r>
              <w:rPr/>
              <w:t>(3)</w:t>
            </w:r>
            <w:r>
              <w:rPr/>
              <w:t>会议时间段：查询会议开始时间在某个时间段的会议。如果要查找当前正在召开的会议，要把时间段开始时间往前调</w:t>
            </w:r>
            <w:r>
              <w:rPr/>
              <w:t>1</w:t>
            </w:r>
            <w:r>
              <w:rPr/>
              <w:t xml:space="preserve">天，因为当前正在召开会议有可能是 </w:t>
            </w:r>
            <w:r>
              <w:rPr/>
              <w:t>23</w:t>
            </w:r>
            <w:r>
              <w:rPr/>
              <w:t>小时</w:t>
            </w:r>
            <w:r>
              <w:rPr/>
              <w:t>45</w:t>
            </w:r>
            <w:r>
              <w:rPr/>
              <w:t>分前开始的。</w:t>
            </w:r>
          </w:p>
        </w:tc>
      </w:tr>
    </w:tbl>
    <w:p>
      <w:pPr>
        <w:pStyle w:val="Normal"/>
        <w:rPr/>
      </w:pPr>
      <w:r>
        <w:rPr/>
      </w:r>
    </w:p>
    <w:p>
      <w:pPr>
        <w:pStyle w:val="TableDescription"/>
        <w:numPr>
          <w:ilvl w:val="8"/>
          <w:numId w:val="3"/>
        </w:numPr>
        <w:rPr/>
      </w:pPr>
      <w:r>
        <w:rPr/>
        <w:t>Filter</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29"/>
        <w:gridCol w:w="2200"/>
        <w:gridCol w:w="1074"/>
        <w:gridCol w:w="4268"/>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resultFields</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指定返回结果需要包含的属性</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conditions</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否</w:t>
            </w:r>
            <w:r>
              <w:rPr>
                <w:rFonts w:cs="Arial"/>
              </w:rPr>
              <w:t>(</w:t>
            </w:r>
            <w:r>
              <w:rPr>
                <w:rFonts w:cs="Arial"/>
                <w:b/>
                <w:bCs/>
                <w:highlight w:val="red"/>
              </w:rPr>
              <w:t>必须有</w:t>
            </w:r>
            <w:r>
              <w:rPr>
                <w:rFonts w:cs="Arial"/>
              </w:rPr>
              <w:t>)</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Condition[0..*]</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过滤条件。</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isAscend</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指定返回结果是否为升序</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bookmarkStart w:id="250" w:name="__DdeLink__36677_785166097"/>
            <w:bookmarkStart w:id="251" w:name="__DdeLink__36627_785166097"/>
            <w:bookmarkEnd w:id="250"/>
            <w:bookmarkEnd w:id="251"/>
            <w:r>
              <w:rPr>
                <w:rFonts w:cs="Arial"/>
              </w:rPr>
              <w:t>sortField</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指定排序的域</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pageIndex</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指定返回的页面索引。该值必须大于</w:t>
            </w:r>
            <w:r>
              <w:rPr>
                <w:rFonts w:cs="Arial"/>
              </w:rPr>
              <w:t>0</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pageSize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指定返回的页面大小</w:t>
            </w:r>
          </w:p>
        </w:tc>
      </w:tr>
    </w:tbl>
    <w:p>
      <w:pPr>
        <w:pStyle w:val="Style20"/>
        <w:ind w:left="1701" w:right="0" w:firstLine="210"/>
        <w:rPr/>
      </w:pPr>
      <w:r>
        <w:rPr/>
      </w:r>
    </w:p>
    <w:p>
      <w:pPr>
        <w:pStyle w:val="TableDescription"/>
        <w:numPr>
          <w:ilvl w:val="8"/>
          <w:numId w:val="3"/>
        </w:numPr>
        <w:rPr/>
      </w:pPr>
      <w:r>
        <w:rPr/>
        <w:t>Condition</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237"/>
        <w:gridCol w:w="685"/>
        <w:gridCol w:w="1650"/>
        <w:gridCol w:w="963"/>
        <w:gridCol w:w="4910"/>
      </w:tblGrid>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key</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String[1..20]</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要进行过滤的属性</w:t>
            </w:r>
            <w:r>
              <w:rPr>
                <w:rFonts w:cs="Arial"/>
              </w:rPr>
              <w:t>:</w:t>
            </w:r>
          </w:p>
          <w:p>
            <w:pPr>
              <w:pStyle w:val="Style44"/>
              <w:rPr>
                <w:rFonts w:cs="Arial"/>
              </w:rPr>
            </w:pPr>
            <w:r>
              <w:rPr>
                <w:rFonts w:cs="Arial"/>
              </w:rPr>
              <w:t>填写多个时，表示多个”</w:t>
            </w:r>
            <w:r>
              <w:rPr>
                <w:rFonts w:cs="Arial"/>
              </w:rPr>
              <w:t>Key”</w:t>
            </w:r>
            <w:r>
              <w:rPr>
                <w:rFonts w:cs="Arial"/>
              </w:rPr>
              <w:t>与”</w:t>
            </w:r>
            <w:r>
              <w:rPr>
                <w:rFonts w:cs="Arial"/>
              </w:rPr>
              <w:t>value”</w:t>
            </w:r>
            <w:r>
              <w:rPr>
                <w:rFonts w:cs="Arial"/>
              </w:rPr>
              <w:t>按照”</w:t>
            </w:r>
            <w:r>
              <w:rPr>
                <w:rFonts w:cs="Arial"/>
              </w:rPr>
              <w:t>matchType”</w:t>
            </w:r>
            <w:r>
              <w:rPr>
                <w:rFonts w:cs="Arial"/>
              </w:rPr>
              <w:t>进行”或”查询</w:t>
            </w:r>
            <w:r>
              <w:rPr>
                <w:rFonts w:cs="Arial"/>
              </w:rPr>
              <w:t xml:space="preserve">. </w:t>
            </w:r>
            <w:r>
              <w:rPr>
                <w:rFonts w:cs="Arial"/>
              </w:rPr>
              <w:t>形如</w:t>
            </w:r>
            <w:r>
              <w:rPr>
                <w:rFonts w:cs="Arial"/>
              </w:rPr>
              <w:t>: “key[0]= ‘value’ or key[1]=’value’ or key[2] =’value’….”.</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value</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r>
              <w:rPr>
                <w:rFonts w:cs="Arial"/>
              </w:rPr>
              <w:t>最长为</w:t>
            </w:r>
            <w:r>
              <w:rPr>
                <w:rFonts w:cs="Arial"/>
              </w:rPr>
              <w:t>255</w:t>
            </w:r>
            <w:r>
              <w:rPr>
                <w:rFonts w:cs="Arial"/>
              </w:rPr>
              <w:t>个字符</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该属性需要满足的条件</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matching</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matchType</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equal</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该属性的操作。此字段是一个</w:t>
            </w:r>
            <w:r>
              <w:rPr>
                <w:rFonts w:cs="Arial"/>
              </w:rPr>
              <w:t>String</w:t>
            </w:r>
            <w:r>
              <w:rPr>
                <w:rFonts w:cs="Arial"/>
              </w:rPr>
              <w:t>的枚举值：</w:t>
            </w:r>
          </w:p>
          <w:p>
            <w:pPr>
              <w:pStyle w:val="Style44"/>
              <w:rPr>
                <w:rFonts w:cs="Arial"/>
              </w:rPr>
            </w:pPr>
            <w:r>
              <w:rPr>
                <w:rFonts w:cs="Arial"/>
              </w:rPr>
            </w:r>
          </w:p>
          <w:p>
            <w:pPr>
              <w:pStyle w:val="Style44"/>
              <w:rPr>
                <w:rFonts w:cs="Arial"/>
              </w:rPr>
            </w:pPr>
            <w:r>
              <w:rPr>
                <w:rFonts w:cs="Arial"/>
              </w:rPr>
              <w:t>equal</w:t>
            </w:r>
            <w:r>
              <w:rPr>
                <w:rFonts w:cs="Arial"/>
              </w:rPr>
              <w:t>：等于</w:t>
            </w:r>
            <w:r>
              <w:rPr>
                <w:rFonts w:cs="Arial"/>
              </w:rPr>
              <w:t>(=)</w:t>
            </w:r>
            <w:r>
              <w:rPr>
                <w:rFonts w:cs="Arial"/>
              </w:rPr>
              <w:t>。即要求</w:t>
            </w:r>
            <w:r>
              <w:rPr>
                <w:rFonts w:cs="Arial"/>
              </w:rPr>
              <w:t>key</w:t>
            </w:r>
            <w:r>
              <w:rPr>
                <w:rFonts w:cs="Arial"/>
              </w:rPr>
              <w:t>等于</w:t>
            </w:r>
            <w:r>
              <w:rPr>
                <w:rFonts w:cs="Arial"/>
              </w:rPr>
              <w:t>value</w:t>
            </w:r>
            <w:r>
              <w:rPr>
                <w:rFonts w:cs="Arial"/>
              </w:rPr>
              <w:t>。</w:t>
            </w:r>
          </w:p>
          <w:p>
            <w:pPr>
              <w:pStyle w:val="Style44"/>
              <w:rPr>
                <w:rFonts w:cs="Arial"/>
              </w:rPr>
            </w:pPr>
            <w:r>
              <w:rPr>
                <w:rFonts w:cs="Arial"/>
              </w:rPr>
              <w:t>unequal</w:t>
            </w:r>
            <w:r>
              <w:rPr>
                <w:rFonts w:cs="Arial"/>
              </w:rPr>
              <w:t>：不等于</w:t>
            </w:r>
            <w:r>
              <w:rPr>
                <w:rFonts w:cs="Arial"/>
              </w:rPr>
              <w:t>(!=)</w:t>
            </w:r>
            <w:r>
              <w:rPr>
                <w:rFonts w:cs="Arial"/>
              </w:rPr>
              <w:t>。即要求</w:t>
            </w:r>
            <w:r>
              <w:rPr>
                <w:rFonts w:cs="Arial"/>
              </w:rPr>
              <w:t>key</w:t>
            </w:r>
            <w:r>
              <w:rPr>
                <w:rFonts w:cs="Arial"/>
              </w:rPr>
              <w:t>不等于</w:t>
            </w:r>
            <w:r>
              <w:rPr>
                <w:rFonts w:cs="Arial"/>
              </w:rPr>
              <w:t>value</w:t>
            </w:r>
            <w:r>
              <w:rPr>
                <w:rFonts w:cs="Arial"/>
              </w:rPr>
              <w:t>。</w:t>
            </w:r>
          </w:p>
          <w:p>
            <w:pPr>
              <w:pStyle w:val="Style44"/>
              <w:rPr>
                <w:rFonts w:cs="Arial"/>
              </w:rPr>
            </w:pPr>
            <w:r>
              <w:rPr>
                <w:rFonts w:cs="Arial"/>
              </w:rPr>
              <w:t>more</w:t>
            </w:r>
            <w:r>
              <w:rPr>
                <w:rFonts w:cs="Arial"/>
              </w:rPr>
              <w:t>：大于等于</w:t>
            </w:r>
            <w:r>
              <w:rPr>
                <w:rFonts w:cs="Arial"/>
              </w:rPr>
              <w:t>(&gt;=)</w:t>
            </w:r>
            <w:r>
              <w:rPr>
                <w:rFonts w:cs="Arial"/>
              </w:rPr>
              <w:t>。即要求</w:t>
            </w:r>
            <w:r>
              <w:rPr>
                <w:rFonts w:cs="Arial"/>
              </w:rPr>
              <w:t>key</w:t>
            </w:r>
            <w:r>
              <w:rPr>
                <w:rFonts w:cs="Arial"/>
              </w:rPr>
              <w:t>大于等于</w:t>
            </w:r>
            <w:r>
              <w:rPr>
                <w:rFonts w:cs="Arial"/>
              </w:rPr>
              <w:t>value</w:t>
            </w:r>
            <w:r>
              <w:rPr>
                <w:rFonts w:cs="Arial"/>
              </w:rPr>
              <w:t>。</w:t>
            </w:r>
          </w:p>
          <w:p>
            <w:pPr>
              <w:pStyle w:val="Style44"/>
              <w:rPr>
                <w:rFonts w:cs="Arial"/>
              </w:rPr>
            </w:pPr>
            <w:r>
              <w:rPr>
                <w:rFonts w:cs="Arial"/>
              </w:rPr>
              <w:t>less</w:t>
            </w:r>
            <w:r>
              <w:rPr>
                <w:rFonts w:cs="Arial"/>
              </w:rPr>
              <w:t>：小于等于</w:t>
            </w:r>
            <w:r>
              <w:rPr>
                <w:rFonts w:cs="Arial"/>
              </w:rPr>
              <w:t>(&lt;=)</w:t>
            </w:r>
            <w:r>
              <w:rPr>
                <w:rFonts w:cs="Arial"/>
              </w:rPr>
              <w:t>。即要求</w:t>
            </w:r>
            <w:r>
              <w:rPr>
                <w:rFonts w:cs="Arial"/>
              </w:rPr>
              <w:t>key</w:t>
            </w:r>
            <w:r>
              <w:rPr>
                <w:rFonts w:cs="Arial"/>
              </w:rPr>
              <w:t>小于等于</w:t>
            </w:r>
            <w:r>
              <w:rPr>
                <w:rFonts w:cs="Arial"/>
              </w:rPr>
              <w:t>value</w:t>
            </w:r>
            <w:r>
              <w:rPr>
                <w:rFonts w:cs="Arial"/>
              </w:rPr>
              <w:t>。</w:t>
            </w:r>
          </w:p>
          <w:p>
            <w:pPr>
              <w:pStyle w:val="Style44"/>
              <w:rPr>
                <w:rFonts w:cs="Arial"/>
              </w:rPr>
            </w:pPr>
            <w:r>
              <w:rPr>
                <w:rFonts w:cs="Arial"/>
              </w:rPr>
              <w:t>like</w:t>
            </w:r>
            <w:r>
              <w:rPr>
                <w:rFonts w:cs="Arial"/>
              </w:rPr>
              <w:t>：包含。即要求</w:t>
            </w:r>
            <w:r>
              <w:rPr>
                <w:rFonts w:cs="Arial"/>
              </w:rPr>
              <w:t>key</w:t>
            </w:r>
            <w:r>
              <w:rPr>
                <w:rFonts w:cs="Arial"/>
              </w:rPr>
              <w:t>中包含</w:t>
            </w:r>
            <w:r>
              <w:rPr>
                <w:rFonts w:cs="Arial"/>
              </w:rPr>
              <w:t>value</w:t>
            </w:r>
            <w:r>
              <w:rPr>
                <w:rFonts w:cs="Arial"/>
              </w:rPr>
              <w:t>。</w:t>
            </w:r>
          </w:p>
          <w:p>
            <w:pPr>
              <w:pStyle w:val="Style44"/>
              <w:rPr>
                <w:rFonts w:cs="Arial"/>
              </w:rPr>
            </w:pPr>
            <w:r>
              <w:rPr>
                <w:rFonts w:cs="Arial"/>
              </w:rPr>
            </w:r>
          </w:p>
          <w:p>
            <w:pPr>
              <w:pStyle w:val="Style44"/>
              <w:rPr>
                <w:rFonts w:cs="Arial"/>
              </w:rPr>
            </w:pPr>
            <w:r>
              <w:rPr>
                <w:rFonts w:cs="Arial"/>
              </w:rPr>
              <w:t>举例：</w:t>
            </w:r>
          </w:p>
          <w:p>
            <w:pPr>
              <w:pStyle w:val="Style44"/>
              <w:rPr>
                <w:rFonts w:cs="Arial"/>
              </w:rPr>
            </w:pPr>
            <w:r>
              <w:rPr>
                <w:rFonts w:cs="Arial"/>
              </w:rPr>
              <w:t>如果用户属性中包含</w:t>
            </w:r>
            <w:r>
              <w:rPr>
                <w:rFonts w:cs="Arial"/>
              </w:rPr>
              <w:t>name</w:t>
            </w:r>
            <w:r>
              <w:rPr>
                <w:rFonts w:cs="Arial"/>
              </w:rPr>
              <w:t>属性和</w:t>
            </w:r>
            <w:r>
              <w:rPr>
                <w:rFonts w:cs="Arial"/>
              </w:rPr>
              <w:t>age</w:t>
            </w:r>
            <w:r>
              <w:rPr>
                <w:rFonts w:cs="Arial"/>
              </w:rPr>
              <w:t>属性，当传入的查询为</w:t>
            </w:r>
            <w:r>
              <w:rPr>
                <w:rFonts w:cs="Arial"/>
              </w:rPr>
              <w:t>key=name</w:t>
            </w:r>
            <w:r>
              <w:rPr>
                <w:rFonts w:cs="Arial"/>
              </w:rPr>
              <w:t>，</w:t>
            </w:r>
            <w:r>
              <w:rPr>
                <w:rFonts w:cs="Arial"/>
              </w:rPr>
              <w:t>value=”a”,operator=”equal”</w:t>
            </w:r>
            <w:r>
              <w:rPr>
                <w:rFonts w:cs="Arial"/>
              </w:rPr>
              <w:t>，则表示需要查找姓名等于”</w:t>
            </w:r>
            <w:r>
              <w:rPr>
                <w:rFonts w:cs="Arial"/>
              </w:rPr>
              <w:t>a”</w:t>
            </w:r>
            <w:r>
              <w:rPr>
                <w:rFonts w:cs="Arial"/>
              </w:rPr>
              <w:t>的用户；当传入的查询为</w:t>
            </w:r>
            <w:r>
              <w:rPr>
                <w:rFonts w:cs="Arial"/>
              </w:rPr>
              <w:t>key=name,value=”a”,operator=” notEqual”</w:t>
            </w:r>
            <w:r>
              <w:rPr>
                <w:rFonts w:cs="Arial"/>
              </w:rPr>
              <w:t>，则表示需要查找姓名不等于”</w:t>
            </w:r>
            <w:r>
              <w:rPr>
                <w:rFonts w:cs="Arial"/>
              </w:rPr>
              <w:t>a”</w:t>
            </w:r>
            <w:r>
              <w:rPr>
                <w:rFonts w:cs="Arial"/>
              </w:rPr>
              <w:t>的用户；当传入的查询为</w:t>
            </w:r>
            <w:r>
              <w:rPr>
                <w:rFonts w:cs="Arial"/>
              </w:rPr>
              <w:t>key=age,value=”18”,operator=” greater”</w:t>
            </w:r>
            <w:r>
              <w:rPr>
                <w:rFonts w:cs="Arial"/>
              </w:rPr>
              <w:t>，则表示需要查找年龄大于等于</w:t>
            </w:r>
            <w:r>
              <w:rPr>
                <w:rFonts w:cs="Arial"/>
              </w:rPr>
              <w:t>18</w:t>
            </w:r>
            <w:r>
              <w:rPr>
                <w:rFonts w:cs="Arial"/>
              </w:rPr>
              <w:t>的用户；当传入的查询为</w:t>
            </w:r>
            <w:r>
              <w:rPr>
                <w:rFonts w:cs="Arial"/>
              </w:rPr>
              <w:t>key=age,value=”18”,operator=” less”</w:t>
            </w:r>
            <w:r>
              <w:rPr>
                <w:rFonts w:cs="Arial"/>
              </w:rPr>
              <w:t>，则表示需要查找年龄小于等于</w:t>
            </w:r>
            <w:r>
              <w:rPr>
                <w:rFonts w:cs="Arial"/>
              </w:rPr>
              <w:t>18</w:t>
            </w:r>
            <w:r>
              <w:rPr>
                <w:rFonts w:cs="Arial"/>
              </w:rPr>
              <w:t>的用户；当传入的查询为</w:t>
            </w:r>
            <w:r>
              <w:rPr>
                <w:rFonts w:cs="Arial"/>
              </w:rPr>
              <w:t>key=name,value=”a”,operator=” like”</w:t>
            </w:r>
            <w:r>
              <w:rPr>
                <w:rFonts w:cs="Arial"/>
              </w:rPr>
              <w:t>，则表示需要查找姓名中包含”</w:t>
            </w:r>
            <w:r>
              <w:rPr>
                <w:rFonts w:cs="Arial"/>
              </w:rPr>
              <w:t>a”</w:t>
            </w:r>
            <w:r>
              <w:rPr>
                <w:rFonts w:cs="Arial"/>
              </w:rPr>
              <w:t>的用户，这个时候可以查询出来”</w:t>
            </w:r>
            <w:r>
              <w:rPr>
                <w:rFonts w:cs="Arial"/>
              </w:rPr>
              <w:t>asd”</w:t>
            </w:r>
            <w:r>
              <w:rPr>
                <w:rFonts w:cs="Arial"/>
              </w:rPr>
              <w:t>、”</w:t>
            </w:r>
            <w:r>
              <w:rPr>
                <w:rFonts w:cs="Arial"/>
              </w:rPr>
              <w:t>sadd”</w:t>
            </w:r>
            <w:r>
              <w:rPr>
                <w:rFonts w:cs="Arial"/>
              </w:rPr>
              <w:t>等；</w:t>
            </w:r>
          </w:p>
        </w:tc>
      </w:tr>
    </w:tbl>
    <w:p>
      <w:pPr>
        <w:pStyle w:val="Normal"/>
        <w:rPr/>
      </w:pPr>
      <w:r>
        <w:rPr/>
      </w:r>
    </w:p>
    <w:p>
      <w:pPr>
        <w:pStyle w:val="BlockLabel"/>
        <w:ind w:left="1701" w:right="0" w:hanging="0"/>
        <w:rPr/>
      </w:pPr>
      <w:bookmarkStart w:id="252" w:name="_Toc333415636"/>
      <w:bookmarkEnd w:id="252"/>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1257"/>
        <w:gridCol w:w="1234"/>
        <w:gridCol w:w="1101"/>
        <w:gridCol w:w="395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3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3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3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3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conferenceList</w:t>
            </w:r>
          </w:p>
        </w:tc>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ConferenceListResult</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查询会议列表结果。用</w:t>
            </w:r>
            <w:r>
              <w:rPr/>
              <w:t>XML</w:t>
            </w:r>
            <w:r>
              <w:rPr/>
              <w:t>表示。</w:t>
            </w:r>
          </w:p>
        </w:tc>
      </w:tr>
    </w:tbl>
    <w:p>
      <w:pPr>
        <w:pStyle w:val="Normal"/>
        <w:rPr/>
      </w:pPr>
      <w:r>
        <w:rPr/>
      </w:r>
    </w:p>
    <w:p>
      <w:pPr>
        <w:pStyle w:val="TableDescription"/>
        <w:numPr>
          <w:ilvl w:val="8"/>
          <w:numId w:val="3"/>
        </w:numPr>
        <w:rPr/>
      </w:pPr>
      <w:r>
        <w:rPr/>
        <w:t>ConferenceListResult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1275"/>
        <w:gridCol w:w="1107"/>
        <w:gridCol w:w="952"/>
        <w:gridCol w:w="4362"/>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page</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Page</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返回数据。以支持以页面的方式返回数据</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conferenceCount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返回数据之一，符合条件的当前会议数量</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historyConferenceCount</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返回数据之一，符合条件的历史会议数量</w:t>
            </w:r>
          </w:p>
        </w:tc>
      </w:tr>
    </w:tbl>
    <w:p>
      <w:pPr>
        <w:pStyle w:val="Normal"/>
        <w:rPr/>
      </w:pPr>
      <w:r>
        <w:rPr/>
      </w:r>
    </w:p>
    <w:p>
      <w:pPr>
        <w:pStyle w:val="TableDescription"/>
        <w:numPr>
          <w:ilvl w:val="8"/>
          <w:numId w:val="3"/>
        </w:numPr>
        <w:rPr/>
      </w:pPr>
      <w:r>
        <w:rPr/>
        <w:t>Page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298"/>
        <w:gridCol w:w="1787"/>
        <w:gridCol w:w="1239"/>
        <w:gridCol w:w="3947"/>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bookmarkStart w:id="253" w:name="__DdeLink__34878_1987553084"/>
            <w:bookmarkEnd w:id="253"/>
            <w:r>
              <w:rPr>
                <w:szCs w:val="24"/>
              </w:rPr>
              <w:t>index</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指定返回的页面索引</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total</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符合条件的结果总数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bookmarkStart w:id="254" w:name="__DdeLink__34928_1987553084"/>
            <w:bookmarkEnd w:id="254"/>
            <w:r>
              <w:rPr>
                <w:szCs w:val="24"/>
              </w:rPr>
              <w:t>hasPrev</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是否能够翻到前一页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bookmarkStart w:id="255" w:name="__DdeLink__34930_1987553084"/>
            <w:bookmarkEnd w:id="255"/>
            <w:r>
              <w:rPr>
                <w:szCs w:val="24"/>
              </w:rPr>
              <w:t>hasNext</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是否能够翻到下一页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hasFirst</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是否能够翻到第一页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hasLast</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是否能够翻到最后一页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bookmarkStart w:id="256" w:name="__DdeLink__34932_1987553084"/>
            <w:bookmarkEnd w:id="256"/>
            <w:r>
              <w:rPr>
                <w:szCs w:val="24"/>
              </w:rPr>
              <w:t>data</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Properties[0..*]</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结果数据数组</w:t>
            </w:r>
          </w:p>
        </w:tc>
      </w:tr>
    </w:tbl>
    <w:p>
      <w:pPr>
        <w:pStyle w:val="Normal"/>
        <w:rPr/>
      </w:pPr>
      <w:r>
        <w:rPr/>
      </w:r>
    </w:p>
    <w:p>
      <w:pPr>
        <w:pStyle w:val="TableDescription"/>
        <w:numPr>
          <w:ilvl w:val="8"/>
          <w:numId w:val="3"/>
        </w:numPr>
        <w:rPr/>
      </w:pPr>
      <w:bookmarkStart w:id="257" w:name="__DdeLink__34876_1987553084"/>
      <w:r>
        <w:rPr/>
        <w:t>Properties</w:t>
      </w:r>
      <w:bookmarkEnd w:id="257"/>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298"/>
        <w:gridCol w:w="1636"/>
        <w:gridCol w:w="1074"/>
        <w:gridCol w:w="4263"/>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entry</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Entry[0..*]</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结果数据记录</w:t>
            </w:r>
          </w:p>
        </w:tc>
      </w:tr>
    </w:tbl>
    <w:p>
      <w:pPr>
        <w:pStyle w:val="Style20"/>
        <w:ind w:left="1701" w:right="0" w:firstLine="210"/>
        <w:rPr/>
      </w:pPr>
      <w:r>
        <w:rPr/>
      </w:r>
    </w:p>
    <w:p>
      <w:pPr>
        <w:pStyle w:val="TableDescription"/>
        <w:numPr>
          <w:ilvl w:val="8"/>
          <w:numId w:val="3"/>
        </w:numPr>
        <w:rPr/>
      </w:pPr>
      <w:bookmarkStart w:id="258" w:name="__DdeLink__34872_1987553084"/>
      <w:r>
        <w:rPr/>
        <w:t>Entry</w:t>
      </w:r>
      <w:bookmarkEnd w:id="258"/>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157"/>
        <w:gridCol w:w="2607"/>
        <w:gridCol w:w="964"/>
        <w:gridCol w:w="3543"/>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bookmarkStart w:id="259" w:name="__DdeLink__34874_1987553084"/>
            <w:bookmarkEnd w:id="259"/>
            <w:r>
              <w:rPr>
                <w:szCs w:val="24"/>
              </w:rPr>
              <w:t>key</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结果数据的</w:t>
            </w:r>
            <w:r>
              <w:rPr>
                <w:szCs w:val="24"/>
              </w:rPr>
              <w:t>key</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value</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r>
              <w:rPr>
                <w:szCs w:val="24"/>
              </w:rPr>
              <w:t>最长为</w:t>
            </w:r>
            <w:r>
              <w:rPr>
                <w:szCs w:val="24"/>
              </w:rPr>
              <w:t>255</w:t>
            </w:r>
            <w:r>
              <w:rPr>
                <w:szCs w:val="24"/>
              </w:rPr>
              <w:t>个字符</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结果数据的值</w:t>
            </w:r>
          </w:p>
        </w:tc>
      </w:tr>
    </w:tbl>
    <w:p>
      <w:pPr>
        <w:pStyle w:val="Normal"/>
        <w:rPr/>
      </w:pPr>
      <w:r>
        <w:rPr/>
      </w:r>
    </w:p>
    <w:p>
      <w:pPr>
        <w:pStyle w:val="TableDescription"/>
        <w:numPr>
          <w:ilvl w:val="8"/>
          <w:numId w:val="3"/>
        </w:numPr>
        <w:rPr/>
      </w:pPr>
      <w:r>
        <w:rPr/>
        <w:t>会议列表</w:t>
      </w:r>
      <w:r>
        <w:rPr/>
        <w:t>Entry Key</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157"/>
        <w:gridCol w:w="2607"/>
        <w:gridCol w:w="964"/>
        <w:gridCol w:w="3543"/>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Entry Key</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multiStreamFlag</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标识是否为多流视频会议。这个字段只对正在召开的会议有意义，将来会议、历史会议无意义。</w:t>
            </w:r>
          </w:p>
          <w:p>
            <w:pPr>
              <w:pStyle w:val="Style44"/>
              <w:rPr>
                <w:szCs w:val="24"/>
              </w:rPr>
            </w:pPr>
            <w:r>
              <w:rPr>
                <w:szCs w:val="24"/>
              </w:rPr>
              <w:t>枚举值如下</w:t>
            </w:r>
          </w:p>
          <w:p>
            <w:pPr>
              <w:pStyle w:val="Style44"/>
              <w:rPr>
                <w:szCs w:val="24"/>
              </w:rPr>
            </w:pPr>
            <w:r>
              <w:rPr>
                <w:szCs w:val="24"/>
              </w:rPr>
              <w:t>0</w:t>
            </w:r>
            <w:r>
              <w:rPr>
                <w:szCs w:val="24"/>
              </w:rPr>
              <w:t>：单流会议</w:t>
            </w:r>
          </w:p>
          <w:p>
            <w:pPr>
              <w:pStyle w:val="TableText"/>
              <w:rPr>
                <w:szCs w:val="24"/>
              </w:rPr>
            </w:pPr>
            <w:r>
              <w:rPr>
                <w:szCs w:val="24"/>
              </w:rPr>
              <w:t>1</w:t>
            </w:r>
            <w:r>
              <w:rPr>
                <w:szCs w:val="24"/>
              </w:rPr>
              <w:t>：多流会议（不支持服务器合成多画面）</w:t>
            </w:r>
          </w:p>
          <w:p>
            <w:pPr>
              <w:pStyle w:val="Style44"/>
              <w:rPr>
                <w:szCs w:val="24"/>
              </w:rPr>
            </w:pPr>
            <w:r>
              <w:rPr>
                <w:szCs w:val="24"/>
              </w:rPr>
              <w:t>2</w:t>
            </w:r>
            <w:r>
              <w:rPr>
                <w:szCs w:val="24"/>
              </w:rPr>
              <w:t>：多流会议（支持服务器合成多画面）</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POST /rest/{version}/conferenceList </w:t>
      </w:r>
      <w:r>
        <w:rPr/>
        <w:t>HTTP/1.1</w:t>
      </w:r>
    </w:p>
    <w:p>
      <w:pPr>
        <w:pStyle w:val="Normal"/>
        <w:rPr/>
      </w:pPr>
      <w:r>
        <w:rPr/>
        <w:t>User-Agent: Restlet-Framework/2.0.6</w:t>
      </w:r>
    </w:p>
    <w:p>
      <w:pPr>
        <w:pStyle w:val="Normal"/>
        <w:rPr>
          <w:b/>
          <w:b/>
        </w:rPr>
      </w:pPr>
      <w:r>
        <w:rPr>
          <w:b/>
        </w:rPr>
        <w:t>Authorization: Basic c2NvdHQ6dGlnZXI=</w:t>
      </w:r>
    </w:p>
    <w:p>
      <w:pPr>
        <w:pStyle w:val="Normal"/>
        <w:rPr/>
      </w:pPr>
      <w:r>
        <w:rPr/>
        <w:t>Content-Length:1077</w:t>
      </w:r>
    </w:p>
    <w:p>
      <w:pPr>
        <w:pStyle w:val="Normal"/>
        <w:rPr/>
      </w:pPr>
      <w:r>
        <w:rPr/>
      </w:r>
    </w:p>
    <w:p>
      <w:pPr>
        <w:pStyle w:val="Normal"/>
        <w:rPr/>
      </w:pPr>
      <w:r>
        <w:rPr/>
        <w:t>&lt;?xml version="1.0" encoding="UTF-8"?&gt;</w:t>
      </w:r>
    </w:p>
    <w:p>
      <w:pPr>
        <w:pStyle w:val="Normal"/>
        <w:rPr/>
      </w:pPr>
      <w:r>
        <w:rPr/>
        <w:t>&lt;</w:t>
      </w:r>
      <w:bookmarkStart w:id="260" w:name="__DdeLink__34624_798641889"/>
      <w:bookmarkStart w:id="261" w:name="__DdeLink__36564_520100889"/>
      <w:r>
        <w:rPr/>
        <w:t>conferenceFilter</w:t>
      </w:r>
      <w:bookmarkEnd w:id="260"/>
      <w:bookmarkEnd w:id="261"/>
      <w:r>
        <w:rPr/>
        <w:t>&gt;</w:t>
      </w:r>
    </w:p>
    <w:p>
      <w:pPr>
        <w:pStyle w:val="Normal"/>
        <w:rPr/>
      </w:pPr>
      <w:r>
        <w:rPr/>
        <w:t xml:space="preserve">  </w:t>
      </w:r>
      <w:r>
        <w:rPr/>
        <w:t>&lt;</w:t>
      </w:r>
      <w:bookmarkStart w:id="262" w:name="__DdeLink__34574_798641889"/>
      <w:bookmarkStart w:id="263" w:name="__DdeLink__36566_520100889"/>
      <w:r>
        <w:rPr/>
        <w:t>filter</w:t>
      </w:r>
      <w:bookmarkEnd w:id="262"/>
      <w:bookmarkEnd w:id="263"/>
      <w:r>
        <w:rPr/>
        <w:t>&gt;</w:t>
      </w:r>
    </w:p>
    <w:p>
      <w:pPr>
        <w:pStyle w:val="Normal"/>
        <w:rPr/>
      </w:pPr>
      <w:r>
        <w:rPr/>
        <w:t xml:space="preserve">    </w:t>
      </w:r>
      <w:r>
        <w:rPr/>
        <w:t>&lt;resultFields&gt;</w:t>
      </w:r>
      <w:bookmarkStart w:id="264" w:name="__DdeLink__36851_520100889"/>
      <w:bookmarkStart w:id="265" w:name="__DdeLink__36734_520100889"/>
      <w:r>
        <w:rPr/>
        <w:t>StartTime</w:t>
      </w:r>
      <w:bookmarkEnd w:id="264"/>
      <w:bookmarkEnd w:id="265"/>
      <w:r>
        <w:rPr/>
        <w:t>&lt;/resultFields&gt;</w:t>
      </w:r>
    </w:p>
    <w:p>
      <w:pPr>
        <w:pStyle w:val="Normal"/>
        <w:rPr/>
      </w:pPr>
      <w:r>
        <w:rPr/>
        <w:t xml:space="preserve">    </w:t>
      </w:r>
      <w:r>
        <w:rPr/>
        <w:t>&lt;resultFields&gt;</w:t>
      </w:r>
      <w:bookmarkStart w:id="266" w:name="__DdeLink__36736_520100889"/>
      <w:r>
        <w:rPr/>
        <w:t>Subject</w:t>
      </w:r>
      <w:bookmarkEnd w:id="266"/>
      <w:r>
        <w:rPr/>
        <w:t>&lt;/resultFields&gt;</w:t>
      </w:r>
    </w:p>
    <w:p>
      <w:pPr>
        <w:pStyle w:val="Normal"/>
        <w:rPr/>
      </w:pPr>
      <w:r>
        <w:rPr/>
        <w:t xml:space="preserve">    </w:t>
      </w:r>
      <w:r>
        <w:rPr/>
        <w:t>&lt;resultFields&gt;</w:t>
      </w:r>
      <w:bookmarkStart w:id="267" w:name="__DdeLink__36738_520100889"/>
      <w:r>
        <w:rPr/>
        <w:t>ConferenceID</w:t>
      </w:r>
      <w:bookmarkEnd w:id="267"/>
      <w:r>
        <w:rPr/>
        <w:t>&lt;/resultFields&gt;</w:t>
      </w:r>
    </w:p>
    <w:p>
      <w:pPr>
        <w:pStyle w:val="Normal"/>
        <w:rPr/>
      </w:pPr>
      <w:r>
        <w:rPr/>
        <w:t xml:space="preserve">    </w:t>
      </w:r>
      <w:r>
        <w:rPr/>
        <w:t>&lt;resultFields&gt;SubConferenceID&lt;/resultFields&gt;</w:t>
      </w:r>
    </w:p>
    <w:p>
      <w:pPr>
        <w:pStyle w:val="Normal"/>
        <w:rPr/>
      </w:pPr>
      <w:r>
        <w:rPr/>
        <w:t xml:space="preserve">    </w:t>
      </w:r>
      <w:r>
        <w:rPr/>
        <w:t>&lt;resultFields&gt;</w:t>
      </w:r>
      <w:bookmarkStart w:id="268" w:name="__DdeLink__36740_520100889"/>
      <w:r>
        <w:rPr/>
        <w:t>ConferenceState</w:t>
      </w:r>
      <w:bookmarkEnd w:id="268"/>
      <w:r>
        <w:rPr/>
        <w:t>&lt;/resultFields&gt;</w:t>
      </w:r>
    </w:p>
    <w:p>
      <w:pPr>
        <w:pStyle w:val="Normal"/>
        <w:rPr/>
      </w:pPr>
      <w:r>
        <w:rPr/>
        <w:t xml:space="preserve">    </w:t>
      </w:r>
      <w:r>
        <w:rPr/>
        <w:t>&lt;resultFields&gt;</w:t>
      </w:r>
      <w:bookmarkStart w:id="269" w:name="__DdeLink__36742_520100889"/>
      <w:r>
        <w:rPr/>
        <w:t>Length</w:t>
      </w:r>
      <w:bookmarkEnd w:id="269"/>
      <w:r>
        <w:rPr/>
        <w:t>&lt;/resultFields&gt;</w:t>
      </w:r>
    </w:p>
    <w:p>
      <w:pPr>
        <w:pStyle w:val="Normal"/>
        <w:rPr/>
      </w:pPr>
      <w:r>
        <w:rPr/>
        <w:t xml:space="preserve">    </w:t>
      </w:r>
      <w:r>
        <w:rPr/>
        <w:t>&lt;resultFields&gt;TimeZone&lt;/resultFields&gt;</w:t>
      </w:r>
    </w:p>
    <w:p>
      <w:pPr>
        <w:pStyle w:val="Normal"/>
        <w:rPr/>
      </w:pPr>
      <w:r>
        <w:rPr/>
        <w:t xml:space="preserve">    </w:t>
      </w:r>
      <w:r>
        <w:rPr/>
        <w:t>&lt;resultFields&gt;</w:t>
      </w:r>
      <w:bookmarkStart w:id="270" w:name="__DdeLink__36744_520100889"/>
      <w:r>
        <w:rPr/>
        <w:t>ScheduserName</w:t>
      </w:r>
      <w:bookmarkEnd w:id="270"/>
      <w:r>
        <w:rPr/>
        <w:t>&lt;/resultFields&gt;</w:t>
      </w:r>
    </w:p>
    <w:p>
      <w:pPr>
        <w:pStyle w:val="Normal"/>
        <w:rPr/>
      </w:pPr>
      <w:r>
        <w:rPr/>
        <w:t xml:space="preserve">    </w:t>
      </w:r>
      <w:r>
        <w:rPr/>
        <w:t>&lt;resultFields&gt;summerTime&lt;/resultFields&gt;</w:t>
      </w:r>
    </w:p>
    <w:p>
      <w:pPr>
        <w:pStyle w:val="Normal"/>
        <w:rPr/>
      </w:pPr>
      <w:r>
        <w:rPr/>
        <w:t xml:space="preserve">    </w:t>
      </w:r>
      <w:r>
        <w:rPr/>
        <w:t>&lt;resultFields&gt;isRecordConference&lt;/resultFields&gt;</w:t>
      </w:r>
    </w:p>
    <w:p>
      <w:pPr>
        <w:pStyle w:val="Normal"/>
        <w:rPr/>
      </w:pPr>
      <w:r>
        <w:rPr/>
        <w:t xml:space="preserve">    </w:t>
      </w:r>
      <w:r>
        <w:rPr/>
        <w:t>&lt;resultFields&gt;mediaTypes&lt;/resultFields&gt;</w:t>
      </w:r>
    </w:p>
    <w:p>
      <w:pPr>
        <w:pStyle w:val="Normal"/>
        <w:rPr/>
      </w:pPr>
      <w:r>
        <w:rPr/>
        <w:t xml:space="preserve">    </w:t>
      </w:r>
      <w:r>
        <w:rPr/>
        <w:t>&lt;resultFields&gt;accessNumber&lt;/resultFields&gt;</w:t>
      </w:r>
    </w:p>
    <w:p>
      <w:pPr>
        <w:pStyle w:val="Normal"/>
        <w:rPr/>
      </w:pPr>
      <w:r>
        <w:rPr/>
        <w:t xml:space="preserve">    </w:t>
      </w:r>
      <w:r>
        <w:rPr/>
        <w:t>&lt;resultFields&gt;factEndTime&lt;/resultFields&gt;</w:t>
      </w:r>
    </w:p>
    <w:p>
      <w:pPr>
        <w:pStyle w:val="Normal"/>
        <w:rPr/>
      </w:pPr>
      <w:r>
        <w:rPr/>
        <w:t xml:space="preserve">    </w:t>
      </w:r>
      <w:r>
        <w:rPr/>
        <w:t>&lt;resultFields&gt;accountID&lt;/resultFields&gt;</w:t>
      </w:r>
    </w:p>
    <w:p>
      <w:pPr>
        <w:pStyle w:val="Normal"/>
        <w:rPr/>
      </w:pPr>
      <w:r>
        <w:rPr/>
        <w:t xml:space="preserve">    </w:t>
      </w:r>
      <w:r>
        <w:rPr/>
        <w:t>&lt;</w:t>
      </w:r>
      <w:bookmarkStart w:id="271" w:name="__DdeLink__36684_520100889"/>
      <w:r>
        <w:rPr/>
        <w:t>resultFields</w:t>
      </w:r>
      <w:bookmarkEnd w:id="271"/>
      <w:r>
        <w:rPr/>
        <w:t>&gt;rownum&lt;/resultFields&gt;</w:t>
      </w:r>
    </w:p>
    <w:p>
      <w:pPr>
        <w:pStyle w:val="Normal"/>
        <w:rPr/>
      </w:pPr>
      <w:r>
        <w:rPr/>
        <w:t xml:space="preserve">    </w:t>
      </w:r>
      <w:r>
        <w:rPr/>
        <w:t>&lt;resultFields&gt;totalSize&lt;/resultFields&gt;</w:t>
      </w:r>
    </w:p>
    <w:p>
      <w:pPr>
        <w:pStyle w:val="Normal"/>
        <w:rPr/>
      </w:pPr>
      <w:r>
        <w:rPr/>
        <w:t xml:space="preserve">    </w:t>
      </w:r>
      <w:r>
        <w:rPr/>
        <w:t>&lt;</w:t>
      </w:r>
      <w:bookmarkStart w:id="272" w:name="__DdeLink__36570_520100889"/>
      <w:r>
        <w:rPr/>
        <w:t>conditions</w:t>
      </w:r>
      <w:bookmarkEnd w:id="272"/>
      <w:r>
        <w:rPr/>
        <w:t>&gt;</w:t>
      </w:r>
    </w:p>
    <w:p>
      <w:pPr>
        <w:pStyle w:val="Normal"/>
        <w:rPr/>
      </w:pPr>
      <w:r>
        <w:rPr/>
        <w:t xml:space="preserve">      </w:t>
      </w:r>
      <w:r>
        <w:rPr/>
        <w:t>&lt;</w:t>
      </w:r>
      <w:bookmarkStart w:id="273" w:name="__DdeLink__36572_520100889"/>
      <w:r>
        <w:rPr/>
        <w:t>key</w:t>
      </w:r>
      <w:bookmarkEnd w:id="273"/>
      <w:r>
        <w:rPr/>
        <w:t>&gt;ConferenceState&lt;/key&gt;</w:t>
      </w:r>
    </w:p>
    <w:p>
      <w:pPr>
        <w:pStyle w:val="Normal"/>
        <w:rPr/>
      </w:pPr>
      <w:r>
        <w:rPr/>
        <w:t xml:space="preserve">      </w:t>
      </w:r>
      <w:r>
        <w:rPr/>
        <w:t>&lt;</w:t>
      </w:r>
      <w:bookmarkStart w:id="274" w:name="__DdeLink__36574_520100889"/>
      <w:r>
        <w:rPr/>
        <w:t>value</w:t>
      </w:r>
      <w:bookmarkEnd w:id="274"/>
      <w:r>
        <w:rPr/>
        <w:t>&gt;Destroyed&lt;/value&gt;</w:t>
      </w:r>
    </w:p>
    <w:p>
      <w:pPr>
        <w:pStyle w:val="Normal"/>
        <w:rPr/>
      </w:pPr>
      <w:r>
        <w:rPr/>
        <w:t xml:space="preserve">      </w:t>
      </w:r>
      <w:r>
        <w:rPr/>
        <w:t>&lt;matching&gt;unequal&lt;/matching&gt;</w:t>
      </w:r>
    </w:p>
    <w:p>
      <w:pPr>
        <w:pStyle w:val="Normal"/>
        <w:rPr/>
      </w:pPr>
      <w:r>
        <w:rPr/>
        <w:t xml:space="preserve">    </w:t>
      </w:r>
      <w:r>
        <w:rPr/>
        <w:t>&lt;/conditions&gt;</w:t>
      </w:r>
    </w:p>
    <w:p>
      <w:pPr>
        <w:pStyle w:val="Normal"/>
        <w:rPr/>
      </w:pPr>
      <w:r>
        <w:rPr/>
        <w:t xml:space="preserve">    </w:t>
      </w:r>
      <w:r>
        <w:rPr/>
        <w:t>&lt;</w:t>
      </w:r>
      <w:bookmarkStart w:id="275" w:name="__DdeLink__34519_798641889"/>
      <w:bookmarkStart w:id="276" w:name="__DdeLink__36624_520100889"/>
      <w:bookmarkStart w:id="277" w:name="__DdeLink__36630_520100889"/>
      <w:r>
        <w:rPr/>
        <w:t>isAscend</w:t>
      </w:r>
      <w:bookmarkEnd w:id="275"/>
      <w:bookmarkEnd w:id="276"/>
      <w:bookmarkEnd w:id="277"/>
      <w:r>
        <w:rPr/>
        <w:t>&gt;false&lt;/isAscend&gt;</w:t>
      </w:r>
    </w:p>
    <w:p>
      <w:pPr>
        <w:pStyle w:val="Normal"/>
        <w:rPr/>
      </w:pPr>
      <w:r>
        <w:rPr/>
        <w:t xml:space="preserve">    </w:t>
      </w:r>
      <w:r>
        <w:rPr/>
        <w:t>&lt;</w:t>
      </w:r>
      <w:bookmarkStart w:id="278" w:name="__DdeLink__36626_520100889"/>
      <w:bookmarkStart w:id="279" w:name="__DdeLink__36632_520100889"/>
      <w:r>
        <w:rPr/>
        <w:t>pageIndex</w:t>
      </w:r>
      <w:bookmarkEnd w:id="278"/>
      <w:bookmarkEnd w:id="279"/>
      <w:r>
        <w:rPr/>
        <w:t>&gt;0&lt;/pageIndex&gt;</w:t>
      </w:r>
    </w:p>
    <w:p>
      <w:pPr>
        <w:pStyle w:val="Normal"/>
        <w:rPr/>
      </w:pPr>
      <w:r>
        <w:rPr/>
        <w:t xml:space="preserve">    </w:t>
      </w:r>
      <w:bookmarkStart w:id="280" w:name="__DdeLink__34522_798641889"/>
      <w:bookmarkEnd w:id="280"/>
      <w:r>
        <w:rPr/>
        <w:t>&lt;</w:t>
      </w:r>
      <w:bookmarkStart w:id="281" w:name="__DdeLink__36628_520100889"/>
      <w:bookmarkStart w:id="282" w:name="__DdeLink__36634_520100889"/>
      <w:r>
        <w:rPr/>
        <w:t>pageSize</w:t>
      </w:r>
      <w:bookmarkEnd w:id="281"/>
      <w:bookmarkEnd w:id="282"/>
      <w:r>
        <w:rPr/>
        <w:t>&gt;15&lt;/pageSize&gt;</w:t>
      </w:r>
    </w:p>
    <w:p>
      <w:pPr>
        <w:pStyle w:val="Normal"/>
        <w:rPr/>
      </w:pPr>
      <w:r>
        <w:rPr/>
        <w:t xml:space="preserve">  </w:t>
      </w:r>
      <w:r>
        <w:rPr/>
        <w:t>&lt;/filter&gt;</w:t>
      </w:r>
    </w:p>
    <w:p>
      <w:pPr>
        <w:pStyle w:val="Normal"/>
        <w:rPr/>
      </w:pPr>
      <w:r>
        <w:rPr/>
        <w:t xml:space="preserve">  </w:t>
      </w:r>
      <w:r>
        <w:rPr/>
        <w:t>&lt;</w:t>
      </w:r>
      <w:bookmarkStart w:id="283" w:name="__DdeLink__36568_520100889"/>
      <w:r>
        <w:rPr/>
        <w:t>isIncludeInvitedConference</w:t>
      </w:r>
      <w:bookmarkEnd w:id="283"/>
      <w:r>
        <w:rPr/>
        <w:t>&gt;true&lt;/isIncludeInvitedConference&gt;</w:t>
      </w:r>
    </w:p>
    <w:p>
      <w:pPr>
        <w:pStyle w:val="Normal"/>
        <w:rPr/>
      </w:pPr>
      <w:r>
        <w:rPr/>
        <w:t>&lt;/conferenceFilter&gt;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Accept-Ranges: bytes</w:t>
      </w:r>
    </w:p>
    <w:p>
      <w:pPr>
        <w:pStyle w:val="Normal"/>
        <w:rPr/>
      </w:pPr>
      <w:r>
        <w:rPr/>
        <w:t>Content-Length: 3363</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w:t>
      </w:r>
      <w:bookmarkStart w:id="284" w:name="__DdeLink__34983_1987553084"/>
      <w:bookmarkStart w:id="285" w:name="__DdeLink__36746_520100889"/>
      <w:r>
        <w:rPr/>
        <w:t>conferenceList</w:t>
      </w:r>
      <w:bookmarkEnd w:id="284"/>
      <w:bookmarkEnd w:id="285"/>
      <w:r>
        <w:rPr/>
        <w: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&lt;page&gt;</w:t>
      </w:r>
    </w:p>
    <w:p>
      <w:pPr>
        <w:pStyle w:val="Normal"/>
        <w:rPr/>
      </w:pPr>
      <w:r>
        <w:rPr/>
        <w:t xml:space="preserve">    </w:t>
      </w:r>
      <w:r>
        <w:rPr/>
        <w:t>&lt;index&gt;1&lt;/index&gt;</w:t>
      </w:r>
    </w:p>
    <w:p>
      <w:pPr>
        <w:pStyle w:val="Normal"/>
        <w:rPr/>
      </w:pPr>
      <w:r>
        <w:rPr/>
        <w:t xml:space="preserve">    </w:t>
      </w:r>
      <w:r>
        <w:rPr/>
        <w:t>&lt;total&gt;2&lt;/total&gt;</w:t>
      </w:r>
    </w:p>
    <w:p>
      <w:pPr>
        <w:pStyle w:val="Normal"/>
        <w:rPr/>
      </w:pPr>
      <w:r>
        <w:rPr/>
        <w:t xml:space="preserve">    </w:t>
      </w:r>
      <w:r>
        <w:rPr/>
        <w:t>&lt;hasPrev&gt;false&lt;/hasPrev&gt;</w:t>
      </w:r>
    </w:p>
    <w:p>
      <w:pPr>
        <w:pStyle w:val="Normal"/>
        <w:rPr/>
      </w:pPr>
      <w:r>
        <w:rPr/>
        <w:t xml:space="preserve">    </w:t>
      </w:r>
      <w:r>
        <w:rPr/>
        <w:t>&lt;hasNext&gt;false&lt;/hasNext&gt;</w:t>
      </w:r>
    </w:p>
    <w:p>
      <w:pPr>
        <w:pStyle w:val="Normal"/>
        <w:rPr/>
      </w:pPr>
      <w:r>
        <w:rPr/>
        <w:t xml:space="preserve">    </w:t>
      </w:r>
      <w:r>
        <w:rPr/>
        <w:t>&lt;hasFirst&gt;false&lt;/hasFirst&gt;</w:t>
      </w:r>
    </w:p>
    <w:p>
      <w:pPr>
        <w:pStyle w:val="Normal"/>
        <w:rPr/>
      </w:pPr>
      <w:r>
        <w:rPr/>
        <w:t xml:space="preserve">    </w:t>
      </w:r>
      <w:r>
        <w:rPr/>
        <w:t>&lt;hasLast&gt;false&lt;/hasLast&gt;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&lt;key&gt;StartTime&lt;/key&gt;</w:t>
      </w:r>
    </w:p>
    <w:p>
      <w:pPr>
        <w:pStyle w:val="Normal"/>
        <w:rPr/>
      </w:pPr>
      <w:r>
        <w:rPr/>
        <w:t xml:space="preserve">        </w:t>
      </w:r>
      <w:r>
        <w:rPr/>
        <w:t>&lt;value&gt;1384838122619&lt;/value&gt;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&lt;key&gt;Subject&lt;/key&gt;</w:t>
      </w:r>
    </w:p>
    <w:p>
      <w:pPr>
        <w:pStyle w:val="Normal"/>
        <w:rPr/>
      </w:pPr>
      <w:r>
        <w:rPr/>
        <w:t xml:space="preserve">        </w:t>
      </w:r>
      <w:r>
        <w:rPr/>
        <w:t>&lt;value&gt;V3R8C2-REST-Complement-003&lt;/value&gt;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&lt;key&gt;ConferenceID&lt;/key&gt;</w:t>
      </w:r>
    </w:p>
    <w:p>
      <w:pPr>
        <w:pStyle w:val="Normal"/>
        <w:rPr/>
      </w:pPr>
      <w:r>
        <w:rPr/>
        <w:t xml:space="preserve">        </w:t>
      </w:r>
      <w:r>
        <w:rPr/>
        <w:t>&lt;value&gt;202008780&lt;/value&gt;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&lt;key&gt;SubConferenceID&lt;/key&gt;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&lt;key&gt;ConferenceState&lt;/key&gt;</w:t>
      </w:r>
    </w:p>
    <w:p>
      <w:pPr>
        <w:pStyle w:val="Normal"/>
        <w:rPr/>
      </w:pPr>
      <w:r>
        <w:rPr/>
        <w:t xml:space="preserve">        </w:t>
      </w:r>
      <w:r>
        <w:rPr/>
        <w:t>&lt;value&gt;Created&lt;/value&gt;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&lt;key&gt;Length&lt;/key&gt;</w:t>
      </w:r>
    </w:p>
    <w:p>
      <w:pPr>
        <w:pStyle w:val="Normal"/>
        <w:rPr/>
      </w:pPr>
      <w:r>
        <w:rPr/>
        <w:t xml:space="preserve">        </w:t>
      </w:r>
      <w:r>
        <w:rPr/>
        <w:t>&lt;value&gt;60&lt;/value&gt;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&lt;key&gt;TimeZone&lt;/key&gt;</w:t>
      </w:r>
    </w:p>
    <w:p>
      <w:pPr>
        <w:pStyle w:val="Normal"/>
        <w:rPr/>
      </w:pPr>
      <w:r>
        <w:rPr/>
        <w:t xml:space="preserve">        </w:t>
      </w:r>
      <w:r>
        <w:rPr/>
        <w:t>&lt;value&gt;56&lt;/value&gt;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&lt;key&gt;ScheduserName&lt;/key&gt;</w:t>
      </w:r>
    </w:p>
    <w:p>
      <w:pPr>
        <w:pStyle w:val="Normal"/>
        <w:rPr/>
      </w:pPr>
      <w:r>
        <w:rPr/>
        <w:t xml:space="preserve">        </w:t>
      </w:r>
      <w:r>
        <w:rPr/>
        <w:t>&lt;value&gt;txy&lt;/value&gt;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&lt;key&gt;summerTime&lt;/key&gt;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&lt;key&gt;mediaTypes&lt;/key&gt;</w:t>
      </w:r>
    </w:p>
    <w:p>
      <w:pPr>
        <w:pStyle w:val="Normal"/>
        <w:rPr/>
      </w:pPr>
      <w:r>
        <w:rPr/>
        <w:t xml:space="preserve">        </w:t>
      </w:r>
      <w:r>
        <w:rPr/>
        <w:t>&lt;value&gt;voice&lt;/value&gt;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&lt;key&gt;accessNumber&lt;/key&gt;</w:t>
      </w:r>
    </w:p>
    <w:p>
      <w:pPr>
        <w:pStyle w:val="Normal"/>
        <w:rPr/>
      </w:pPr>
      <w:r>
        <w:rPr/>
        <w:t xml:space="preserve">        </w:t>
      </w:r>
      <w:r>
        <w:rPr/>
        <w:t>&lt;value&gt;+867550142018&lt;/value&gt;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&lt;key&gt;factEndTime&lt;/key&gt;</w:t>
      </w:r>
    </w:p>
    <w:p>
      <w:pPr>
        <w:pStyle w:val="Normal"/>
        <w:rPr/>
      </w:pPr>
      <w:r>
        <w:rPr/>
        <w:t xml:space="preserve">        </w:t>
      </w:r>
      <w:r>
        <w:rPr/>
        <w:t>&lt;value&gt;1384841722619&lt;/value&gt;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&lt;key&gt;accountID&lt;/key&gt;</w:t>
      </w:r>
    </w:p>
    <w:p>
      <w:pPr>
        <w:pStyle w:val="Normal"/>
        <w:rPr/>
      </w:pPr>
      <w:r>
        <w:rPr/>
        <w:t xml:space="preserve">        </w:t>
      </w:r>
      <w:r>
        <w:rPr/>
        <w:t>&lt;value&gt;9969&lt;/value&gt;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&lt;key&gt;totalSize&lt;/key&gt;</w:t>
      </w:r>
    </w:p>
    <w:p>
      <w:pPr>
        <w:pStyle w:val="Normal"/>
        <w:rPr/>
      </w:pPr>
      <w:r>
        <w:rPr/>
        <w:t xml:space="preserve">        </w:t>
      </w:r>
      <w:r>
        <w:rPr/>
        <w:t>&lt;value&gt;6&lt;/value&gt;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&lt;key&gt;rownum&lt;/key&gt;</w:t>
      </w:r>
    </w:p>
    <w:p>
      <w:pPr>
        <w:pStyle w:val="Normal"/>
        <w:rPr/>
      </w:pPr>
      <w:r>
        <w:rPr/>
        <w:t xml:space="preserve">        </w:t>
      </w:r>
      <w:r>
        <w:rPr/>
        <w:t>&lt;value&gt;1&lt;/value&gt;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&lt;key&gt;isRecordConference&lt;/key&gt;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&lt;key&gt;multiStreamFlag&lt;/key&gt;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&lt;key&gt;StartTime&lt;/key&gt;</w:t>
      </w:r>
    </w:p>
    <w:p>
      <w:pPr>
        <w:pStyle w:val="Normal"/>
        <w:rPr/>
      </w:pPr>
      <w:r>
        <w:rPr/>
        <w:t xml:space="preserve">        </w:t>
      </w:r>
      <w:r>
        <w:rPr/>
        <w:t>&lt;value&gt;1384839991000&lt;/value&gt;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&lt;key&gt;Subject&lt;/key&gt;</w:t>
      </w:r>
    </w:p>
    <w:p>
      <w:pPr>
        <w:pStyle w:val="Normal"/>
        <w:rPr/>
      </w:pPr>
      <w:r>
        <w:rPr/>
        <w:t xml:space="preserve">        </w:t>
      </w:r>
      <w:r>
        <w:rPr/>
        <w:t>&lt;value&gt;V3R8C2-REST-Complement-003&lt;/value&gt;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&lt;key&gt;ConferenceID&lt;/key&gt;</w:t>
      </w:r>
    </w:p>
    <w:p>
      <w:pPr>
        <w:pStyle w:val="Normal"/>
        <w:rPr/>
      </w:pPr>
      <w:r>
        <w:rPr/>
        <w:t xml:space="preserve">        </w:t>
      </w:r>
      <w:r>
        <w:rPr/>
        <w:t>&lt;value&gt;202923914&lt;/value&gt;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&lt;key&gt;SubConferenceID&lt;/key&gt;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&lt;key&gt;ConferenceState&lt;/key&gt;</w:t>
      </w:r>
    </w:p>
    <w:p>
      <w:pPr>
        <w:pStyle w:val="Normal"/>
        <w:rPr/>
      </w:pPr>
      <w:r>
        <w:rPr/>
        <w:t xml:space="preserve">        </w:t>
      </w:r>
      <w:r>
        <w:rPr/>
        <w:t>&lt;value&gt;Schedule&lt;/value&gt;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&lt;key&gt;Length&lt;/key&gt;</w:t>
      </w:r>
    </w:p>
    <w:p>
      <w:pPr>
        <w:pStyle w:val="Normal"/>
        <w:rPr/>
      </w:pPr>
      <w:r>
        <w:rPr/>
        <w:t xml:space="preserve">        </w:t>
      </w:r>
      <w:r>
        <w:rPr/>
        <w:t>&lt;value&gt;60&lt;/value&gt;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&lt;key&gt;TimeZone&lt;/key&gt;</w:t>
      </w:r>
    </w:p>
    <w:p>
      <w:pPr>
        <w:pStyle w:val="Normal"/>
        <w:rPr/>
      </w:pPr>
      <w:r>
        <w:rPr/>
        <w:t xml:space="preserve">        </w:t>
      </w:r>
      <w:r>
        <w:rPr/>
        <w:t>&lt;value&gt;56&lt;/value&gt;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&lt;key&gt;ScheduserName&lt;/key&gt;</w:t>
      </w:r>
    </w:p>
    <w:p>
      <w:pPr>
        <w:pStyle w:val="Normal"/>
        <w:rPr/>
      </w:pPr>
      <w:r>
        <w:rPr/>
        <w:t xml:space="preserve">        </w:t>
      </w:r>
      <w:r>
        <w:rPr/>
        <w:t>&lt;value&gt;txy&lt;/value&gt;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&lt;key&gt;summerTime&lt;/key&gt;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&lt;key&gt;mediaTypes&lt;/key&gt;</w:t>
      </w:r>
    </w:p>
    <w:p>
      <w:pPr>
        <w:pStyle w:val="Normal"/>
        <w:rPr/>
      </w:pPr>
      <w:r>
        <w:rPr/>
        <w:t xml:space="preserve">        </w:t>
      </w:r>
      <w:r>
        <w:rPr/>
        <w:t>&lt;value&gt;voice&lt;/value&gt;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&lt;key&gt;accessNumber&lt;/key&gt;</w:t>
      </w:r>
    </w:p>
    <w:p>
      <w:pPr>
        <w:pStyle w:val="Normal"/>
        <w:rPr/>
      </w:pPr>
      <w:r>
        <w:rPr/>
        <w:t xml:space="preserve">        </w:t>
      </w:r>
      <w:r>
        <w:rPr/>
        <w:t>&lt;value&gt;+867550142018&lt;/value&gt;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&lt;key&gt;factEndTime&lt;/key&gt;</w:t>
      </w:r>
    </w:p>
    <w:p>
      <w:pPr>
        <w:pStyle w:val="Normal"/>
        <w:rPr/>
      </w:pPr>
      <w:r>
        <w:rPr/>
        <w:t xml:space="preserve">        </w:t>
      </w:r>
      <w:r>
        <w:rPr/>
        <w:t>&lt;value&gt;1384843591000&lt;/value&gt;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&lt;key&gt;accountID&lt;/key&gt;</w:t>
      </w:r>
    </w:p>
    <w:p>
      <w:pPr>
        <w:pStyle w:val="Normal"/>
        <w:rPr/>
      </w:pPr>
      <w:r>
        <w:rPr/>
        <w:t xml:space="preserve">        </w:t>
      </w:r>
      <w:r>
        <w:rPr/>
        <w:t>&lt;value&gt;9969&lt;/value&gt;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&lt;key&gt;totalSize&lt;/key&gt;</w:t>
      </w:r>
    </w:p>
    <w:p>
      <w:pPr>
        <w:pStyle w:val="Normal"/>
        <w:rPr/>
      </w:pPr>
      <w:r>
        <w:rPr/>
        <w:t xml:space="preserve">        </w:t>
      </w:r>
      <w:r>
        <w:rPr/>
        <w:t>&lt;value&gt;6&lt;/value&gt;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&lt;key&gt;rownum&lt;/key&gt;</w:t>
      </w:r>
    </w:p>
    <w:p>
      <w:pPr>
        <w:pStyle w:val="Normal"/>
        <w:rPr/>
      </w:pPr>
      <w:r>
        <w:rPr/>
        <w:t xml:space="preserve">        </w:t>
      </w:r>
      <w:r>
        <w:rPr/>
        <w:t>&lt;value&gt;2&lt;/value&gt;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&lt;key&gt;isRecordConference&lt;/key&gt;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&lt;key&gt;multiStreamFlag&lt;/key&gt;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&lt;/page&gt;</w:t>
      </w:r>
    </w:p>
    <w:p>
      <w:pPr>
        <w:pStyle w:val="Normal"/>
        <w:rPr/>
      </w:pPr>
      <w:r>
        <w:rPr/>
        <w:t xml:space="preserve">  </w:t>
      </w:r>
      <w:r>
        <w:rPr/>
        <w:t>&lt;conferenceCount&gt;2&lt;/conferenceCount&gt;</w:t>
      </w:r>
    </w:p>
    <w:p>
      <w:pPr>
        <w:pStyle w:val="Normal"/>
        <w:rPr/>
      </w:pPr>
      <w:r>
        <w:rPr/>
        <w:t xml:space="preserve">  </w:t>
      </w:r>
      <w:r>
        <w:rPr/>
        <w:t>&lt;historyConferenceCount&gt;0&lt;/historyConferenceCount&gt;</w:t>
      </w:r>
    </w:p>
    <w:p>
      <w:pPr>
        <w:pStyle w:val="Normal"/>
        <w:rPr/>
      </w:pPr>
      <w:r>
        <w:rPr/>
        <w:t>&lt;/conferenceList&gt;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86" w:name="_Toc450768865"/>
      <w:bookmarkStart w:id="287" w:name="_Toc369181406"/>
      <w:bookmarkStart w:id="288" w:name="_Toc376012048"/>
      <w:bookmarkEnd w:id="286"/>
      <w:bookmarkEnd w:id="287"/>
      <w:bookmarkEnd w:id="288"/>
      <w:r>
        <w:rPr/>
        <w:t>创建会议模板</w:t>
      </w:r>
    </w:p>
    <w:p>
      <w:pPr>
        <w:pStyle w:val="BlockLabel"/>
        <w:ind w:left="1701" w:right="0" w:hanging="0"/>
        <w:rPr/>
      </w:pPr>
      <w:r>
        <w:rPr/>
        <w:t>接口描述</w:t>
      </w:r>
    </w:p>
    <w:p>
      <w:pPr>
        <w:pStyle w:val="Normal"/>
        <w:rPr/>
      </w:pPr>
      <w:r>
        <w:rPr/>
        <w:t>该接口提供创建会议模板功能。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289" w:name="__DdeLink__34716_1794763633"/>
            <w:r>
              <w:rPr/>
              <w:t>c</w:t>
            </w:r>
            <w:r>
              <w:rPr>
                <w:rFonts w:cs="Arial"/>
              </w:rPr>
              <w:t>onference</w:t>
            </w:r>
            <w:bookmarkStart w:id="290" w:name="__DdeLink__34551_1794763633"/>
            <w:bookmarkStart w:id="291" w:name="__DdeLink__34607_1794763633"/>
            <w:bookmarkEnd w:id="289"/>
            <w:bookmarkEnd w:id="290"/>
            <w:bookmarkEnd w:id="291"/>
            <w:r>
              <w:rPr>
                <w:rFonts w:cs="Arial"/>
              </w:rPr>
              <w:t>Template</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conferenceTemplate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ConferenceTemplate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widowControl w:val="false"/>
              <w:spacing w:before="80" w:after="80"/>
              <w:ind w:left="0" w:right="0" w:hanging="0"/>
              <w:rPr/>
            </w:pPr>
            <w:r>
              <w:rPr/>
              <w:t>用户的会议模板。</w:t>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POST /rest/{version}/conferenceTemplate</w:t>
      </w:r>
      <w:r>
        <w:rPr/>
        <w:t xml:space="preserve"> HTTP/1.1</w:t>
      </w:r>
    </w:p>
    <w:p>
      <w:pPr>
        <w:pStyle w:val="Normal"/>
        <w:rPr/>
      </w:pPr>
      <w:r>
        <w:rPr/>
        <w:t>Authorization:Basic MTQyMjA5MTQ3MjczODA3NzM2MDAwLTAwMDk=</w:t>
      </w:r>
    </w:p>
    <w:p>
      <w:pPr>
        <w:pStyle w:val="Normal"/>
        <w:rPr/>
      </w:pPr>
      <w:r>
        <w:rPr/>
        <w:t>Content-Type:text/xml</w:t>
      </w:r>
    </w:p>
    <w:p>
      <w:pPr>
        <w:pStyle w:val="Normal"/>
        <w:rPr/>
      </w:pPr>
      <w:r>
        <w:rPr/>
        <w:t>Content-Length:2468</w:t>
      </w:r>
    </w:p>
    <w:p>
      <w:pPr>
        <w:pStyle w:val="Normal"/>
        <w:rPr/>
      </w:pPr>
      <w:r>
        <w:rPr/>
      </w:r>
    </w:p>
    <w:p>
      <w:pPr>
        <w:pStyle w:val="Normal"/>
        <w:rPr/>
      </w:pPr>
      <w:r>
        <w:rPr/>
        <w:t>&lt;?xml version="1.0" encoding="UTF-8"?&gt;</w:t>
      </w:r>
    </w:p>
    <w:p>
      <w:pPr>
        <w:pStyle w:val="Normal"/>
        <w:rPr/>
      </w:pPr>
      <w:r>
        <w:rPr/>
        <w:t>&lt;conferenceTemplate&gt;</w:t>
      </w:r>
    </w:p>
    <w:p>
      <w:pPr>
        <w:pStyle w:val="Normal"/>
        <w:rPr/>
      </w:pPr>
      <w:r>
        <w:rPr/>
        <w:t xml:space="preserve">  </w:t>
      </w:r>
      <w:r>
        <w:rPr/>
        <w:t>&lt;</w:t>
      </w:r>
      <w:bookmarkStart w:id="292" w:name="__DdeLink__34658_1794763633"/>
      <w:r>
        <w:rPr/>
        <w:t>templateId</w:t>
      </w:r>
      <w:bookmarkEnd w:id="292"/>
      <w:r>
        <w:rPr/>
        <w:t>&gt;0&lt;/templateId&gt;</w:t>
      </w:r>
    </w:p>
    <w:p>
      <w:pPr>
        <w:pStyle w:val="Normal"/>
        <w:rPr/>
      </w:pPr>
      <w:r>
        <w:rPr/>
        <w:t xml:space="preserve">  </w:t>
      </w:r>
      <w:r>
        <w:rPr/>
        <w:t>&lt;</w:t>
      </w:r>
      <w:bookmarkStart w:id="293" w:name="__DdeLink__34660_1794763633"/>
      <w:r>
        <w:rPr/>
        <w:t>templateName</w:t>
      </w:r>
      <w:bookmarkEnd w:id="293"/>
      <w:r>
        <w:rPr/>
        <w:t>&gt;test1&lt;/templateName&gt;</w:t>
      </w:r>
    </w:p>
    <w:p>
      <w:pPr>
        <w:pStyle w:val="Normal"/>
        <w:rPr/>
      </w:pPr>
      <w:r>
        <w:rPr/>
        <w:t xml:space="preserve">  </w:t>
      </w:r>
      <w:r>
        <w:rPr/>
        <w:t>&lt;timeZone&gt;56&lt;/timeZone&gt;</w:t>
      </w:r>
    </w:p>
    <w:p>
      <w:pPr>
        <w:pStyle w:val="Normal"/>
        <w:rPr/>
      </w:pPr>
      <w:r>
        <w:rPr/>
        <w:t xml:space="preserve">  </w:t>
      </w:r>
      <w:r>
        <w:rPr/>
        <w:t>&lt;length&gt;6000000&lt;/length&gt;</w:t>
      </w:r>
    </w:p>
    <w:p>
      <w:pPr>
        <w:pStyle w:val="Normal"/>
        <w:rPr/>
      </w:pPr>
      <w:r>
        <w:rPr/>
        <w:t xml:space="preserve">  </w:t>
      </w:r>
      <w:r>
        <w:rPr/>
        <w:t>&lt;size&gt;5&lt;/size&gt;</w:t>
      </w:r>
    </w:p>
    <w:p>
      <w:pPr>
        <w:pStyle w:val="Normal"/>
        <w:rPr/>
      </w:pPr>
      <w:r>
        <w:rPr/>
        <w:t xml:space="preserve">  </w:t>
      </w:r>
      <w:r>
        <w:rPr/>
        <w:t>&lt;scheduserName&gt;123&lt;/scheduserName&gt;</w:t>
      </w:r>
    </w:p>
    <w:p>
      <w:pPr>
        <w:pStyle w:val="Normal"/>
        <w:rPr/>
      </w:pPr>
      <w:r>
        <w:rPr/>
        <w:t xml:space="preserve">  </w:t>
      </w:r>
      <w:r>
        <w:rPr/>
        <w:t>&lt;mediaTypes&gt;HDVideo&lt;/mediaTypes&gt;</w:t>
      </w:r>
    </w:p>
    <w:p>
      <w:pPr>
        <w:pStyle w:val="Normal"/>
        <w:rPr/>
      </w:pPr>
      <w:r>
        <w:rPr/>
        <w:t xml:space="preserve">  </w:t>
      </w:r>
      <w:r>
        <w:rPr/>
        <w:t>&lt;language&gt;zh-CN&lt;/language&gt;</w:t>
      </w:r>
    </w:p>
    <w:p>
      <w:pPr>
        <w:pStyle w:val="Normal"/>
        <w:rPr/>
      </w:pPr>
      <w:r>
        <w:rPr/>
        <w:t xml:space="preserve">  </w:t>
      </w:r>
      <w:r>
        <w:rPr/>
        <w:t>&lt;summerTime&gt;0&lt;/summerTime&gt;</w:t>
      </w:r>
    </w:p>
    <w:p>
      <w:pPr>
        <w:pStyle w:val="Normal"/>
        <w:rPr/>
      </w:pPr>
      <w:r>
        <w:rPr/>
        <w:t xml:space="preserve">  </w:t>
      </w:r>
      <w:r>
        <w:rPr/>
        <w:t>&lt;isWaitChairman&gt;false&lt;/isWaitChairman&gt;</w:t>
      </w:r>
    </w:p>
    <w:p>
      <w:pPr>
        <w:pStyle w:val="Normal"/>
        <w:rPr/>
      </w:pPr>
      <w:r>
        <w:rPr/>
        <w:t xml:space="preserve">  </w:t>
      </w:r>
      <w:r>
        <w:rPr/>
        <w:t>&lt;isAllowInvite&gt;true&lt;/isAllowInvite&gt;</w:t>
      </w:r>
    </w:p>
    <w:p>
      <w:pPr>
        <w:pStyle w:val="Normal"/>
        <w:rPr/>
      </w:pPr>
      <w:r>
        <w:rPr/>
        <w:t xml:space="preserve">  </w:t>
      </w:r>
      <w:r>
        <w:rPr/>
        <w:t>&lt;isAllowRecord&gt;false&lt;/isAllowRecord&gt;</w:t>
      </w:r>
    </w:p>
    <w:p>
      <w:pPr>
        <w:pStyle w:val="Normal"/>
        <w:rPr/>
      </w:pPr>
      <w:r>
        <w:rPr/>
        <w:t xml:space="preserve">  </w:t>
      </w:r>
      <w:r>
        <w:rPr/>
        <w:t>&lt;isAutoRecord&gt;false&lt;/isAutoRecord&gt;</w:t>
      </w:r>
    </w:p>
    <w:p>
      <w:pPr>
        <w:pStyle w:val="Normal"/>
        <w:rPr/>
      </w:pPr>
      <w:r>
        <w:rPr/>
        <w:t xml:space="preserve">  </w:t>
      </w:r>
      <w:r>
        <w:rPr/>
        <w:t>&lt;encryptMode&gt;auto&lt;/encryptMode&gt;</w:t>
      </w:r>
    </w:p>
    <w:p>
      <w:pPr>
        <w:pStyle w:val="Normal"/>
        <w:rPr/>
      </w:pPr>
      <w:r>
        <w:rPr/>
        <w:t xml:space="preserve">  </w:t>
      </w:r>
      <w:r>
        <w:rPr/>
        <w:t>&lt;isAllowVideoControl&gt;true&lt;/isAllowVideoControl&gt;</w:t>
      </w:r>
    </w:p>
    <w:p>
      <w:pPr>
        <w:pStyle w:val="Normal"/>
        <w:rPr/>
      </w:pPr>
      <w:r>
        <w:rPr/>
        <w:t xml:space="preserve">  </w:t>
      </w:r>
      <w:r>
        <w:rPr/>
        <w:t>&lt;videoControlParams&gt;</w:t>
      </w:r>
    </w:p>
    <w:p>
      <w:pPr>
        <w:pStyle w:val="Normal"/>
        <w:rPr/>
      </w:pPr>
      <w:r>
        <w:rPr/>
        <w:t xml:space="preserve">    </w:t>
      </w:r>
      <w:r>
        <w:rPr/>
        <w:t>&lt;imageType&gt;Single&lt;/imageType&gt;</w:t>
      </w:r>
    </w:p>
    <w:p>
      <w:pPr>
        <w:pStyle w:val="Normal"/>
        <w:rPr/>
      </w:pPr>
      <w:r>
        <w:rPr/>
        <w:t xml:space="preserve">    </w:t>
      </w:r>
      <w:r>
        <w:rPr/>
        <w:t>&lt;switchMode&gt;Fixation&lt;/switchMode&gt;</w:t>
      </w:r>
    </w:p>
    <w:p>
      <w:pPr>
        <w:pStyle w:val="Normal"/>
        <w:rPr/>
      </w:pPr>
      <w:r>
        <w:rPr/>
        <w:t xml:space="preserve">    </w:t>
      </w:r>
      <w:r>
        <w:rPr/>
        <w:t>&lt;videoTemplate&gt;</w:t>
      </w:r>
    </w:p>
    <w:p>
      <w:pPr>
        <w:pStyle w:val="Normal"/>
        <w:rPr/>
      </w:pPr>
      <w:r>
        <w:rPr/>
        <w:t xml:space="preserve">      </w:t>
      </w:r>
      <w:r>
        <w:rPr/>
        <w:t>&lt;templateName&gt;Common Terminal&lt;/templateName&gt;</w:t>
      </w:r>
    </w:p>
    <w:p>
      <w:pPr>
        <w:pStyle w:val="Normal"/>
        <w:rPr/>
      </w:pPr>
      <w:r>
        <w:rPr/>
        <w:t xml:space="preserve">      </w:t>
      </w:r>
      <w:r>
        <w:rPr/>
        <w:t>&lt;isDefaultSelected&gt;true&lt;/isDefaultSelected&gt;</w:t>
      </w:r>
    </w:p>
    <w:p>
      <w:pPr>
        <w:pStyle w:val="Normal"/>
        <w:rPr/>
      </w:pPr>
      <w:r>
        <w:rPr/>
        <w:t xml:space="preserve">      </w:t>
      </w:r>
      <w:r>
        <w:rPr/>
        <w:t>&lt;videoCodec&gt;H264&lt;/videoCodec&gt;</w:t>
      </w:r>
    </w:p>
    <w:p>
      <w:pPr>
        <w:pStyle w:val="Normal"/>
        <w:rPr/>
      </w:pPr>
      <w:r>
        <w:rPr/>
        <w:t xml:space="preserve">      </w:t>
      </w:r>
      <w:r>
        <w:rPr/>
        <w:t>&lt;audioCodec&gt;G722&lt;/audioCodec&gt;</w:t>
      </w:r>
    </w:p>
    <w:p>
      <w:pPr>
        <w:pStyle w:val="Normal"/>
        <w:rPr/>
      </w:pPr>
      <w:r>
        <w:rPr/>
        <w:t xml:space="preserve">      </w:t>
      </w:r>
      <w:r>
        <w:rPr/>
        <w:t>&lt;bandWidth&gt;2M&lt;/bandWidth&gt;</w:t>
      </w:r>
    </w:p>
    <w:p>
      <w:pPr>
        <w:pStyle w:val="Normal"/>
        <w:rPr/>
      </w:pPr>
      <w:r>
        <w:rPr/>
        <w:t xml:space="preserve">      </w:t>
      </w:r>
      <w:r>
        <w:rPr/>
        <w:t>&lt;resolutionRatio&gt;4CIF&lt;/resolutionRatio&gt;</w:t>
      </w:r>
    </w:p>
    <w:p>
      <w:pPr>
        <w:pStyle w:val="Normal"/>
        <w:rPr/>
      </w:pPr>
      <w:r>
        <w:rPr/>
        <w:t xml:space="preserve">      </w:t>
      </w:r>
      <w:r>
        <w:rPr/>
        <w:t>&lt;type&gt;HDVideo&lt;/type&gt;</w:t>
      </w:r>
    </w:p>
    <w:p>
      <w:pPr>
        <w:pStyle w:val="Normal"/>
        <w:rPr/>
      </w:pPr>
      <w:r>
        <w:rPr/>
        <w:t xml:space="preserve">    </w:t>
      </w:r>
      <w:r>
        <w:rPr/>
        <w:t>&lt;/videoTemplate&gt;</w:t>
      </w:r>
    </w:p>
    <w:p>
      <w:pPr>
        <w:pStyle w:val="Normal"/>
        <w:rPr/>
      </w:pPr>
      <w:r>
        <w:rPr/>
        <w:t xml:space="preserve">  </w:t>
      </w:r>
      <w:r>
        <w:rPr/>
        <w:t>&lt;/videoControlParams&gt;</w:t>
      </w:r>
    </w:p>
    <w:p>
      <w:pPr>
        <w:pStyle w:val="Normal"/>
        <w:rPr/>
      </w:pPr>
      <w:r>
        <w:rPr/>
        <w:t xml:space="preserve">  </w:t>
      </w:r>
      <w:r>
        <w:rPr/>
        <w:t>&lt;isAutoInvite&gt;false&lt;/isAutoInvite&gt;</w:t>
      </w:r>
    </w:p>
    <w:p>
      <w:pPr>
        <w:pStyle w:val="Normal"/>
        <w:rPr/>
      </w:pPr>
      <w:r>
        <w:rPr/>
        <w:t xml:space="preserve">  </w:t>
      </w:r>
      <w:r>
        <w:rPr/>
        <w:t>&lt;autoProlong&gt;false&lt;/autoProlong&gt;</w:t>
      </w:r>
    </w:p>
    <w:p>
      <w:pPr>
        <w:pStyle w:val="Normal"/>
        <w:rPr/>
      </w:pPr>
      <w:r>
        <w:rPr/>
        <w:t xml:space="preserve">  </w:t>
      </w:r>
      <w:r>
        <w:rPr/>
        <w:t>&lt;autoProlongTime&gt;900000&lt;/autoProlongTime&gt;</w:t>
      </w:r>
    </w:p>
    <w:p>
      <w:pPr>
        <w:pStyle w:val="Normal"/>
        <w:rPr/>
      </w:pPr>
      <w:r>
        <w:rPr/>
        <w:t xml:space="preserve">  </w:t>
      </w:r>
      <w:r>
        <w:rPr/>
        <w:t>&lt;assistantMediaParams&gt;</w:t>
      </w:r>
    </w:p>
    <w:p>
      <w:pPr>
        <w:pStyle w:val="Normal"/>
        <w:rPr/>
      </w:pPr>
      <w:r>
        <w:rPr/>
        <w:t xml:space="preserve">    </w:t>
      </w:r>
      <w:r>
        <w:rPr/>
        <w:t>&lt;type&gt;1&lt;/type&gt;</w:t>
      </w:r>
    </w:p>
    <w:p>
      <w:pPr>
        <w:pStyle w:val="Normal"/>
        <w:rPr/>
      </w:pPr>
      <w:r>
        <w:rPr/>
        <w:t xml:space="preserve">    </w:t>
      </w:r>
      <w:r>
        <w:rPr/>
        <w:t>&lt;code&gt;H264&lt;/code&gt;</w:t>
      </w:r>
    </w:p>
    <w:p>
      <w:pPr>
        <w:pStyle w:val="Normal"/>
        <w:rPr/>
      </w:pPr>
      <w:r>
        <w:rPr/>
        <w:t xml:space="preserve">    </w:t>
      </w:r>
      <w:r>
        <w:rPr/>
        <w:t>&lt;mpi&gt;30&lt;/mpi&gt;</w:t>
      </w:r>
    </w:p>
    <w:p>
      <w:pPr>
        <w:pStyle w:val="Normal"/>
        <w:rPr/>
      </w:pPr>
      <w:r>
        <w:rPr/>
        <w:t xml:space="preserve">    </w:t>
      </w:r>
      <w:r>
        <w:rPr/>
        <w:t>&lt;bandWidth&gt;128K&lt;/bandWidth&gt;</w:t>
      </w:r>
    </w:p>
    <w:p>
      <w:pPr>
        <w:pStyle w:val="Normal"/>
        <w:rPr/>
      </w:pPr>
      <w:r>
        <w:rPr/>
        <w:t xml:space="preserve">    </w:t>
      </w:r>
      <w:r>
        <w:rPr/>
        <w:t>&lt;size&gt;CIF&lt;/size&gt;</w:t>
      </w:r>
    </w:p>
    <w:p>
      <w:pPr>
        <w:pStyle w:val="Normal"/>
        <w:rPr/>
      </w:pPr>
      <w:r>
        <w:rPr/>
        <w:t xml:space="preserve">  </w:t>
      </w:r>
      <w:r>
        <w:rPr/>
        <w:t>&lt;/assistantMediaParams&gt;</w:t>
      </w:r>
    </w:p>
    <w:p>
      <w:pPr>
        <w:pStyle w:val="Normal"/>
        <w:rPr/>
      </w:pPr>
      <w:r>
        <w:rPr/>
        <w:t xml:space="preserve">  </w:t>
      </w:r>
      <w:r>
        <w:rPr/>
        <w:t>&lt;accessValidateType&gt;1&lt;/accessValidateType&gt;</w:t>
      </w:r>
    </w:p>
    <w:p>
      <w:pPr>
        <w:pStyle w:val="Normal"/>
        <w:rPr/>
      </w:pPr>
      <w:r>
        <w:rPr/>
        <w:t xml:space="preserve">  </w:t>
      </w:r>
      <w:r>
        <w:rPr/>
        <w:t>&lt;isCLIValidate&gt;false&lt;/isCLIValidate&gt;</w:t>
      </w:r>
    </w:p>
    <w:p>
      <w:pPr>
        <w:pStyle w:val="Normal"/>
        <w:rPr/>
      </w:pPr>
      <w:r>
        <w:rPr/>
        <w:t>&lt;/</w:t>
      </w:r>
      <w:bookmarkStart w:id="294" w:name="__DdeLink__34662_1794763633"/>
      <w:r>
        <w:rPr/>
        <w:t>conferenceTemplate</w:t>
      </w:r>
      <w:bookmarkEnd w:id="294"/>
      <w:r>
        <w:rPr/>
        <w:t>&gt;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295" w:name="_Toc376012047"/>
      <w:bookmarkStart w:id="296" w:name="_Toc450768866"/>
      <w:bookmarkStart w:id="297" w:name="_Toc369181405"/>
      <w:bookmarkEnd w:id="295"/>
      <w:bookmarkEnd w:id="296"/>
      <w:bookmarkEnd w:id="297"/>
      <w:r>
        <w:rPr/>
        <w:t>修改会议模板</w:t>
      </w:r>
    </w:p>
    <w:p>
      <w:pPr>
        <w:pStyle w:val="BlockLabel"/>
        <w:ind w:left="1701" w:right="0" w:hanging="0"/>
        <w:rPr/>
      </w:pPr>
      <w:r>
        <w:rPr/>
        <w:t>接口描述</w:t>
      </w:r>
    </w:p>
    <w:p>
      <w:pPr>
        <w:pStyle w:val="Normal"/>
        <w:rPr/>
      </w:pPr>
      <w:r>
        <w:rPr/>
        <w:t>该接口提供会议模板修改功能。会议业务服务器收到请求后，根据请求消息修改系统会议模板。</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298" w:name="__DdeLink__34868_1794763633"/>
            <w:r>
              <w:rPr>
                <w:rFonts w:cs="Arial"/>
              </w:rPr>
              <w:t>conferenceTemplate</w:t>
            </w:r>
            <w:bookmarkEnd w:id="298"/>
            <w:r>
              <w:rPr>
                <w:rFonts w:cs="Arial"/>
              </w:rPr>
              <w:t>/{</w:t>
            </w:r>
            <w:r>
              <w:rPr/>
              <w:t>templateId</w:t>
            </w:r>
            <w:r>
              <w:rPr>
                <w:rFonts w:cs="Arial"/>
              </w:rPr>
              <w:t>}</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templateId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会议模板的序号。</w:t>
            </w:r>
          </w:p>
          <w:p>
            <w:pPr>
              <w:pStyle w:val="Style44"/>
              <w:rPr/>
            </w:pPr>
            <w:r>
              <w:rPr/>
              <w:t>会议能力服务器创建会议模板时自动产生。</w:t>
            </w:r>
          </w:p>
          <w:p>
            <w:pPr>
              <w:pStyle w:val="Style44"/>
              <w:rPr/>
            </w:pPr>
            <w:r>
              <w:rPr/>
              <w:t>用户开户时，会议能力服务器自动创建一个默认会议模板，默认会议模板序号是</w:t>
            </w:r>
            <w:r>
              <w:rPr/>
              <w:t>0</w:t>
            </w:r>
            <w:r>
              <w:rPr/>
              <w:t>，默认模板只能修改不能删除。</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conferenceTemplate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ConferenceTemplate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widowControl w:val="false"/>
              <w:spacing w:before="80" w:after="80"/>
              <w:ind w:left="0" w:right="0" w:hanging="0"/>
              <w:rPr/>
            </w:pPr>
            <w:r>
              <w:rPr/>
              <w:t>用户的会议模板，会议模板用于指定用户创建会议时的默认参数，请参考</w:t>
            </w:r>
          </w:p>
          <w:p>
            <w:pPr>
              <w:pStyle w:val="Style44"/>
              <w:rPr/>
            </w:pPr>
            <w:r>
              <w:rPr/>
              <w:t>ConferenceTemplate</w:t>
            </w:r>
          </w:p>
        </w:tc>
      </w:tr>
    </w:tbl>
    <w:p>
      <w:pPr>
        <w:pStyle w:val="Normal"/>
        <w:rPr/>
      </w:pPr>
      <w:r>
        <w:rPr/>
      </w:r>
    </w:p>
    <w:p>
      <w:pPr>
        <w:pStyle w:val="TableDescription"/>
        <w:numPr>
          <w:ilvl w:val="8"/>
          <w:numId w:val="3"/>
        </w:numPr>
        <w:rPr/>
      </w:pPr>
      <w:r>
        <w:rPr/>
        <w:t>ConferenceTemplate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40"/>
        <w:gridCol w:w="782"/>
        <w:gridCol w:w="1103"/>
        <w:gridCol w:w="1101"/>
        <w:gridCol w:w="3718"/>
        <w:gridCol w:w="1601"/>
      </w:tblGrid>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rFonts w:cs="Arial"/>
                <w:b/>
                <w:b/>
              </w:rPr>
            </w:pPr>
            <w:r>
              <w:rPr>
                <w:rFonts w:cs="Arial"/>
                <w:b/>
              </w:rPr>
              <w:t>创建会议模板是否需要携带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userID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w:t>
            </w:r>
            <w:r>
              <w:rPr/>
              <w:t>ID</w:t>
            </w:r>
            <w:r>
              <w:rPr/>
              <w:t>，表示会议模板的拥有者。</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299" w:name="__DdeLink__34994_1987553084"/>
            <w:bookmarkStart w:id="300" w:name="__DdeLink__35024_1794763633"/>
            <w:bookmarkEnd w:id="299"/>
            <w:bookmarkEnd w:id="300"/>
            <w:r>
              <w:rPr/>
              <w:t>templateId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会议模板的序号。创建会议模板时，有会议能力服务器自动产生。</w:t>
            </w:r>
            <w:r>
              <w:rPr>
                <w:b/>
                <w:bCs/>
                <w:highlight w:val="red"/>
              </w:rPr>
              <w:t>(</w:t>
            </w:r>
            <w:r>
              <w:rPr>
                <w:b/>
                <w:bCs/>
                <w:highlight w:val="red"/>
              </w:rPr>
              <w:t>用户自己命名，服务器不产生</w:t>
            </w:r>
            <w:r>
              <w:rPr>
                <w:b/>
                <w:bCs/>
                <w:highlight w:val="red"/>
              </w:rPr>
              <w:t>)</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301" w:name="__DdeLink__34996_1987553084"/>
            <w:bookmarkStart w:id="302" w:name="__DdeLink__35026_1794763633"/>
            <w:bookmarkEnd w:id="301"/>
            <w:bookmarkEnd w:id="302"/>
            <w:r>
              <w:rPr/>
              <w:t>templateName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模板的名称。模板的名称不能重复。</w:t>
            </w:r>
          </w:p>
          <w:p>
            <w:pPr>
              <w:pStyle w:val="TableText"/>
              <w:rPr/>
            </w:pPr>
            <w:r>
              <w:rPr/>
              <w:t>默认模板的名称为“</w:t>
            </w:r>
            <w:r>
              <w:rPr/>
              <w:t>default”</w:t>
            </w:r>
            <w:r>
              <w:rPr/>
              <w:t>。</w:t>
            </w:r>
          </w:p>
          <w:p>
            <w:pPr>
              <w:pStyle w:val="TableText"/>
              <w:widowControl w:val="false"/>
              <w:spacing w:before="80" w:after="80"/>
              <w:ind w:left="0" w:right="0" w:hanging="0"/>
              <w:rPr/>
            </w:pPr>
            <w:r>
              <w:rPr/>
              <w:t>默认模板，名称不可更改。</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timeZone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TimeZone</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时区。</w:t>
            </w:r>
          </w:p>
          <w:p>
            <w:pPr>
              <w:pStyle w:val="TableText"/>
              <w:rPr/>
            </w:pPr>
            <w:r>
              <w:rPr/>
            </w:r>
          </w:p>
          <w:p>
            <w:pPr>
              <w:pStyle w:val="Style44"/>
              <w:rPr/>
            </w:pPr>
            <w:r>
              <w:rPr/>
              <w:t>TimeZone</w:t>
            </w:r>
            <w:r>
              <w:rPr/>
              <w:t>是各个时区的枚举值</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必需携带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length</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会议时长，单位是毫秒</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必需携带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303" w:name="__DdeLink__35022_1794763633"/>
            <w:bookmarkEnd w:id="303"/>
            <w:r>
              <w:rPr/>
              <w:t>size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会议方数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必需携带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subject</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r>
              <w:rPr/>
              <w:t>最长为</w:t>
            </w:r>
            <w:r>
              <w:rPr/>
              <w:t>128</w:t>
            </w:r>
            <w:r>
              <w:rPr/>
              <w:t>个字符</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会议主题</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304" w:name="__DdeLink__34972_1794763633"/>
            <w:bookmarkEnd w:id="304"/>
            <w:r>
              <w:rPr/>
              <w:t>mediaTypes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MediaType[1-4]</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会议的媒体类型是一个媒体类型数组</w:t>
            </w:r>
          </w:p>
          <w:p>
            <w:pPr>
              <w:pStyle w:val="TableText"/>
              <w:rPr/>
            </w:pPr>
            <w:r>
              <w:rPr/>
              <w:t>MediaType</w:t>
            </w:r>
            <w:r>
              <w:rPr/>
              <w:t>是一个枚举的</w:t>
            </w:r>
            <w:r>
              <w:rPr/>
              <w:t>String</w:t>
            </w:r>
          </w:p>
          <w:p>
            <w:pPr>
              <w:pStyle w:val="TableText"/>
              <w:rPr/>
            </w:pPr>
            <w:r>
              <w:rPr/>
              <w:t xml:space="preserve"> “</w:t>
            </w:r>
            <w:r>
              <w:rPr/>
              <w:t>Voice”</w:t>
            </w:r>
            <w:r>
              <w:rPr/>
              <w:t>：语音</w:t>
            </w:r>
          </w:p>
          <w:p>
            <w:pPr>
              <w:pStyle w:val="TableText"/>
              <w:rPr/>
            </w:pPr>
            <w:r>
              <w:rPr/>
              <w:t>“</w:t>
            </w:r>
            <w:r>
              <w:rPr/>
              <w:t>Video”</w:t>
            </w:r>
            <w:r>
              <w:rPr/>
              <w:t>：标清视频</w:t>
            </w:r>
          </w:p>
          <w:p>
            <w:pPr>
              <w:pStyle w:val="TableText"/>
              <w:rPr/>
            </w:pPr>
            <w:r>
              <w:rPr/>
              <w:t>“</w:t>
            </w:r>
            <w:r>
              <w:rPr/>
              <w:t>HDVideo”</w:t>
            </w:r>
            <w:r>
              <w:rPr/>
              <w:t>：高清视频（与</w:t>
            </w:r>
            <w:r>
              <w:rPr/>
              <w:t>Video</w:t>
            </w:r>
            <w:r>
              <w:rPr/>
              <w:t>互斥，如果同时选择</w:t>
            </w:r>
            <w:r>
              <w:rPr/>
              <w:t>Video</w:t>
            </w:r>
            <w:r>
              <w:rPr/>
              <w:t>、</w:t>
            </w:r>
            <w:r>
              <w:rPr/>
              <w:t>HDVideo</w:t>
            </w:r>
            <w:r>
              <w:rPr/>
              <w:t>，则系统默认选择</w:t>
            </w:r>
            <w:r>
              <w:rPr/>
              <w:t>Video</w:t>
            </w:r>
            <w:r>
              <w:rPr/>
              <w:t>）</w:t>
            </w:r>
          </w:p>
          <w:p>
            <w:pPr>
              <w:pStyle w:val="TableText"/>
              <w:rPr/>
            </w:pPr>
            <w:r>
              <w:rPr/>
              <w:t>“</w:t>
            </w:r>
            <w:r>
              <w:rPr/>
              <w:t>Telepresence”</w:t>
            </w:r>
            <w:r>
              <w:rPr/>
              <w:t>：智真视频（与</w:t>
            </w:r>
            <w:r>
              <w:rPr/>
              <w:t>Video</w:t>
            </w:r>
            <w:r>
              <w:rPr/>
              <w:t>、</w:t>
            </w:r>
            <w:r>
              <w:rPr/>
              <w:t>HDVideo</w:t>
            </w:r>
            <w:r>
              <w:rPr/>
              <w:t>互斥）</w:t>
            </w:r>
          </w:p>
          <w:p>
            <w:pPr>
              <w:pStyle w:val="Style44"/>
              <w:rPr/>
            </w:pPr>
            <w:r>
              <w:rPr/>
              <w:t>“</w:t>
            </w:r>
            <w:r>
              <w:rPr/>
              <w:t>Data”</w:t>
            </w:r>
            <w:r>
              <w:rPr/>
              <w:t>：多媒体</w:t>
            </w:r>
          </w:p>
          <w:p>
            <w:pPr>
              <w:pStyle w:val="Style44"/>
              <w:rPr/>
            </w:pPr>
            <w:ins w:id="52" w:author="t00302819" w:date="2016-02-29T16:36:00Z">
              <w:r>
                <w:rPr/>
                <w:t>“</w:t>
              </w:r>
            </w:ins>
            <w:ins w:id="53" w:author="t00302819" w:date="2016-02-29T14:43:00Z">
              <w:r>
                <w:rPr/>
                <w:t>DesktopSharing</w:t>
              </w:r>
            </w:ins>
            <w:ins w:id="54" w:author="t00302819" w:date="2016-02-29T16:36:00Z">
              <w:r>
                <w:rPr/>
                <w:t>”</w:t>
              </w:r>
            </w:ins>
            <w:ins w:id="55" w:author="t00302819" w:date="2016-02-29T14:43:00Z">
              <w:r>
                <w:rPr/>
                <w:t>：桌面共享，本枚举只能与</w:t>
              </w:r>
            </w:ins>
            <w:ins w:id="56" w:author="t00302819" w:date="2016-02-29T14:43:00Z">
              <w:r>
                <w:rPr/>
                <w:t>Voice</w:t>
              </w:r>
            </w:ins>
            <w:ins w:id="57" w:author="t00302819" w:date="2016-02-29T14:43:00Z">
              <w:r>
                <w:rPr/>
                <w:t>配合使用，且与</w:t>
              </w:r>
            </w:ins>
            <w:ins w:id="58" w:author="t00302819" w:date="2016-02-29T14:43:00Z">
              <w:r>
                <w:rPr/>
                <w:t>Data</w:t>
              </w:r>
            </w:ins>
            <w:ins w:id="59" w:author="t00302819" w:date="2016-02-29T14:43:00Z">
              <w:r>
                <w:rPr/>
                <w:t>互斥，表示由</w:t>
              </w:r>
            </w:ins>
            <w:ins w:id="60" w:author="t00302819" w:date="2016-02-29T14:43:00Z">
              <w:r>
                <w:rPr/>
                <w:t>BFCP</w:t>
              </w:r>
            </w:ins>
            <w:ins w:id="61" w:author="t00302819" w:date="2016-02-29T14:43:00Z">
              <w:r>
                <w:rPr/>
                <w:t>辅流提供</w:t>
              </w:r>
            </w:ins>
            <w:ins w:id="62" w:author="t00302819" w:date="2016-02-29T14:44:00Z">
              <w:r>
                <w:rPr/>
                <w:t>的桌面共享</w:t>
              </w:r>
            </w:ins>
            <w:ins w:id="63" w:author="t00302819" w:date="2016-02-29T14:43:00Z">
              <w:r>
                <w:rPr/>
                <w:t>。</w:t>
              </w:r>
            </w:ins>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必需携带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scheduserName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创建者，预定的时候可以不携带，长度限制为</w:t>
            </w:r>
            <w:r>
              <w:rPr/>
              <w:t>96</w:t>
            </w:r>
            <w:r>
              <w:rPr/>
              <w:t>个字符。</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attendees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RestAttendee [0..*]</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预订会议时，指定的与会者列表。</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language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会议的默认语言。</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必需携带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summerTime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夏令时时长。单位是毫秒</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welcomeVoiceID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不为空时取值必须大于等于</w:t>
            </w:r>
            <w:r>
              <w:rPr/>
              <w:t>-1</w:t>
            </w:r>
          </w:p>
          <w:p>
            <w:pPr>
              <w:pStyle w:val="TableText"/>
              <w:rPr/>
            </w:pPr>
            <w:r>
              <w:rPr/>
              <w:t>-1</w:t>
            </w:r>
            <w:r>
              <w:rPr/>
              <w:t>：无提示音</w:t>
            </w:r>
          </w:p>
          <w:p>
            <w:pPr>
              <w:pStyle w:val="TableText"/>
              <w:rPr/>
            </w:pPr>
            <w:r>
              <w:rPr/>
              <w:t>0</w:t>
            </w:r>
            <w:r>
              <w:rPr/>
              <w:t>：系统默认提示音</w:t>
            </w:r>
          </w:p>
          <w:p>
            <w:pPr>
              <w:pStyle w:val="Style44"/>
              <w:rPr/>
            </w:pPr>
            <w:r>
              <w:rPr/>
              <w:t>正数：表示用户自定义的语音文件</w:t>
            </w:r>
            <w:r>
              <w:rPr/>
              <w:t>ID</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firstAttendeeVoiceID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-1</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不为空时只能为</w:t>
            </w:r>
            <w:r>
              <w:rPr/>
              <w:t>2</w:t>
            </w:r>
            <w:r>
              <w:rPr/>
              <w:t>个值：</w:t>
            </w:r>
          </w:p>
          <w:p>
            <w:pPr>
              <w:pStyle w:val="TableText"/>
              <w:rPr/>
            </w:pPr>
            <w:r>
              <w:rPr/>
              <w:t>-1</w:t>
            </w:r>
            <w:r>
              <w:rPr/>
              <w:t>：无提示音</w:t>
            </w:r>
          </w:p>
          <w:p>
            <w:pPr>
              <w:pStyle w:val="Style44"/>
              <w:rPr/>
            </w:pPr>
            <w:r>
              <w:rPr/>
              <w:t>0</w:t>
            </w:r>
            <w:r>
              <w:rPr/>
              <w:t>：系统默认提示音</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enterVoiceID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不为空时只能为</w:t>
            </w:r>
            <w:r>
              <w:rPr/>
              <w:t>4</w:t>
            </w:r>
            <w:r>
              <w:rPr/>
              <w:t>个值：</w:t>
            </w:r>
          </w:p>
          <w:p>
            <w:pPr>
              <w:pStyle w:val="TableText"/>
              <w:rPr/>
            </w:pPr>
            <w:r>
              <w:rPr/>
              <w:t>-1</w:t>
            </w:r>
            <w:r>
              <w:rPr/>
              <w:t>：无提示音</w:t>
            </w:r>
          </w:p>
          <w:p>
            <w:pPr>
              <w:pStyle w:val="TableText"/>
              <w:rPr/>
            </w:pPr>
            <w:r>
              <w:rPr/>
              <w:t>-2</w:t>
            </w:r>
            <w:r>
              <w:rPr/>
              <w:t>：提示音（</w:t>
            </w:r>
            <w:r>
              <w:rPr/>
              <w:t>DING</w:t>
            </w:r>
            <w:r>
              <w:rPr/>
              <w:t>）</w:t>
            </w:r>
          </w:p>
          <w:p>
            <w:pPr>
              <w:pStyle w:val="TableText"/>
              <w:rPr/>
            </w:pPr>
            <w:r>
              <w:rPr/>
              <w:t>-3</w:t>
            </w:r>
            <w:r>
              <w:rPr/>
              <w:t>：提示音（</w:t>
            </w:r>
            <w:r>
              <w:rPr/>
              <w:t>DU</w:t>
            </w:r>
            <w:r>
              <w:rPr/>
              <w:t>）</w:t>
            </w:r>
          </w:p>
          <w:p>
            <w:pPr>
              <w:pStyle w:val="Style44"/>
              <w:rPr/>
            </w:pPr>
            <w:r>
              <w:rPr/>
              <w:t>-4</w:t>
            </w:r>
            <w:r>
              <w:rPr/>
              <w:t>：广播与会者姓名</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leaveVoiceID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-2</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不为空时只能为</w:t>
            </w:r>
            <w:r>
              <w:rPr/>
              <w:t>4</w:t>
            </w:r>
            <w:r>
              <w:rPr/>
              <w:t>个值：</w:t>
            </w:r>
          </w:p>
          <w:p>
            <w:pPr>
              <w:pStyle w:val="TableText"/>
              <w:rPr/>
            </w:pPr>
            <w:r>
              <w:rPr/>
              <w:t>-1</w:t>
            </w:r>
            <w:r>
              <w:rPr/>
              <w:t>：无提示音</w:t>
            </w:r>
          </w:p>
          <w:p>
            <w:pPr>
              <w:pStyle w:val="TableText"/>
              <w:rPr/>
            </w:pPr>
            <w:r>
              <w:rPr/>
              <w:t>-2</w:t>
            </w:r>
            <w:r>
              <w:rPr/>
              <w:t>：提示音（</w:t>
            </w:r>
            <w:r>
              <w:rPr/>
              <w:t>DING</w:t>
            </w:r>
            <w:r>
              <w:rPr/>
              <w:t>）</w:t>
            </w:r>
          </w:p>
          <w:p>
            <w:pPr>
              <w:pStyle w:val="TableText"/>
              <w:rPr/>
            </w:pPr>
            <w:r>
              <w:rPr/>
              <w:t>-3</w:t>
            </w:r>
            <w:r>
              <w:rPr/>
              <w:t>：提示音（</w:t>
            </w:r>
            <w:r>
              <w:rPr/>
              <w:t>DU</w:t>
            </w:r>
            <w:r>
              <w:rPr/>
              <w:t>）</w:t>
            </w:r>
          </w:p>
          <w:p>
            <w:pPr>
              <w:pStyle w:val="Style44"/>
              <w:rPr/>
            </w:pPr>
            <w:r>
              <w:rPr/>
              <w:t>-4</w:t>
            </w:r>
            <w:r>
              <w:rPr/>
              <w:t>：广播与会者姓名</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isWaitChairman</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主席入会前会议是否自动闭音，直到主席入会后自动解除会议闭。</w:t>
            </w:r>
          </w:p>
          <w:p>
            <w:pPr>
              <w:pStyle w:val="TableText"/>
              <w:rPr/>
            </w:pPr>
            <w:r>
              <w:rPr/>
              <w:t>true</w:t>
            </w:r>
            <w:r>
              <w:rPr/>
              <w:t>：默认闭音</w:t>
            </w:r>
          </w:p>
          <w:p>
            <w:pPr>
              <w:pStyle w:val="Style44"/>
              <w:rPr/>
            </w:pPr>
            <w:r>
              <w:rPr/>
              <w:t>false</w:t>
            </w:r>
            <w:r>
              <w:rPr/>
              <w:t>：默认不闭音</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isAllowInvite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指定该会议是否允许外拨</w:t>
            </w:r>
          </w:p>
          <w:p>
            <w:pPr>
              <w:pStyle w:val="TableText"/>
              <w:rPr/>
            </w:pPr>
            <w:r>
              <w:rPr/>
              <w:t>true</w:t>
            </w:r>
            <w:r>
              <w:rPr/>
              <w:t>：允许外拨</w:t>
            </w:r>
          </w:p>
          <w:p>
            <w:pPr>
              <w:pStyle w:val="Style44"/>
              <w:rPr/>
            </w:pPr>
            <w:r>
              <w:rPr/>
              <w:t>false</w:t>
            </w:r>
            <w:r>
              <w:rPr/>
              <w:t>：不允许外拨</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reminders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Reminder[0..*]</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指定各种会议提醒的时间点</w:t>
            </w:r>
          </w:p>
          <w:p>
            <w:pPr>
              <w:pStyle w:val="TableText"/>
              <w:rPr/>
            </w:pPr>
            <w:r>
              <w:rPr/>
              <w:t>不指定表示不设置提醒</w:t>
            </w:r>
          </w:p>
          <w:p>
            <w:pPr>
              <w:pStyle w:val="TableText"/>
              <w:rPr/>
            </w:pPr>
            <w:r>
              <w:rPr/>
              <w:t>设置了提醒，则会议会根据</w:t>
            </w:r>
            <w:r>
              <w:rPr/>
              <w:t>attendees</w:t>
            </w:r>
            <w:r>
              <w:rPr/>
              <w:t>指定的各种类型的地址进行提醒</w:t>
            </w:r>
          </w:p>
          <w:p>
            <w:pPr>
              <w:pStyle w:val="TableText"/>
              <w:rPr/>
            </w:pPr>
            <w:r>
              <w:rPr/>
            </w:r>
          </w:p>
          <w:p>
            <w:pPr>
              <w:pStyle w:val="Style44"/>
              <w:rPr/>
            </w:pPr>
            <w:r>
              <w:rPr/>
              <w:t>请参考</w:t>
            </w:r>
            <w:r>
              <w:rPr/>
              <w:t>Reminder</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isAllowRecord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宋体" w:hAnsi="宋体" w:cs="宋体"/>
                <w:bCs/>
              </w:rPr>
            </w:pPr>
            <w:r>
              <w:rPr>
                <w:rFonts w:ascii="宋体" w:hAnsi="宋体" w:cs="宋体"/>
                <w:bCs/>
              </w:rPr>
              <w:t>会议是否启用网络录制</w:t>
            </w:r>
          </w:p>
          <w:p>
            <w:pPr>
              <w:pStyle w:val="TableText"/>
              <w:rPr/>
            </w:pPr>
            <w:r>
              <w:rPr>
                <w:bCs/>
              </w:rPr>
              <w:t xml:space="preserve">true: </w:t>
            </w:r>
            <w:r>
              <w:rPr>
                <w:rFonts w:ascii="宋体" w:hAnsi="宋体" w:cs="宋体"/>
                <w:bCs/>
              </w:rPr>
              <w:t>录制</w:t>
            </w:r>
          </w:p>
          <w:p>
            <w:pPr>
              <w:pStyle w:val="TableText"/>
              <w:rPr/>
            </w:pPr>
            <w:r>
              <w:rPr>
                <w:bCs/>
              </w:rPr>
              <w:t>false</w:t>
            </w:r>
            <w:r>
              <w:rPr>
                <w:rFonts w:ascii="宋体" w:hAnsi="宋体" w:cs="宋体"/>
                <w:bCs/>
              </w:rPr>
              <w:t>：不录制</w:t>
            </w:r>
          </w:p>
          <w:p>
            <w:pPr>
              <w:pStyle w:val="Style44"/>
              <w:rPr>
                <w:rFonts w:ascii="宋体" w:hAnsi="宋体" w:cs="宋体"/>
                <w:bCs/>
              </w:rPr>
            </w:pPr>
            <w:r>
              <w:rPr>
                <w:rFonts w:cs="宋体" w:ascii="宋体" w:hAnsi="宋体"/>
                <w:bCs/>
              </w:rPr>
              <w:t>Web</w:t>
            </w:r>
            <w:r>
              <w:rPr>
                <w:rFonts w:ascii="宋体" w:hAnsi="宋体" w:cs="宋体"/>
                <w:bCs/>
              </w:rPr>
              <w:t>会议目前不支持网络录制，此参数如果携带必须为</w:t>
            </w:r>
            <w:r>
              <w:rPr>
                <w:rFonts w:cs="宋体" w:ascii="宋体" w:hAnsi="宋体"/>
                <w:bCs/>
              </w:rPr>
              <w:t>false</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isAutoRecord</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会议是否自动启动录制，该参数只有</w:t>
            </w:r>
            <w:r>
              <w:rPr/>
              <w:t>isAllowRecord</w:t>
            </w:r>
            <w:r>
              <w:rPr/>
              <w:t>为</w:t>
            </w:r>
            <w:r>
              <w:rPr/>
              <w:t>true</w:t>
            </w:r>
            <w:r>
              <w:rPr/>
              <w:t>的情况下才生效。</w:t>
            </w:r>
          </w:p>
          <w:p>
            <w:pPr>
              <w:pStyle w:val="TableText"/>
              <w:rPr/>
            </w:pPr>
            <w:r>
              <w:rPr/>
              <w:t>true</w:t>
            </w:r>
            <w:r>
              <w:rPr/>
              <w:t>：自动启动录制</w:t>
            </w:r>
          </w:p>
          <w:p>
            <w:pPr>
              <w:pStyle w:val="Style57"/>
              <w:ind w:left="-115" w:right="0" w:firstLine="115"/>
              <w:jc w:val="left"/>
              <w:rPr>
                <w:rFonts w:ascii="Arial" w:hAnsi="Arial"/>
              </w:rPr>
            </w:pPr>
            <w:r>
              <w:rPr>
                <w:rFonts w:ascii="Arial" w:hAnsi="Arial"/>
              </w:rPr>
              <w:t>false</w:t>
            </w:r>
            <w:r>
              <w:rPr>
                <w:rFonts w:ascii="Arial" w:hAnsi="Arial"/>
              </w:rPr>
              <w:t>：自动启动录制</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encryptMode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EncryptMode</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不出现</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会议媒体加密模式。枚举值如下：</w:t>
            </w:r>
          </w:p>
          <w:p>
            <w:pPr>
              <w:pStyle w:val="TableText"/>
              <w:rPr/>
            </w:pPr>
            <w:r>
              <w:rPr/>
              <w:t xml:space="preserve">auto —— </w:t>
            </w:r>
            <w:r>
              <w:rPr/>
              <w:t>自适应加密</w:t>
            </w:r>
          </w:p>
          <w:p>
            <w:pPr>
              <w:pStyle w:val="TableText"/>
              <w:rPr/>
            </w:pPr>
            <w:r>
              <w:rPr/>
              <w:t xml:space="preserve">must —— </w:t>
            </w:r>
            <w:r>
              <w:rPr/>
              <w:t>强制加密</w:t>
            </w:r>
          </w:p>
          <w:p>
            <w:pPr>
              <w:pStyle w:val="TableText"/>
              <w:rPr/>
            </w:pPr>
            <w:r>
              <w:rPr/>
              <w:t>不出现—— 不加密</w:t>
            </w:r>
          </w:p>
          <w:p>
            <w:pPr>
              <w:pStyle w:val="Style57"/>
              <w:ind w:left="-115" w:right="0" w:firstLine="115"/>
              <w:rPr>
                <w:rFonts w:ascii="Arial" w:hAnsi="Arial"/>
              </w:rPr>
            </w:pPr>
            <w:r>
              <w:rPr>
                <w:rFonts w:ascii="Arial" w:hAnsi="Arial"/>
              </w:rPr>
              <w:t>注：该参数仅支持高清和智真会议</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isAllowVideoControl</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是否允许视频控制</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videoControlParams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VideoControlParams</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高清视频控制参数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sdvideoControlParams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VideoControlParams</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标清视频控制参数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tpvideoControlParams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VideoControlParams</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 xml:space="preserve">public List&lt;CreateConfInfo&gt; </w:t>
            </w:r>
            <w:r>
              <w:rPr/>
              <w:t>智真视频控制参数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convergent</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智真会议专用字段，标识是否允许非智真终端与会，也称为融合会议。</w:t>
            </w:r>
          </w:p>
          <w:p>
            <w:pPr>
              <w:pStyle w:val="TableText"/>
              <w:rPr/>
            </w:pPr>
            <w:r>
              <w:rPr/>
              <w:t>true</w:t>
            </w:r>
            <w:r>
              <w:rPr/>
              <w:t>：融合</w:t>
            </w:r>
          </w:p>
          <w:p>
            <w:pPr>
              <w:pStyle w:val="Style57"/>
              <w:ind w:left="-115" w:right="0" w:firstLine="115"/>
              <w:jc w:val="left"/>
              <w:rPr/>
            </w:pPr>
            <w:r>
              <w:rPr/>
              <w:t>false</w:t>
            </w:r>
            <w:r>
              <w:rPr/>
              <w:t>：不融合</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scheduserMobile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预定者手机</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不需携带</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isAutoInvite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是否自动邀请</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isCycleType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是否周期会议</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cycleParams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CycleParams</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周期会议参数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autoProlong</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是否自动延长会议</w:t>
            </w:r>
          </w:p>
          <w:p>
            <w:pPr>
              <w:pStyle w:val="TableText"/>
              <w:rPr/>
            </w:pPr>
            <w:r>
              <w:rPr/>
              <w:t>true</w:t>
            </w:r>
            <w:r>
              <w:rPr>
                <w:lang w:val="da-DK"/>
              </w:rPr>
              <w:t>：</w:t>
            </w:r>
            <w:r>
              <w:rPr/>
              <w:t>自动延长</w:t>
            </w:r>
          </w:p>
          <w:p>
            <w:pPr>
              <w:pStyle w:val="Style57"/>
              <w:ind w:left="-115" w:right="0" w:firstLine="115"/>
              <w:jc w:val="left"/>
              <w:rPr/>
            </w:pPr>
            <w:r>
              <w:rPr/>
              <w:t>false</w:t>
            </w:r>
            <w:r>
              <w:rPr>
                <w:lang w:val="da-DK"/>
              </w:rPr>
              <w:t>：</w:t>
            </w:r>
            <w:r>
              <w:rPr/>
              <w:t>不自动延长</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autoProlongTime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900000</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每次自动延长时间，单位：毫秒。</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assistantMediaParams</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AssistantMedia</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57"/>
              <w:ind w:left="-115" w:right="0" w:firstLine="115"/>
              <w:jc w:val="left"/>
              <w:rPr/>
            </w:pPr>
            <w:r>
              <w:rPr/>
              <w:t>辅流参数</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accessValidateType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 w:val="18"/>
                <w:szCs w:val="18"/>
              </w:rPr>
            </w:pPr>
            <w:r>
              <w:rPr>
                <w:sz w:val="18"/>
                <w:szCs w:val="18"/>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鉴权方式。</w:t>
            </w:r>
          </w:p>
          <w:p>
            <w:pPr>
              <w:pStyle w:val="TableText"/>
              <w:rPr/>
            </w:pPr>
            <w:r>
              <w:rPr/>
              <w:t>0</w:t>
            </w:r>
            <w:r>
              <w:rPr/>
              <w:t>：系统默认</w:t>
            </w:r>
          </w:p>
          <w:p>
            <w:pPr>
              <w:pStyle w:val="TableText"/>
              <w:rPr/>
            </w:pPr>
            <w:r>
              <w:rPr/>
              <w:t>1</w:t>
            </w:r>
            <w:r>
              <w:rPr/>
              <w:t>、统一接入</w:t>
            </w:r>
            <w:r>
              <w:rPr/>
              <w:t>+</w:t>
            </w:r>
            <w:r>
              <w:rPr/>
              <w:t>会议</w:t>
            </w:r>
            <w:r>
              <w:rPr/>
              <w:t>ID+</w:t>
            </w:r>
            <w:r>
              <w:rPr/>
              <w:t>会议密码、</w:t>
            </w:r>
          </w:p>
          <w:p>
            <w:pPr>
              <w:pStyle w:val="TableText"/>
              <w:rPr/>
            </w:pPr>
            <w:r>
              <w:rPr/>
              <w:t>2</w:t>
            </w:r>
            <w:r>
              <w:rPr/>
              <w:t>、统一接入</w:t>
            </w:r>
            <w:r>
              <w:rPr/>
              <w:t>+</w:t>
            </w:r>
            <w:r>
              <w:rPr/>
              <w:t>会议密码</w:t>
            </w:r>
            <w:r>
              <w:rPr/>
              <w:t>+</w:t>
            </w:r>
            <w:r>
              <w:rPr/>
              <w:t>用户</w:t>
            </w:r>
            <w:r>
              <w:rPr/>
              <w:t>PIN</w:t>
            </w:r>
            <w:r>
              <w:rPr/>
              <w:t>码、</w:t>
            </w:r>
          </w:p>
          <w:p>
            <w:pPr>
              <w:pStyle w:val="TableText"/>
              <w:rPr/>
            </w:pPr>
            <w:r>
              <w:rPr/>
              <w:t>3</w:t>
            </w:r>
            <w:r>
              <w:rPr/>
              <w:t>、直拨接入号</w:t>
            </w:r>
            <w:r>
              <w:rPr/>
              <w:t>+</w:t>
            </w:r>
            <w:r>
              <w:rPr/>
              <w:t>免鉴权、</w:t>
            </w:r>
          </w:p>
          <w:p>
            <w:pPr>
              <w:pStyle w:val="TableText"/>
              <w:rPr/>
            </w:pPr>
            <w:r>
              <w:rPr/>
              <w:t>4</w:t>
            </w:r>
            <w:r>
              <w:rPr/>
              <w:t>、直拨接入号</w:t>
            </w:r>
            <w:r>
              <w:rPr/>
              <w:t>+</w:t>
            </w:r>
            <w:r>
              <w:rPr/>
              <w:t>会议密码、</w:t>
            </w:r>
          </w:p>
          <w:p>
            <w:pPr>
              <w:pStyle w:val="TableText"/>
              <w:rPr/>
            </w:pPr>
            <w:r>
              <w:rPr/>
              <w:t>5</w:t>
            </w:r>
            <w:r>
              <w:rPr/>
              <w:t>、直拨接入号</w:t>
            </w:r>
            <w:r>
              <w:rPr/>
              <w:t>+</w:t>
            </w:r>
            <w:r>
              <w:rPr/>
              <w:t>会议密码</w:t>
            </w:r>
            <w:r>
              <w:rPr/>
              <w:t>+</w:t>
            </w:r>
            <w:r>
              <w:rPr/>
              <w:t>用户</w:t>
            </w:r>
            <w:r>
              <w:rPr/>
              <w:t>PIN</w:t>
            </w:r>
            <w:r>
              <w:rPr/>
              <w:t>码</w:t>
            </w:r>
          </w:p>
          <w:p>
            <w:pPr>
              <w:pStyle w:val="TableText"/>
              <w:rPr/>
            </w:pPr>
            <w:r>
              <w:rPr/>
              <w:t>6</w:t>
            </w:r>
            <w:r>
              <w:rPr/>
              <w:t>、群组接入</w:t>
            </w:r>
            <w:r>
              <w:rPr/>
              <w:t>+</w:t>
            </w:r>
            <w:r>
              <w:rPr/>
              <w:t>免鉴权</w:t>
            </w:r>
          </w:p>
          <w:p>
            <w:pPr>
              <w:pStyle w:val="TableText"/>
              <w:rPr/>
            </w:pPr>
            <w:r>
              <w:rPr/>
              <w:t>7</w:t>
            </w:r>
            <w:r>
              <w:rPr/>
              <w:t>、群组接入</w:t>
            </w:r>
            <w:r>
              <w:rPr/>
              <w:t>+</w:t>
            </w:r>
            <w:r>
              <w:rPr/>
              <w:t>密码鉴权</w:t>
            </w:r>
          </w:p>
          <w:p>
            <w:pPr>
              <w:pStyle w:val="TableText"/>
              <w:rPr/>
            </w:pPr>
            <w:r>
              <w:rPr/>
              <w:t>8</w:t>
            </w:r>
            <w:r>
              <w:rPr/>
              <w:t>、群组接入</w:t>
            </w:r>
            <w:r>
              <w:rPr/>
              <w:t>+PIN</w:t>
            </w:r>
            <w:r>
              <w:rPr/>
              <w:t>码鉴权</w:t>
            </w:r>
          </w:p>
          <w:p>
            <w:pPr>
              <w:pStyle w:val="TableText"/>
              <w:widowControl w:val="false"/>
              <w:spacing w:before="80" w:after="80"/>
              <w:ind w:left="0" w:right="0" w:hanging="0"/>
              <w:rPr/>
            </w:pPr>
            <w:r>
              <w:rPr/>
              <w:t>9</w:t>
            </w:r>
            <w:r>
              <w:rPr/>
              <w:t>、统一接入</w:t>
            </w:r>
            <w:r>
              <w:rPr/>
              <w:t>+</w:t>
            </w:r>
            <w:r>
              <w:rPr/>
              <w:t>会议密码</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r>
        <w:trPr/>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isCLIValidate</w:t>
            </w:r>
          </w:p>
        </w:tc>
        <w:tc>
          <w:tcPr>
            <w:tcW w:w="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 w:val="18"/>
                <w:szCs w:val="18"/>
              </w:rPr>
            </w:pPr>
            <w:r>
              <w:rPr>
                <w:sz w:val="18"/>
                <w:szCs w:val="18"/>
              </w:rPr>
              <w:t>否</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3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accessValidateType</w:t>
            </w:r>
            <w:r>
              <w:rPr/>
              <w:t>为</w:t>
            </w:r>
            <w:r>
              <w:rPr/>
              <w:t>2</w:t>
            </w:r>
            <w:r>
              <w:rPr/>
              <w:t>和</w:t>
            </w:r>
            <w:r>
              <w:rPr/>
              <w:t>5</w:t>
            </w:r>
            <w:r>
              <w:rPr/>
              <w:t>时有效。</w:t>
            </w:r>
          </w:p>
          <w:p>
            <w:pPr>
              <w:pStyle w:val="Style57"/>
              <w:ind w:left="-115" w:right="0" w:firstLine="115"/>
              <w:rPr>
                <w:rFonts w:ascii="Arial" w:hAnsi="Arial"/>
              </w:rPr>
            </w:pPr>
            <w:r>
              <w:rPr>
                <w:rFonts w:ascii="Arial" w:hAnsi="Arial"/>
              </w:rPr>
              <w:t>是否主叫鉴权，为</w:t>
            </w:r>
            <w:r>
              <w:rPr>
                <w:rFonts w:ascii="Arial" w:hAnsi="Arial"/>
              </w:rPr>
              <w:t>true</w:t>
            </w:r>
            <w:r>
              <w:rPr>
                <w:rFonts w:ascii="Arial" w:hAnsi="Arial"/>
              </w:rPr>
              <w:t>时，主动加入会议时，主叫号码匹配成功则不需要输入</w:t>
            </w:r>
            <w:r>
              <w:rPr>
                <w:rFonts w:ascii="Arial" w:hAnsi="Arial"/>
              </w:rPr>
              <w:t>PIN</w:t>
            </w:r>
            <w:r>
              <w:rPr>
                <w:rFonts w:ascii="Arial" w:hAnsi="Arial"/>
              </w:rPr>
              <w:t>码，即可入会。</w:t>
            </w:r>
          </w:p>
        </w:tc>
        <w:tc>
          <w:tcPr>
            <w:tcW w:w="16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可选</w:t>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 xml:space="preserve">PUT </w:t>
      </w:r>
      <w:r>
        <w:rPr>
          <w:b/>
        </w:rPr>
        <w:t>/rest/{version}/conferenceTemplate/{templateId}</w:t>
      </w:r>
      <w:r>
        <w:rPr/>
        <w:t xml:space="preserve"> HTTP/1.1</w:t>
      </w:r>
    </w:p>
    <w:p>
      <w:pPr>
        <w:pStyle w:val="Normal"/>
        <w:rPr/>
      </w:pPr>
      <w:r>
        <w:rPr/>
        <w:t>Authorization:Basic NTUyNDI2MTQ3MjY4ODY3Njk4MDAwLTAwMDU=</w:t>
      </w:r>
    </w:p>
    <w:p>
      <w:pPr>
        <w:pStyle w:val="Normal"/>
        <w:rPr/>
      </w:pPr>
      <w:r>
        <w:rPr/>
        <w:t>Content-Type:text/xml</w:t>
      </w:r>
    </w:p>
    <w:p>
      <w:pPr>
        <w:pStyle w:val="Normal"/>
        <w:rPr/>
      </w:pPr>
      <w:r>
        <w:rPr/>
        <w:t>Content-Length:2467</w:t>
      </w:r>
    </w:p>
    <w:p>
      <w:pPr>
        <w:pStyle w:val="Normal"/>
        <w:rPr/>
      </w:pPr>
      <w:r>
        <w:rPr/>
      </w:r>
    </w:p>
    <w:p>
      <w:pPr>
        <w:pStyle w:val="Normal"/>
        <w:rPr/>
      </w:pPr>
      <w:r>
        <w:rPr/>
        <w:t>&lt;?xml version="1.0" encoding="UTF-8"?&gt;</w:t>
      </w:r>
    </w:p>
    <w:p>
      <w:pPr>
        <w:pStyle w:val="Normal"/>
        <w:rPr/>
      </w:pPr>
      <w:r>
        <w:rPr/>
        <w:t>&lt;conferenceTemplate&gt;</w:t>
      </w:r>
    </w:p>
    <w:p>
      <w:pPr>
        <w:pStyle w:val="Normal"/>
        <w:rPr/>
      </w:pPr>
      <w:r>
        <w:rPr/>
        <w:t xml:space="preserve">  </w:t>
      </w:r>
      <w:r>
        <w:rPr/>
        <w:t>&lt;templateId&gt;0&lt;/templateId&gt;</w:t>
      </w:r>
    </w:p>
    <w:p>
      <w:pPr>
        <w:pStyle w:val="Normal"/>
        <w:rPr/>
      </w:pPr>
      <w:r>
        <w:rPr/>
        <w:t xml:space="preserve">  </w:t>
      </w:r>
      <w:r>
        <w:rPr/>
        <w:t>&lt;templateName&gt;4002&lt;/templateName&gt;</w:t>
      </w:r>
    </w:p>
    <w:p>
      <w:pPr>
        <w:pStyle w:val="Normal"/>
        <w:rPr/>
      </w:pPr>
      <w:r>
        <w:rPr/>
        <w:t xml:space="preserve">  </w:t>
      </w:r>
      <w:r>
        <w:rPr/>
        <w:t>&lt;timeZone&gt;56&lt;/timeZone&gt;</w:t>
      </w:r>
    </w:p>
    <w:p>
      <w:pPr>
        <w:pStyle w:val="Normal"/>
        <w:rPr/>
      </w:pPr>
      <w:r>
        <w:rPr/>
        <w:t xml:space="preserve">  </w:t>
      </w:r>
      <w:r>
        <w:rPr/>
        <w:t>&lt;length&gt;6000000&lt;/length&gt;</w:t>
      </w:r>
    </w:p>
    <w:p>
      <w:pPr>
        <w:pStyle w:val="Normal"/>
        <w:rPr/>
      </w:pPr>
      <w:r>
        <w:rPr/>
        <w:t xml:space="preserve">  </w:t>
      </w:r>
      <w:r>
        <w:rPr/>
        <w:t>&lt;size&gt;5&lt;/size&gt;</w:t>
      </w:r>
    </w:p>
    <w:p>
      <w:pPr>
        <w:pStyle w:val="Normal"/>
        <w:rPr/>
      </w:pPr>
      <w:r>
        <w:rPr/>
        <w:t xml:space="preserve">  </w:t>
      </w:r>
      <w:r>
        <w:rPr/>
        <w:t>&lt;scheduserName&gt;123&lt;/scheduserName&gt;</w:t>
      </w:r>
    </w:p>
    <w:p>
      <w:pPr>
        <w:pStyle w:val="Normal"/>
        <w:rPr/>
      </w:pPr>
      <w:r>
        <w:rPr/>
        <w:t xml:space="preserve">  </w:t>
      </w:r>
      <w:r>
        <w:rPr/>
        <w:t>&lt;mediaTypes&gt;HDVideo&lt;/mediaTypes&gt;</w:t>
      </w:r>
    </w:p>
    <w:p>
      <w:pPr>
        <w:pStyle w:val="Normal"/>
        <w:rPr/>
      </w:pPr>
      <w:r>
        <w:rPr/>
        <w:t xml:space="preserve">  </w:t>
      </w:r>
      <w:r>
        <w:rPr/>
        <w:t>&lt;language&gt;zh-CN&lt;/language&gt;</w:t>
      </w:r>
    </w:p>
    <w:p>
      <w:pPr>
        <w:pStyle w:val="Normal"/>
        <w:rPr/>
      </w:pPr>
      <w:r>
        <w:rPr/>
        <w:t xml:space="preserve">  </w:t>
      </w:r>
      <w:r>
        <w:rPr/>
        <w:t>&lt;summerTime&gt;0&lt;/summerTime&gt;</w:t>
      </w:r>
    </w:p>
    <w:p>
      <w:pPr>
        <w:pStyle w:val="Normal"/>
        <w:rPr/>
      </w:pPr>
      <w:r>
        <w:rPr/>
        <w:t xml:space="preserve">  </w:t>
      </w:r>
      <w:r>
        <w:rPr/>
        <w:t>&lt;isWaitChairman&gt;false&lt;/isWaitChairman&gt;</w:t>
      </w:r>
    </w:p>
    <w:p>
      <w:pPr>
        <w:pStyle w:val="Normal"/>
        <w:rPr/>
      </w:pPr>
      <w:r>
        <w:rPr/>
        <w:t xml:space="preserve">  </w:t>
      </w:r>
      <w:r>
        <w:rPr/>
        <w:t>&lt;isAllowInvite&gt;true&lt;/isAllowInvite&gt;</w:t>
      </w:r>
    </w:p>
    <w:p>
      <w:pPr>
        <w:pStyle w:val="Normal"/>
        <w:rPr/>
      </w:pPr>
      <w:r>
        <w:rPr/>
        <w:t xml:space="preserve">  </w:t>
      </w:r>
      <w:r>
        <w:rPr/>
        <w:t>&lt;isAllowRecord&gt;false&lt;/isAllowRecord&gt;</w:t>
      </w:r>
    </w:p>
    <w:p>
      <w:pPr>
        <w:pStyle w:val="Normal"/>
        <w:rPr/>
      </w:pPr>
      <w:r>
        <w:rPr/>
        <w:t xml:space="preserve">  </w:t>
      </w:r>
      <w:r>
        <w:rPr/>
        <w:t>&lt;isAutoRecord&gt;false&lt;/isAutoRecord&gt;</w:t>
      </w:r>
    </w:p>
    <w:p>
      <w:pPr>
        <w:pStyle w:val="Normal"/>
        <w:rPr/>
      </w:pPr>
      <w:r>
        <w:rPr/>
        <w:t xml:space="preserve">  </w:t>
      </w:r>
      <w:r>
        <w:rPr/>
        <w:t>&lt;encryptMode&gt;auto&lt;/encryptMode&gt;</w:t>
      </w:r>
    </w:p>
    <w:p>
      <w:pPr>
        <w:pStyle w:val="Normal"/>
        <w:rPr/>
      </w:pPr>
      <w:r>
        <w:rPr/>
        <w:t xml:space="preserve">  </w:t>
      </w:r>
      <w:r>
        <w:rPr/>
        <w:t>&lt;isAllowVideoControl&gt;true&lt;/isAllowVideoControl&gt;</w:t>
      </w:r>
    </w:p>
    <w:p>
      <w:pPr>
        <w:pStyle w:val="Normal"/>
        <w:rPr/>
      </w:pPr>
      <w:r>
        <w:rPr/>
        <w:t xml:space="preserve">  </w:t>
      </w:r>
      <w:r>
        <w:rPr/>
        <w:t>&lt;videoControlParams&gt;</w:t>
      </w:r>
    </w:p>
    <w:p>
      <w:pPr>
        <w:pStyle w:val="Normal"/>
        <w:rPr/>
      </w:pPr>
      <w:r>
        <w:rPr/>
        <w:t xml:space="preserve">    </w:t>
      </w:r>
      <w:r>
        <w:rPr/>
        <w:t>&lt;imageType&gt;Single&lt;/imageType&gt;</w:t>
      </w:r>
    </w:p>
    <w:p>
      <w:pPr>
        <w:pStyle w:val="Normal"/>
        <w:rPr/>
      </w:pPr>
      <w:r>
        <w:rPr/>
        <w:t xml:space="preserve">    </w:t>
      </w:r>
      <w:r>
        <w:rPr/>
        <w:t>&lt;switchMode&gt;Fixation&lt;/switchMode&gt;</w:t>
      </w:r>
    </w:p>
    <w:p>
      <w:pPr>
        <w:pStyle w:val="Normal"/>
        <w:rPr/>
      </w:pPr>
      <w:r>
        <w:rPr/>
        <w:t xml:space="preserve">    </w:t>
      </w:r>
      <w:r>
        <w:rPr/>
        <w:t>&lt;videoTemplate&gt;</w:t>
      </w:r>
    </w:p>
    <w:p>
      <w:pPr>
        <w:pStyle w:val="Normal"/>
        <w:rPr/>
      </w:pPr>
      <w:r>
        <w:rPr/>
        <w:t xml:space="preserve">      </w:t>
      </w:r>
      <w:r>
        <w:rPr/>
        <w:t>&lt;templateName&gt;Common Terminal&lt;/templateName&gt;</w:t>
      </w:r>
    </w:p>
    <w:p>
      <w:pPr>
        <w:pStyle w:val="Normal"/>
        <w:rPr/>
      </w:pPr>
      <w:r>
        <w:rPr/>
        <w:t xml:space="preserve">      </w:t>
      </w:r>
      <w:r>
        <w:rPr/>
        <w:t>&lt;isDefaultSelected&gt;true&lt;/isDefaultSelected&gt;</w:t>
      </w:r>
    </w:p>
    <w:p>
      <w:pPr>
        <w:pStyle w:val="Normal"/>
        <w:rPr/>
      </w:pPr>
      <w:r>
        <w:rPr/>
        <w:t xml:space="preserve">      </w:t>
      </w:r>
      <w:r>
        <w:rPr/>
        <w:t>&lt;videoCodec&gt;H264&lt;/videoCodec&gt;</w:t>
      </w:r>
    </w:p>
    <w:p>
      <w:pPr>
        <w:pStyle w:val="Normal"/>
        <w:rPr/>
      </w:pPr>
      <w:r>
        <w:rPr/>
        <w:t xml:space="preserve">      </w:t>
      </w:r>
      <w:r>
        <w:rPr/>
        <w:t>&lt;audioCodec&gt;G722&lt;/audioCodec&gt;</w:t>
      </w:r>
    </w:p>
    <w:p>
      <w:pPr>
        <w:pStyle w:val="Normal"/>
        <w:rPr/>
      </w:pPr>
      <w:r>
        <w:rPr/>
        <w:t xml:space="preserve">      </w:t>
      </w:r>
      <w:r>
        <w:rPr/>
        <w:t>&lt;bandWidth&gt;2M&lt;/bandWidth&gt;</w:t>
      </w:r>
    </w:p>
    <w:p>
      <w:pPr>
        <w:pStyle w:val="Normal"/>
        <w:rPr/>
      </w:pPr>
      <w:r>
        <w:rPr/>
        <w:t xml:space="preserve">      </w:t>
      </w:r>
      <w:r>
        <w:rPr/>
        <w:t>&lt;resolutionRatio&gt;4CIF&lt;/resolutionRatio&gt;</w:t>
      </w:r>
    </w:p>
    <w:p>
      <w:pPr>
        <w:pStyle w:val="Normal"/>
        <w:rPr/>
      </w:pPr>
      <w:r>
        <w:rPr/>
        <w:t xml:space="preserve">      </w:t>
      </w:r>
      <w:r>
        <w:rPr/>
        <w:t>&lt;type&gt;HDVideo&lt;/type&gt;</w:t>
      </w:r>
    </w:p>
    <w:p>
      <w:pPr>
        <w:pStyle w:val="Normal"/>
        <w:rPr/>
      </w:pPr>
      <w:r>
        <w:rPr/>
        <w:t xml:space="preserve">    </w:t>
      </w:r>
      <w:r>
        <w:rPr/>
        <w:t>&lt;/videoTemplate&gt;</w:t>
      </w:r>
    </w:p>
    <w:p>
      <w:pPr>
        <w:pStyle w:val="Normal"/>
        <w:rPr/>
      </w:pPr>
      <w:r>
        <w:rPr/>
        <w:t xml:space="preserve">  </w:t>
      </w:r>
      <w:r>
        <w:rPr/>
        <w:t>&lt;/videoControlParams&gt;</w:t>
      </w:r>
    </w:p>
    <w:p>
      <w:pPr>
        <w:pStyle w:val="Normal"/>
        <w:rPr/>
      </w:pPr>
      <w:r>
        <w:rPr/>
        <w:t xml:space="preserve">  </w:t>
      </w:r>
      <w:r>
        <w:rPr/>
        <w:t>&lt;isAutoInvite&gt;false&lt;/isAutoInvite&gt;</w:t>
      </w:r>
    </w:p>
    <w:p>
      <w:pPr>
        <w:pStyle w:val="Normal"/>
        <w:rPr/>
      </w:pPr>
      <w:r>
        <w:rPr/>
        <w:t xml:space="preserve">  </w:t>
      </w:r>
      <w:r>
        <w:rPr/>
        <w:t>&lt;autoProlong&gt;false&lt;/autoProlong&gt;</w:t>
      </w:r>
    </w:p>
    <w:p>
      <w:pPr>
        <w:pStyle w:val="Normal"/>
        <w:rPr/>
      </w:pPr>
      <w:r>
        <w:rPr/>
        <w:t xml:space="preserve">  </w:t>
      </w:r>
      <w:r>
        <w:rPr/>
        <w:t>&lt;autoProlongTime&gt;900000&lt;/autoProlongTime&gt;</w:t>
      </w:r>
    </w:p>
    <w:p>
      <w:pPr>
        <w:pStyle w:val="Normal"/>
        <w:rPr/>
      </w:pPr>
      <w:r>
        <w:rPr/>
        <w:t xml:space="preserve">  </w:t>
      </w:r>
      <w:r>
        <w:rPr/>
        <w:t>&lt;assistantMediaParams&gt;</w:t>
      </w:r>
    </w:p>
    <w:p>
      <w:pPr>
        <w:pStyle w:val="Normal"/>
        <w:rPr/>
      </w:pPr>
      <w:r>
        <w:rPr/>
        <w:t xml:space="preserve">    </w:t>
      </w:r>
      <w:r>
        <w:rPr/>
        <w:t>&lt;type&gt;1&lt;/type&gt;</w:t>
      </w:r>
    </w:p>
    <w:p>
      <w:pPr>
        <w:pStyle w:val="Normal"/>
        <w:rPr/>
      </w:pPr>
      <w:r>
        <w:rPr/>
        <w:t xml:space="preserve">    </w:t>
      </w:r>
      <w:r>
        <w:rPr/>
        <w:t>&lt;code&gt;H264&lt;/code&gt;</w:t>
      </w:r>
    </w:p>
    <w:p>
      <w:pPr>
        <w:pStyle w:val="Normal"/>
        <w:rPr/>
      </w:pPr>
      <w:r>
        <w:rPr/>
        <w:t xml:space="preserve">    </w:t>
      </w:r>
      <w:r>
        <w:rPr/>
        <w:t>&lt;mpi&gt;30&lt;/mpi&gt;</w:t>
      </w:r>
    </w:p>
    <w:p>
      <w:pPr>
        <w:pStyle w:val="Normal"/>
        <w:rPr/>
      </w:pPr>
      <w:r>
        <w:rPr/>
        <w:t xml:space="preserve">    </w:t>
      </w:r>
      <w:r>
        <w:rPr/>
        <w:t>&lt;bandWidth&gt;128K&lt;/bandWidth&gt;</w:t>
      </w:r>
    </w:p>
    <w:p>
      <w:pPr>
        <w:pStyle w:val="Normal"/>
        <w:rPr/>
      </w:pPr>
      <w:r>
        <w:rPr/>
        <w:t xml:space="preserve">    </w:t>
      </w:r>
      <w:r>
        <w:rPr/>
        <w:t>&lt;size&gt;CIF&lt;/size&gt;</w:t>
      </w:r>
    </w:p>
    <w:p>
      <w:pPr>
        <w:pStyle w:val="Normal"/>
        <w:rPr/>
      </w:pPr>
      <w:r>
        <w:rPr/>
        <w:t xml:space="preserve">  </w:t>
      </w:r>
      <w:r>
        <w:rPr/>
        <w:t>&lt;/assistantMediaParams&gt;</w:t>
      </w:r>
    </w:p>
    <w:p>
      <w:pPr>
        <w:pStyle w:val="Normal"/>
        <w:rPr/>
      </w:pPr>
      <w:r>
        <w:rPr/>
        <w:t xml:space="preserve">  </w:t>
      </w:r>
      <w:r>
        <w:rPr/>
        <w:t>&lt;accessValidateType&gt;1&lt;/accessValidateType&gt;</w:t>
      </w:r>
    </w:p>
    <w:p>
      <w:pPr>
        <w:pStyle w:val="Normal"/>
        <w:rPr/>
      </w:pPr>
      <w:r>
        <w:rPr/>
        <w:t xml:space="preserve">  </w:t>
      </w:r>
      <w:r>
        <w:rPr/>
        <w:t>&lt;isCLIValidate&gt;false&lt;/isCLIValidate&gt;</w:t>
      </w:r>
    </w:p>
    <w:p>
      <w:pPr>
        <w:pStyle w:val="Normal"/>
        <w:rPr/>
      </w:pPr>
      <w:r>
        <w:rPr/>
        <w:t>&lt;/conferenceTemplate&gt;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05" w:name="_Toc450768867"/>
      <w:bookmarkStart w:id="306" w:name="_Toc369181407"/>
      <w:bookmarkStart w:id="307" w:name="_Toc376012049"/>
      <w:bookmarkEnd w:id="305"/>
      <w:bookmarkEnd w:id="306"/>
      <w:bookmarkEnd w:id="307"/>
      <w:r>
        <w:rPr/>
        <w:t>删除会议模板</w:t>
      </w:r>
    </w:p>
    <w:p>
      <w:pPr>
        <w:pStyle w:val="BlockLabel"/>
        <w:ind w:left="1701" w:right="0" w:hanging="0"/>
        <w:rPr/>
      </w:pPr>
      <w:r>
        <w:rPr/>
        <w:t>接口描述</w:t>
      </w:r>
    </w:p>
    <w:p>
      <w:pPr>
        <w:pStyle w:val="Normal"/>
        <w:rPr/>
      </w:pPr>
      <w:r>
        <w:rPr/>
        <w:t>该接口提供删除会议模板功能。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/rest/{version}/conferenceTemplate/{</w:t>
            </w:r>
            <w:r>
              <w:rPr/>
              <w:t>templateId</w:t>
            </w:r>
            <w:r>
              <w:rPr>
                <w:rFonts w:cs="Arial"/>
              </w:rPr>
              <w:t>}</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templateId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会议模板的序号。</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/rest/{version}/conferenceTemplate/{templateId}</w:t>
      </w:r>
      <w:r>
        <w:rPr/>
        <w:t xml:space="preserve"> HTTP/1.1</w:t>
      </w:r>
    </w:p>
    <w:p>
      <w:pPr>
        <w:pStyle w:val="Normal"/>
        <w:rPr/>
      </w:pPr>
      <w:r>
        <w:rPr/>
        <w:t>Authorization:Basic NTUyNDI2MTQ3MjY4ODY3Njk4MDAwLTAwMDU=</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08" w:name="_Toc450768868"/>
      <w:bookmarkStart w:id="309" w:name="_Toc369181408"/>
      <w:bookmarkStart w:id="310" w:name="_Toc376012050"/>
      <w:bookmarkEnd w:id="308"/>
      <w:bookmarkEnd w:id="309"/>
      <w:bookmarkEnd w:id="310"/>
      <w:r>
        <w:rPr/>
        <w:t>查看会议模板信息</w:t>
      </w:r>
    </w:p>
    <w:p>
      <w:pPr>
        <w:pStyle w:val="BlockLabel"/>
        <w:ind w:left="1701" w:right="0" w:hanging="0"/>
        <w:rPr/>
      </w:pPr>
      <w:r>
        <w:rPr/>
        <w:t>接口描述</w:t>
      </w:r>
    </w:p>
    <w:p>
      <w:pPr>
        <w:pStyle w:val="Normal"/>
        <w:rPr/>
      </w:pPr>
      <w:r>
        <w:rPr/>
        <w:t>该接口提供获取会议模板信息功能。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/rest/{version}/conferenceTemplate/{</w:t>
            </w:r>
            <w:r>
              <w:rPr/>
              <w:t>templateId</w:t>
            </w:r>
            <w:r>
              <w:rPr>
                <w:rFonts w:cs="Arial"/>
              </w:rPr>
              <w:t>}</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templateId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会议模板的序号。</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conferenceTemplateResult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ConferenceTemplateResult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ind w:left="0" w:right="0" w:hanging="0"/>
        <w:rPr/>
      </w:pPr>
      <w:r>
        <w:rPr/>
      </w:r>
    </w:p>
    <w:p>
      <w:pPr>
        <w:pStyle w:val="TableDescription"/>
        <w:numPr>
          <w:ilvl w:val="8"/>
          <w:numId w:val="3"/>
        </w:numPr>
        <w:rPr/>
      </w:pPr>
      <w:r>
        <w:rPr/>
        <w:t>ConferenceTemplateResult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conferenceTemplate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bookmarkStart w:id="311" w:name="__DdeLink__34986_1987553084"/>
            <w:bookmarkEnd w:id="311"/>
            <w:r>
              <w:rPr/>
              <w:t>ConferenceTemplate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用户的会议模板</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/rest/{version}/conferenceTemplate/{templateId}</w:t>
      </w:r>
      <w:r>
        <w:rPr/>
        <w:t xml:space="preserve"> HTTP/1.1</w:t>
      </w:r>
    </w:p>
    <w:p>
      <w:pPr>
        <w:pStyle w:val="Normal"/>
        <w:rPr/>
      </w:pPr>
      <w:r>
        <w:rPr/>
        <w:t>Authorization:Basic NTUyNDI2MTQ3MjY4ODY3Njk4MDAwLTAwMDU=</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2017</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w:t>
      </w:r>
      <w:bookmarkStart w:id="312" w:name="__DdeLink__34990_1987553084"/>
      <w:r>
        <w:rPr/>
        <w:t xml:space="preserve">conferenceTemplateResult </w:t>
      </w:r>
      <w:bookmarkEnd w:id="312"/>
      <w:r>
        <w:rPr/>
        <w:t>xmlns:xsi="http://www.w3.org/2001/XMLSchema-instance"&gt;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w:t>
      </w:r>
      <w:bookmarkStart w:id="313" w:name="__DdeLink__34988_1987553084"/>
      <w:r>
        <w:rPr/>
        <w:t>conferenceTemplate</w:t>
      </w:r>
      <w:bookmarkEnd w:id="313"/>
      <w:r>
        <w:rPr/>
        <w:t>&gt;</w:t>
      </w:r>
    </w:p>
    <w:p>
      <w:pPr>
        <w:pStyle w:val="Normal"/>
        <w:rPr/>
      </w:pPr>
      <w:r>
        <w:rPr/>
        <w:t xml:space="preserve">    </w:t>
      </w:r>
      <w:r>
        <w:rPr/>
        <w:t>&lt;userID&gt;4013&lt;/userID&gt;</w:t>
      </w:r>
    </w:p>
    <w:p>
      <w:pPr>
        <w:pStyle w:val="Normal"/>
        <w:rPr/>
      </w:pPr>
      <w:r>
        <w:rPr/>
        <w:t xml:space="preserve">    </w:t>
      </w:r>
      <w:r>
        <w:rPr/>
        <w:t>&lt;templateId&gt;4044&lt;/templateId&gt;</w:t>
      </w:r>
    </w:p>
    <w:p>
      <w:pPr>
        <w:pStyle w:val="Normal"/>
        <w:rPr/>
      </w:pPr>
      <w:r>
        <w:rPr/>
        <w:t xml:space="preserve">    </w:t>
      </w:r>
      <w:r>
        <w:rPr/>
        <w:t>&lt;templateName&gt;test&lt;/templateName&gt;</w:t>
      </w:r>
    </w:p>
    <w:p>
      <w:pPr>
        <w:pStyle w:val="Normal"/>
        <w:rPr/>
      </w:pPr>
      <w:r>
        <w:rPr/>
        <w:t xml:space="preserve">    </w:t>
      </w:r>
      <w:r>
        <w:rPr/>
        <w:t>&lt;timeZone&gt;56&lt;/timeZone&gt;</w:t>
      </w:r>
    </w:p>
    <w:p>
      <w:pPr>
        <w:pStyle w:val="Normal"/>
        <w:rPr/>
      </w:pPr>
      <w:r>
        <w:rPr/>
        <w:t xml:space="preserve">    </w:t>
      </w:r>
      <w:r>
        <w:rPr/>
        <w:t>&lt;length&gt;6000000&lt;/length&gt;</w:t>
      </w:r>
    </w:p>
    <w:p>
      <w:pPr>
        <w:pStyle w:val="Normal"/>
        <w:rPr/>
      </w:pPr>
      <w:r>
        <w:rPr/>
        <w:t xml:space="preserve">    </w:t>
      </w:r>
      <w:r>
        <w:rPr/>
        <w:t>&lt;size&gt;5&lt;/size&gt;</w:t>
      </w:r>
    </w:p>
    <w:p>
      <w:pPr>
        <w:pStyle w:val="Normal"/>
        <w:rPr/>
      </w:pPr>
      <w:r>
        <w:rPr/>
        <w:t xml:space="preserve">    </w:t>
      </w:r>
      <w:r>
        <w:rPr/>
        <w:t>&lt;subject xsi:nil="true"/&gt;</w:t>
      </w:r>
    </w:p>
    <w:p>
      <w:pPr>
        <w:pStyle w:val="Normal"/>
        <w:rPr/>
      </w:pPr>
      <w:r>
        <w:rPr/>
        <w:t xml:space="preserve">    </w:t>
      </w:r>
      <w:r>
        <w:rPr/>
        <w:t>&lt;mediaTypes&gt;Voice&lt;/mediaTypes&gt;</w:t>
      </w:r>
    </w:p>
    <w:p>
      <w:pPr>
        <w:pStyle w:val="Normal"/>
        <w:rPr/>
      </w:pPr>
      <w:r>
        <w:rPr/>
        <w:t xml:space="preserve">    </w:t>
      </w:r>
      <w:r>
        <w:rPr/>
        <w:t>&lt;mediaTypes&gt;HDVideo&lt;/mediaTypes&gt;</w:t>
      </w:r>
    </w:p>
    <w:p>
      <w:pPr>
        <w:pStyle w:val="Normal"/>
        <w:rPr/>
      </w:pPr>
      <w:r>
        <w:rPr/>
        <w:t xml:space="preserve">    </w:t>
      </w:r>
      <w:r>
        <w:rPr/>
        <w:t>&lt;scheduserName&gt;123&lt;/scheduserName&gt;</w:t>
      </w:r>
    </w:p>
    <w:p>
      <w:pPr>
        <w:pStyle w:val="Normal"/>
        <w:rPr/>
      </w:pPr>
      <w:r>
        <w:rPr/>
        <w:t xml:space="preserve">    </w:t>
      </w:r>
      <w:r>
        <w:rPr/>
        <w:t>&lt;language&gt;zh&lt;/language&gt;</w:t>
      </w:r>
    </w:p>
    <w:p>
      <w:pPr>
        <w:pStyle w:val="Normal"/>
        <w:rPr/>
      </w:pPr>
      <w:r>
        <w:rPr/>
        <w:t xml:space="preserve">    </w:t>
      </w:r>
      <w:r>
        <w:rPr/>
        <w:t>&lt;summerTime&gt;0&lt;/summerTime&gt;</w:t>
      </w:r>
    </w:p>
    <w:p>
      <w:pPr>
        <w:pStyle w:val="Normal"/>
        <w:rPr/>
      </w:pPr>
      <w:r>
        <w:rPr/>
        <w:t xml:space="preserve">    </w:t>
      </w:r>
      <w:r>
        <w:rPr/>
        <w:t>&lt;welcomeVoiceID&gt;0&lt;/welcomeVoiceID&gt;</w:t>
      </w:r>
    </w:p>
    <w:p>
      <w:pPr>
        <w:pStyle w:val="Normal"/>
        <w:rPr/>
      </w:pPr>
      <w:r>
        <w:rPr/>
        <w:t xml:space="preserve">    </w:t>
      </w:r>
      <w:r>
        <w:rPr/>
        <w:t>&lt;firstAttendeeVoiceID&gt;-1&lt;/firstAttendeeVoiceID&gt;</w:t>
      </w:r>
    </w:p>
    <w:p>
      <w:pPr>
        <w:pStyle w:val="Normal"/>
        <w:rPr/>
      </w:pPr>
      <w:r>
        <w:rPr/>
        <w:t xml:space="preserve">    </w:t>
      </w:r>
      <w:r>
        <w:rPr/>
        <w:t>&lt;enterVoiceID&gt;-2&lt;/enterVoiceID&gt;</w:t>
      </w:r>
    </w:p>
    <w:p>
      <w:pPr>
        <w:pStyle w:val="Normal"/>
        <w:rPr/>
      </w:pPr>
      <w:r>
        <w:rPr/>
        <w:t xml:space="preserve">    </w:t>
      </w:r>
      <w:r>
        <w:rPr/>
        <w:t>&lt;leaveVoiceID&gt;-2&lt;/leaveVoiceID&gt;</w:t>
      </w:r>
    </w:p>
    <w:p>
      <w:pPr>
        <w:pStyle w:val="Normal"/>
        <w:rPr/>
      </w:pPr>
      <w:r>
        <w:rPr/>
        <w:t xml:space="preserve">    </w:t>
      </w:r>
      <w:r>
        <w:rPr/>
        <w:t>&lt;isWaitChairman&gt;false&lt;/isWaitChairman&gt;</w:t>
      </w:r>
    </w:p>
    <w:p>
      <w:pPr>
        <w:pStyle w:val="Normal"/>
        <w:rPr/>
      </w:pPr>
      <w:r>
        <w:rPr/>
        <w:t xml:space="preserve">    </w:t>
      </w:r>
      <w:r>
        <w:rPr/>
        <w:t>&lt;isAllowInvite&gt;true&lt;/isAllowInvite&gt;</w:t>
      </w:r>
    </w:p>
    <w:p>
      <w:pPr>
        <w:pStyle w:val="Normal"/>
        <w:rPr/>
      </w:pPr>
      <w:r>
        <w:rPr/>
        <w:t xml:space="preserve">    </w:t>
      </w:r>
      <w:r>
        <w:rPr/>
        <w:t>&lt;isAllowRecord&gt;false&lt;/isAllowRecord&gt;</w:t>
      </w:r>
    </w:p>
    <w:p>
      <w:pPr>
        <w:pStyle w:val="Normal"/>
        <w:rPr/>
      </w:pPr>
      <w:r>
        <w:rPr/>
        <w:t xml:space="preserve">    </w:t>
      </w:r>
      <w:r>
        <w:rPr/>
        <w:t>&lt;isAutoRecord&gt;false&lt;/isAutoRecord&gt;</w:t>
      </w:r>
    </w:p>
    <w:p>
      <w:pPr>
        <w:pStyle w:val="Normal"/>
        <w:rPr/>
      </w:pPr>
      <w:r>
        <w:rPr/>
        <w:t xml:space="preserve">    </w:t>
      </w:r>
      <w:r>
        <w:rPr/>
        <w:t>&lt;encryptMode&gt;auto&lt;/encryptMode&gt;</w:t>
      </w:r>
    </w:p>
    <w:p>
      <w:pPr>
        <w:pStyle w:val="Normal"/>
        <w:rPr/>
      </w:pPr>
      <w:r>
        <w:rPr/>
        <w:t xml:space="preserve">    </w:t>
      </w:r>
      <w:r>
        <w:rPr/>
        <w:t>&lt;videoControlParams&gt;</w:t>
      </w:r>
    </w:p>
    <w:p>
      <w:pPr>
        <w:pStyle w:val="Normal"/>
        <w:rPr/>
      </w:pPr>
      <w:r>
        <w:rPr/>
        <w:t xml:space="preserve">      </w:t>
      </w:r>
      <w:r>
        <w:rPr/>
        <w:t>&lt;imageType&gt;Single&lt;/imageType&gt;</w:t>
      </w:r>
    </w:p>
    <w:p>
      <w:pPr>
        <w:pStyle w:val="Normal"/>
        <w:rPr/>
      </w:pPr>
      <w:r>
        <w:rPr/>
        <w:t xml:space="preserve">      </w:t>
      </w:r>
      <w:r>
        <w:rPr/>
        <w:t>&lt;switchMode&gt;Fixation&lt;/switchMode&gt;</w:t>
      </w:r>
    </w:p>
    <w:p>
      <w:pPr>
        <w:pStyle w:val="Normal"/>
        <w:rPr/>
      </w:pPr>
      <w:r>
        <w:rPr/>
        <w:t xml:space="preserve">      </w:t>
      </w:r>
      <w:r>
        <w:rPr/>
        <w:t>&lt;multiPicSwitchTime&gt;0&lt;/multiPicSwitchTime&gt;</w:t>
      </w:r>
    </w:p>
    <w:p>
      <w:pPr>
        <w:pStyle w:val="Normal"/>
        <w:rPr/>
      </w:pPr>
      <w:r>
        <w:rPr/>
        <w:t xml:space="preserve">      </w:t>
      </w:r>
      <w:r>
        <w:rPr/>
        <w:t>&lt;videoTemplate&gt;</w:t>
      </w:r>
    </w:p>
    <w:p>
      <w:pPr>
        <w:pStyle w:val="Normal"/>
        <w:rPr/>
      </w:pPr>
      <w:r>
        <w:rPr/>
        <w:t xml:space="preserve">        </w:t>
      </w:r>
      <w:r>
        <w:rPr/>
        <w:t>&lt;templateName&gt;Common Terminal&lt;/templateName&gt;</w:t>
      </w:r>
    </w:p>
    <w:p>
      <w:pPr>
        <w:pStyle w:val="Normal"/>
        <w:rPr/>
      </w:pPr>
      <w:r>
        <w:rPr/>
        <w:t xml:space="preserve">        </w:t>
      </w:r>
      <w:r>
        <w:rPr/>
        <w:t>&lt;isDefaultSelected&gt;true&lt;/isDefaultSelected&gt;</w:t>
      </w:r>
    </w:p>
    <w:p>
      <w:pPr>
        <w:pStyle w:val="Normal"/>
        <w:rPr/>
      </w:pPr>
      <w:r>
        <w:rPr/>
        <w:t xml:space="preserve">        </w:t>
      </w:r>
      <w:r>
        <w:rPr/>
        <w:t>&lt;videoCodec&gt;H264&lt;/videoCodec&gt;</w:t>
      </w:r>
    </w:p>
    <w:p>
      <w:pPr>
        <w:pStyle w:val="Normal"/>
        <w:rPr/>
      </w:pPr>
      <w:r>
        <w:rPr/>
        <w:t xml:space="preserve">        </w:t>
      </w:r>
      <w:r>
        <w:rPr/>
        <w:t>&lt;audioCodec&gt;G722&lt;/audioCodec&gt;</w:t>
      </w:r>
    </w:p>
    <w:p>
      <w:pPr>
        <w:pStyle w:val="Normal"/>
        <w:rPr/>
      </w:pPr>
      <w:r>
        <w:rPr/>
        <w:t xml:space="preserve">        </w:t>
      </w:r>
      <w:r>
        <w:rPr/>
        <w:t>&lt;bandWidth&gt;2M&lt;/bandWidth&gt;</w:t>
      </w:r>
    </w:p>
    <w:p>
      <w:pPr>
        <w:pStyle w:val="Normal"/>
        <w:rPr/>
      </w:pPr>
      <w:r>
        <w:rPr/>
        <w:t xml:space="preserve">        </w:t>
      </w:r>
      <w:r>
        <w:rPr/>
        <w:t>&lt;resolutionRatio&gt;4CIF&lt;/resolutionRatio&gt;</w:t>
      </w:r>
    </w:p>
    <w:p>
      <w:pPr>
        <w:pStyle w:val="Normal"/>
        <w:rPr/>
      </w:pPr>
      <w:r>
        <w:rPr/>
        <w:t xml:space="preserve">      </w:t>
      </w:r>
      <w:r>
        <w:rPr/>
        <w:t>&lt;/videoTemplate&gt;</w:t>
      </w:r>
    </w:p>
    <w:p>
      <w:pPr>
        <w:pStyle w:val="Normal"/>
        <w:rPr/>
      </w:pPr>
      <w:r>
        <w:rPr/>
        <w:t xml:space="preserve">    </w:t>
      </w:r>
      <w:r>
        <w:rPr/>
        <w:t>&lt;/videoControlParams&gt;</w:t>
      </w:r>
    </w:p>
    <w:p>
      <w:pPr>
        <w:pStyle w:val="Normal"/>
        <w:rPr/>
      </w:pPr>
      <w:r>
        <w:rPr/>
        <w:t xml:space="preserve">    </w:t>
      </w:r>
      <w:r>
        <w:rPr/>
        <w:t>&lt;convergent&gt;false&lt;/convergent&gt;</w:t>
      </w:r>
    </w:p>
    <w:p>
      <w:pPr>
        <w:pStyle w:val="Normal"/>
        <w:rPr/>
      </w:pPr>
      <w:r>
        <w:rPr/>
        <w:t xml:space="preserve">    </w:t>
      </w:r>
      <w:r>
        <w:rPr/>
        <w:t>&lt;isAutoInvite&gt;false&lt;/isAutoInvite&gt;</w:t>
      </w:r>
    </w:p>
    <w:p>
      <w:pPr>
        <w:pStyle w:val="Normal"/>
        <w:rPr/>
      </w:pPr>
      <w:r>
        <w:rPr/>
        <w:t xml:space="preserve">    </w:t>
      </w:r>
      <w:r>
        <w:rPr/>
        <w:t>&lt;isCycleType&gt;false&lt;/isCycleType&gt;</w:t>
      </w:r>
    </w:p>
    <w:p>
      <w:pPr>
        <w:pStyle w:val="Normal"/>
        <w:rPr/>
      </w:pPr>
      <w:r>
        <w:rPr/>
        <w:t xml:space="preserve">    </w:t>
      </w:r>
      <w:r>
        <w:rPr/>
        <w:t>&lt;autoProlong&gt;false&lt;/autoProlong&gt;</w:t>
      </w:r>
    </w:p>
    <w:p>
      <w:pPr>
        <w:pStyle w:val="Normal"/>
        <w:rPr/>
      </w:pPr>
      <w:r>
        <w:rPr/>
        <w:t xml:space="preserve">    </w:t>
      </w:r>
      <w:r>
        <w:rPr/>
        <w:t>&lt;autoProlongTime&gt;900000&lt;/autoProlongTime&gt;</w:t>
      </w:r>
    </w:p>
    <w:p>
      <w:pPr>
        <w:pStyle w:val="Normal"/>
        <w:rPr/>
      </w:pPr>
      <w:r>
        <w:rPr/>
        <w:t xml:space="preserve">    </w:t>
      </w:r>
      <w:r>
        <w:rPr/>
        <w:t>&lt;assistantMediaParams&gt;</w:t>
      </w:r>
    </w:p>
    <w:p>
      <w:pPr>
        <w:pStyle w:val="Normal"/>
        <w:rPr/>
      </w:pPr>
      <w:r>
        <w:rPr/>
        <w:t xml:space="preserve">      </w:t>
      </w:r>
      <w:r>
        <w:rPr/>
        <w:t>&lt;type&gt;1&lt;/type&gt;</w:t>
      </w:r>
    </w:p>
    <w:p>
      <w:pPr>
        <w:pStyle w:val="Normal"/>
        <w:rPr/>
      </w:pPr>
      <w:r>
        <w:rPr/>
        <w:t xml:space="preserve">      </w:t>
      </w:r>
      <w:r>
        <w:rPr/>
        <w:t>&lt;code&gt;H264&lt;/code&gt;</w:t>
      </w:r>
    </w:p>
    <w:p>
      <w:pPr>
        <w:pStyle w:val="Normal"/>
        <w:rPr/>
      </w:pPr>
      <w:r>
        <w:rPr/>
        <w:t xml:space="preserve">      </w:t>
      </w:r>
      <w:r>
        <w:rPr/>
        <w:t>&lt;mpi&gt;30&lt;/mpi&gt;</w:t>
      </w:r>
    </w:p>
    <w:p>
      <w:pPr>
        <w:pStyle w:val="Normal"/>
        <w:rPr/>
      </w:pPr>
      <w:r>
        <w:rPr/>
        <w:t xml:space="preserve">      </w:t>
      </w:r>
      <w:r>
        <w:rPr/>
        <w:t>&lt;bandWidth&gt;128K&lt;/bandWidth&gt;</w:t>
      </w:r>
    </w:p>
    <w:p>
      <w:pPr>
        <w:pStyle w:val="Normal"/>
        <w:rPr/>
      </w:pPr>
      <w:r>
        <w:rPr/>
        <w:t xml:space="preserve">      </w:t>
      </w:r>
      <w:r>
        <w:rPr/>
        <w:t>&lt;size&gt;CIF&lt;/size&gt;</w:t>
      </w:r>
    </w:p>
    <w:p>
      <w:pPr>
        <w:pStyle w:val="Normal"/>
        <w:rPr/>
      </w:pPr>
      <w:r>
        <w:rPr/>
        <w:t xml:space="preserve">    </w:t>
      </w:r>
      <w:r>
        <w:rPr/>
        <w:t>&lt;/assistantMediaParams&gt;</w:t>
      </w:r>
    </w:p>
    <w:p>
      <w:pPr>
        <w:pStyle w:val="Normal"/>
        <w:rPr/>
      </w:pPr>
      <w:r>
        <w:rPr/>
        <w:t xml:space="preserve">    </w:t>
      </w:r>
      <w:r>
        <w:rPr/>
        <w:t>&lt;accessValidateType&gt;1&lt;/accessValidateType&gt;</w:t>
      </w:r>
    </w:p>
    <w:p>
      <w:pPr>
        <w:pStyle w:val="Normal"/>
        <w:rPr/>
      </w:pPr>
      <w:r>
        <w:rPr/>
        <w:t xml:space="preserve">    </w:t>
      </w:r>
      <w:r>
        <w:rPr/>
        <w:t>&lt;isCLIValidate&gt;false&lt;/isCLIValidate&gt;</w:t>
      </w:r>
    </w:p>
    <w:p>
      <w:pPr>
        <w:pStyle w:val="Normal"/>
        <w:rPr/>
      </w:pPr>
      <w:r>
        <w:rPr/>
        <w:t xml:space="preserve">  </w:t>
      </w:r>
      <w:r>
        <w:rPr/>
        <w:t>&lt;/conferenceTemplate&gt;</w:t>
      </w:r>
    </w:p>
    <w:p>
      <w:pPr>
        <w:pStyle w:val="Normal"/>
        <w:rPr/>
      </w:pPr>
      <w:r>
        <w:rPr/>
        <w:t>&lt;/conferenceTemplateResult&gt;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14" w:name="_Toc450768869"/>
      <w:bookmarkStart w:id="315" w:name="_Toc369181409"/>
      <w:bookmarkStart w:id="316" w:name="_Toc376012051"/>
      <w:bookmarkEnd w:id="314"/>
      <w:bookmarkEnd w:id="315"/>
      <w:bookmarkEnd w:id="316"/>
      <w:r>
        <w:rPr/>
        <w:t>查询会议模板列表</w:t>
      </w:r>
    </w:p>
    <w:p>
      <w:pPr>
        <w:pStyle w:val="BlockLabel"/>
        <w:ind w:left="1701" w:right="0" w:hanging="0"/>
        <w:rPr/>
      </w:pPr>
      <w:r>
        <w:rPr/>
        <w:t>接口描述</w:t>
      </w:r>
    </w:p>
    <w:p>
      <w:pPr>
        <w:pStyle w:val="Normal"/>
        <w:rPr/>
      </w:pPr>
      <w:r>
        <w:rPr/>
        <w:t>该接口提供查询会议模板列表功能。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bookmarkStart w:id="317" w:name="__DdeLink__34922_1794763633"/>
            <w:bookmarkEnd w:id="317"/>
            <w:r>
              <w:rPr>
                <w:rFonts w:cs="Arial"/>
              </w:rPr>
              <w:t>conferenceTemplateList</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conferenceTemplateFilter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会议模板过滤器，封装查找会议各种会议模板条件。</w:t>
            </w:r>
          </w:p>
          <w:p>
            <w:pPr>
              <w:pStyle w:val="Style44"/>
              <w:rPr>
                <w:rFonts w:cs="Arial"/>
              </w:rPr>
            </w:pPr>
            <w:r>
              <w:rPr>
                <w:rFonts w:cs="Arial"/>
              </w:rPr>
            </w:r>
          </w:p>
          <w:p>
            <w:pPr>
              <w:pStyle w:val="Style44"/>
              <w:rPr/>
            </w:pPr>
            <w:r>
              <w:rPr/>
              <w:t>说明</w:t>
            </w:r>
            <w:r>
              <w:rPr/>
              <w:t>1</w:t>
            </w:r>
            <w:r>
              <w:rPr>
                <w:rFonts w:cs="Arial"/>
              </w:rPr>
              <w:t>：只支持模板名称做查询条件，其余将忽略。</w:t>
            </w:r>
          </w:p>
          <w:p>
            <w:pPr>
              <w:pStyle w:val="Style44"/>
              <w:rPr>
                <w:rFonts w:cs="Arial"/>
              </w:rPr>
            </w:pPr>
            <w:r>
              <w:rPr>
                <w:rFonts w:cs="Arial"/>
              </w:rPr>
            </w:r>
          </w:p>
          <w:p>
            <w:pPr>
              <w:pStyle w:val="Style44"/>
              <w:rPr/>
            </w:pPr>
            <w:r>
              <w:rPr/>
              <w:t>说明</w:t>
            </w:r>
            <w:r>
              <w:rPr/>
              <w:t>2</w:t>
            </w:r>
            <w:r>
              <w:rPr>
                <w:rFonts w:cs="Arial"/>
              </w:rPr>
              <w:t>：只支持如下查询结果：</w:t>
            </w:r>
          </w:p>
          <w:p>
            <w:pPr>
              <w:pStyle w:val="Style44"/>
              <w:rPr/>
            </w:pPr>
            <w:r>
              <w:rPr/>
              <w:t>Parties</w:t>
            </w:r>
            <w:r>
              <w:rPr/>
              <w:t>、</w:t>
            </w:r>
            <w:r>
              <w:rPr/>
              <w:t>TemplateId</w:t>
            </w:r>
            <w:r>
              <w:rPr/>
              <w:t>、</w:t>
            </w:r>
            <w:r>
              <w:rPr/>
              <w:t>TemplateName</w:t>
            </w:r>
            <w:r>
              <w:rPr/>
              <w:t>、</w:t>
            </w:r>
            <w:r>
              <w:rPr/>
              <w:t>Length</w:t>
            </w:r>
            <w:r>
              <w:rPr/>
              <w:t>、</w:t>
            </w:r>
            <w:r>
              <w:rPr/>
              <w:t>MediaType</w:t>
            </w:r>
          </w:p>
          <w:p>
            <w:pPr>
              <w:pStyle w:val="TableText"/>
              <w:ind w:left="1701" w:right="0" w:firstLine="420"/>
              <w:jc w:val="both"/>
              <w:rPr/>
            </w:pPr>
            <w:r>
              <w:rPr/>
              <w:t>查询请求中不带结果域时，系统默认返回以上所有参数</w:t>
            </w:r>
          </w:p>
          <w:p>
            <w:pPr>
              <w:pStyle w:val="TableText"/>
              <w:jc w:val="both"/>
              <w:rPr/>
            </w:pPr>
            <w:r>
              <w:rPr/>
            </w:r>
          </w:p>
          <w:p>
            <w:pPr>
              <w:pStyle w:val="TableText"/>
              <w:spacing w:before="80" w:after="80"/>
              <w:jc w:val="both"/>
              <w:rPr/>
            </w:pPr>
            <w:r>
              <w:rPr/>
              <w:t>说明</w:t>
            </w:r>
            <w:r>
              <w:rPr/>
              <w:t>3</w:t>
            </w:r>
            <w:r>
              <w:rPr/>
              <w:t>：只支持按</w:t>
            </w:r>
            <w:r>
              <w:rPr/>
              <w:t>TemplateId</w:t>
            </w:r>
            <w:r>
              <w:rPr>
                <w:rFonts w:ascii="宋体" w:hAnsi="宋体" w:cs="宋体"/>
              </w:rPr>
              <w:t>升序排列，其余将忽略。</w:t>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conferenceTemplateList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ListResult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查询结果。</w:t>
            </w:r>
          </w:p>
        </w:tc>
      </w:tr>
    </w:tbl>
    <w:p>
      <w:pPr>
        <w:pStyle w:val="Normal"/>
        <w:rPr/>
      </w:pPr>
      <w:r>
        <w:rPr/>
      </w:r>
    </w:p>
    <w:p>
      <w:pPr>
        <w:pStyle w:val="TableDescription"/>
        <w:numPr>
          <w:ilvl w:val="8"/>
          <w:numId w:val="3"/>
        </w:numPr>
        <w:rPr/>
      </w:pPr>
      <w:r>
        <w:rPr/>
        <w:t>ListResult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page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Page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返回数据。</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POST /rest/{version}/conferenceTemplateList</w:t>
      </w:r>
      <w:r>
        <w:rPr/>
        <w:t xml:space="preserve"> HTTP/1.1</w:t>
      </w:r>
    </w:p>
    <w:p>
      <w:pPr>
        <w:pStyle w:val="Normal"/>
        <w:rPr/>
      </w:pPr>
      <w:r>
        <w:rPr/>
        <w:t>Authorization:Basic NTc3NTUwMTQ3Mjk5MjUyNjY5MDAwLTAwMDk=</w:t>
      </w:r>
    </w:p>
    <w:p>
      <w:pPr>
        <w:pStyle w:val="Normal"/>
        <w:rPr/>
      </w:pPr>
      <w:r>
        <w:rPr/>
        <w:t>Content-Type:text/xml</w:t>
      </w:r>
    </w:p>
    <w:p>
      <w:pPr>
        <w:pStyle w:val="Normal"/>
        <w:rPr/>
      </w:pPr>
      <w:r>
        <w:rPr/>
        <w:t>Content-Length:491</w:t>
      </w:r>
    </w:p>
    <w:p>
      <w:pPr>
        <w:pStyle w:val="Normal"/>
        <w:rPr/>
      </w:pPr>
      <w:r>
        <w:rPr/>
      </w:r>
    </w:p>
    <w:p>
      <w:pPr>
        <w:pStyle w:val="Normal"/>
        <w:rPr/>
      </w:pPr>
      <w:r>
        <w:rPr/>
        <w:t>&lt;?xml version="1.0" encoding="UTF-8"?&gt;</w:t>
      </w:r>
    </w:p>
    <w:p>
      <w:pPr>
        <w:pStyle w:val="Normal"/>
        <w:rPr/>
      </w:pPr>
      <w:r>
        <w:rPr/>
        <w:t>&lt;conferenceTemplateFilter&gt;</w:t>
      </w:r>
    </w:p>
    <w:p>
      <w:pPr>
        <w:pStyle w:val="Normal"/>
        <w:rPr/>
      </w:pPr>
      <w:r>
        <w:rPr/>
        <w:t xml:space="preserve">  </w:t>
      </w:r>
      <w:r>
        <w:rPr/>
        <w:t>&lt;resultFields&gt;Parties&lt;/resultFields&gt;</w:t>
      </w:r>
    </w:p>
    <w:p>
      <w:pPr>
        <w:pStyle w:val="Normal"/>
        <w:rPr/>
      </w:pPr>
      <w:r>
        <w:rPr/>
        <w:t xml:space="preserve">  </w:t>
      </w:r>
      <w:r>
        <w:rPr/>
        <w:t>&lt;resultFields&gt;Length&lt;/resultFields&gt;</w:t>
      </w:r>
    </w:p>
    <w:p>
      <w:pPr>
        <w:pStyle w:val="Normal"/>
        <w:rPr/>
      </w:pPr>
      <w:r>
        <w:rPr/>
        <w:t xml:space="preserve">  </w:t>
      </w:r>
      <w:r>
        <w:rPr/>
        <w:t>&lt;resultFields&gt;MediaType&lt;/resultFields&gt;</w:t>
      </w:r>
    </w:p>
    <w:p>
      <w:pPr>
        <w:pStyle w:val="Normal"/>
        <w:rPr/>
      </w:pPr>
      <w:r>
        <w:rPr/>
        <w:t xml:space="preserve">  </w:t>
      </w:r>
      <w:r>
        <w:rPr/>
        <w:t>&lt;resultFields&gt;TemplateId&lt;/resultFields&gt;--&gt;</w:t>
      </w:r>
    </w:p>
    <w:p>
      <w:pPr>
        <w:pStyle w:val="Normal"/>
        <w:rPr/>
      </w:pPr>
      <w:r>
        <w:rPr/>
        <w:t xml:space="preserve">  </w:t>
      </w:r>
      <w:r>
        <w:rPr/>
        <w:t>&lt;conditions&gt;</w:t>
      </w:r>
    </w:p>
    <w:p>
      <w:pPr>
        <w:pStyle w:val="Normal"/>
        <w:rPr/>
      </w:pPr>
      <w:r>
        <w:rPr/>
        <w:t xml:space="preserve">    </w:t>
      </w:r>
      <w:r>
        <w:rPr/>
        <w:t>&lt;key&gt;TemplateName&lt;/key&gt;</w:t>
      </w:r>
    </w:p>
    <w:p>
      <w:pPr>
        <w:pStyle w:val="Normal"/>
        <w:rPr/>
      </w:pPr>
      <w:r>
        <w:rPr/>
        <w:t xml:space="preserve">    </w:t>
      </w:r>
      <w:r>
        <w:rPr/>
        <w:t>&lt;value&gt;t&lt;/value&gt;</w:t>
      </w:r>
    </w:p>
    <w:p>
      <w:pPr>
        <w:pStyle w:val="Normal"/>
        <w:rPr/>
      </w:pPr>
      <w:r>
        <w:rPr/>
        <w:t xml:space="preserve">    </w:t>
      </w:r>
      <w:r>
        <w:rPr/>
        <w:t>&lt;matching&gt;like&lt;/matching&gt;</w:t>
      </w:r>
    </w:p>
    <w:p>
      <w:pPr>
        <w:pStyle w:val="Normal"/>
        <w:rPr/>
      </w:pPr>
      <w:r>
        <w:rPr/>
        <w:t xml:space="preserve">  </w:t>
      </w:r>
      <w:r>
        <w:rPr/>
        <w:t>&lt;/conditions&gt;</w:t>
      </w:r>
    </w:p>
    <w:p>
      <w:pPr>
        <w:pStyle w:val="Normal"/>
        <w:rPr/>
      </w:pPr>
      <w:r>
        <w:rPr/>
        <w:t xml:space="preserve">  </w:t>
      </w:r>
      <w:r>
        <w:rPr/>
        <w:t>&lt;isAscend&gt;true&lt;/isAscend&gt;</w:t>
      </w:r>
    </w:p>
    <w:p>
      <w:pPr>
        <w:pStyle w:val="Normal"/>
        <w:rPr/>
      </w:pPr>
      <w:r>
        <w:rPr/>
        <w:t xml:space="preserve">  </w:t>
      </w:r>
      <w:r>
        <w:rPr/>
        <w:t>&lt;pageIndex&gt;0&lt;/pageIndex&gt;</w:t>
      </w:r>
    </w:p>
    <w:p>
      <w:pPr>
        <w:pStyle w:val="Normal"/>
        <w:rPr/>
      </w:pPr>
      <w:r>
        <w:rPr/>
        <w:t xml:space="preserve">  </w:t>
      </w:r>
      <w:r>
        <w:rPr/>
        <w:t>&lt;pageSize&gt;32&lt;/pageSize&gt;</w:t>
      </w:r>
    </w:p>
    <w:p>
      <w:pPr>
        <w:pStyle w:val="Normal"/>
        <w:rPr/>
      </w:pPr>
      <w:r>
        <w:rPr/>
        <w:t>&lt;/conferenceTemplateFilter&gt;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2166</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&lt;conferenceTemplateList&gt;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&lt;page&gt;</w:t>
      </w:r>
    </w:p>
    <w:p>
      <w:pPr>
        <w:pStyle w:val="Normal"/>
        <w:rPr/>
      </w:pPr>
      <w:r>
        <w:rPr/>
        <w:t xml:space="preserve">    </w:t>
      </w:r>
      <w:r>
        <w:rPr/>
        <w:t>&lt;index&gt;1&lt;/index&gt;</w:t>
      </w:r>
    </w:p>
    <w:p>
      <w:pPr>
        <w:pStyle w:val="Normal"/>
        <w:rPr/>
      </w:pPr>
      <w:r>
        <w:rPr/>
        <w:t xml:space="preserve">    </w:t>
      </w:r>
      <w:r>
        <w:rPr/>
        <w:t>&lt;total&gt;2&lt;/total&gt;</w:t>
      </w:r>
    </w:p>
    <w:p>
      <w:pPr>
        <w:pStyle w:val="Normal"/>
        <w:rPr/>
      </w:pPr>
      <w:r>
        <w:rPr/>
        <w:t xml:space="preserve">    </w:t>
      </w:r>
      <w:r>
        <w:rPr/>
        <w:t>&lt;hasPrev&gt;false&lt;/hasPrev&gt;</w:t>
      </w:r>
    </w:p>
    <w:p>
      <w:pPr>
        <w:pStyle w:val="Normal"/>
        <w:rPr/>
      </w:pPr>
      <w:r>
        <w:rPr/>
        <w:t xml:space="preserve">    </w:t>
      </w:r>
      <w:r>
        <w:rPr/>
        <w:t>&lt;hasNext&gt;false&lt;/hasNext&gt;</w:t>
      </w:r>
    </w:p>
    <w:p>
      <w:pPr>
        <w:pStyle w:val="Normal"/>
        <w:rPr/>
      </w:pPr>
      <w:r>
        <w:rPr/>
        <w:t xml:space="preserve">    </w:t>
      </w:r>
      <w:r>
        <w:rPr/>
        <w:t>&lt;hasFirst&gt;false&lt;/hasFirst&gt;</w:t>
      </w:r>
    </w:p>
    <w:p>
      <w:pPr>
        <w:pStyle w:val="Normal"/>
        <w:rPr/>
      </w:pPr>
      <w:r>
        <w:rPr/>
        <w:t xml:space="preserve">    </w:t>
      </w:r>
      <w:r>
        <w:rPr/>
        <w:t>&lt;hasLast&gt;false&lt;/hasLast&gt;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&lt;key&gt;TemplateName&lt;/key&gt;</w:t>
      </w:r>
    </w:p>
    <w:p>
      <w:pPr>
        <w:pStyle w:val="Normal"/>
        <w:rPr/>
      </w:pPr>
      <w:r>
        <w:rPr/>
        <w:t xml:space="preserve">        </w:t>
      </w:r>
      <w:r>
        <w:rPr/>
        <w:t>&lt;value&gt;default&lt;/value&gt;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&lt;key&gt;TemplateId&lt;/key&gt;</w:t>
      </w:r>
    </w:p>
    <w:p>
      <w:pPr>
        <w:pStyle w:val="Normal"/>
        <w:rPr/>
      </w:pPr>
      <w:r>
        <w:rPr/>
        <w:t xml:space="preserve">        </w:t>
      </w:r>
      <w:r>
        <w:rPr/>
        <w:t>&lt;value&gt;4057&lt;/value&gt;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&lt;key&gt;Parties&lt;/key&gt;</w:t>
      </w:r>
    </w:p>
    <w:p>
      <w:pPr>
        <w:pStyle w:val="Normal"/>
        <w:rPr/>
      </w:pPr>
      <w:r>
        <w:rPr/>
        <w:t xml:space="preserve">        </w:t>
      </w:r>
      <w:r>
        <w:rPr/>
        <w:t>&lt;value&gt;3&lt;/value&gt;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&lt;key&gt;Length&lt;/key&gt;</w:t>
      </w:r>
    </w:p>
    <w:p>
      <w:pPr>
        <w:pStyle w:val="Normal"/>
        <w:rPr/>
      </w:pPr>
      <w:r>
        <w:rPr/>
        <w:t xml:space="preserve">        </w:t>
      </w:r>
      <w:r>
        <w:rPr/>
        <w:t>&lt;value&gt;60&lt;/value&gt;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&lt;key&gt;MediaType&lt;/key&gt;</w:t>
      </w:r>
    </w:p>
    <w:p>
      <w:pPr>
        <w:pStyle w:val="Normal"/>
        <w:rPr/>
      </w:pPr>
      <w:r>
        <w:rPr/>
        <w:t xml:space="preserve">        </w:t>
      </w:r>
      <w:r>
        <w:rPr/>
        <w:t>&lt;value&gt;video&lt;/value&gt;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&lt;key&gt;TemplateName&lt;/key&gt;</w:t>
      </w:r>
    </w:p>
    <w:p>
      <w:pPr>
        <w:pStyle w:val="Normal"/>
        <w:rPr/>
      </w:pPr>
      <w:r>
        <w:rPr/>
        <w:t xml:space="preserve">        </w:t>
      </w:r>
      <w:r>
        <w:rPr/>
        <w:t>&lt;value&gt;test1&lt;/value&gt;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&lt;key&gt;TemplateId&lt;/key&gt;</w:t>
      </w:r>
    </w:p>
    <w:p>
      <w:pPr>
        <w:pStyle w:val="Normal"/>
        <w:rPr/>
      </w:pPr>
      <w:r>
        <w:rPr/>
        <w:t xml:space="preserve">        </w:t>
      </w:r>
      <w:r>
        <w:rPr/>
        <w:t>&lt;value&gt;4084&lt;/value&gt;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&lt;key&gt;Parties&lt;/key&gt;</w:t>
      </w:r>
    </w:p>
    <w:p>
      <w:pPr>
        <w:pStyle w:val="Normal"/>
        <w:rPr/>
      </w:pPr>
      <w:r>
        <w:rPr/>
        <w:t xml:space="preserve">        </w:t>
      </w:r>
      <w:r>
        <w:rPr/>
        <w:t>&lt;value&gt;5&lt;/value&gt;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&lt;key&gt;Length&lt;/key&gt;</w:t>
      </w:r>
    </w:p>
    <w:p>
      <w:pPr>
        <w:pStyle w:val="Normal"/>
        <w:rPr/>
      </w:pPr>
      <w:r>
        <w:rPr/>
        <w:t xml:space="preserve">        </w:t>
      </w:r>
      <w:r>
        <w:rPr/>
        <w:t>&lt;value&gt;100&lt;/value&gt;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&lt;key&gt;MediaType&lt;/key&gt;</w:t>
      </w:r>
    </w:p>
    <w:p>
      <w:pPr>
        <w:pStyle w:val="Normal"/>
        <w:rPr/>
      </w:pPr>
      <w:r>
        <w:rPr/>
        <w:t xml:space="preserve">        </w:t>
      </w:r>
      <w:r>
        <w:rPr/>
        <w:t>&lt;value&gt;hdVideo&lt;/value&gt;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&lt;/page&gt;</w:t>
      </w:r>
    </w:p>
    <w:p>
      <w:pPr>
        <w:pStyle w:val="Normal"/>
        <w:rPr/>
      </w:pPr>
      <w:r>
        <w:rPr/>
        <w:t>&lt;/conferenceTemplateList&gt;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18" w:name="_Toc450768870"/>
      <w:bookmarkEnd w:id="318"/>
      <w:r>
        <w:rPr/>
        <w:t>下载录制文件</w:t>
      </w:r>
    </w:p>
    <w:p>
      <w:pPr>
        <w:pStyle w:val="BlockLabel"/>
        <w:ind w:left="1701" w:right="0" w:hanging="0"/>
        <w:rPr/>
      </w:pPr>
      <w:r>
        <w:rPr/>
        <w:t>接口描述</w:t>
      </w:r>
    </w:p>
    <w:p>
      <w:pPr>
        <w:pStyle w:val="Normal"/>
        <w:rPr/>
      </w:pPr>
      <w:r>
        <w:rPr/>
        <w:t>系统通过该接口提供获取录制文件</w:t>
      </w:r>
      <w:r>
        <w:rPr/>
        <w:t>URL</w:t>
      </w:r>
      <w:r>
        <w:rPr/>
        <w:t>下载地址功能。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/rest/{version}/conferences/{conferenceID}/subConferenceID/{subConferenceID}/</w:t>
            </w:r>
            <w:r>
              <w:rPr/>
              <w:t>downloadRecordFile</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，在预定创建会议时由会议能力服务器产生，通过预定创建会议响应消息返回给会议业务服务器。</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downloadRecordFileResult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DownloadRecordFileResult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TableDescription"/>
        <w:numPr>
          <w:ilvl w:val="8"/>
          <w:numId w:val="3"/>
        </w:numPr>
        <w:rPr/>
      </w:pPr>
      <w:r>
        <w:rPr/>
        <w:t>DownloadRecordFileResult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szCs w:val="24"/>
              </w:rPr>
            </w:pPr>
            <w:r>
              <w:rPr>
                <w:szCs w:val="24"/>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pPr>
            <w:r>
              <w:rPr/>
            </w:r>
          </w:p>
          <w:p>
            <w:pPr>
              <w:pStyle w:val="Style44"/>
              <w:rPr/>
            </w:pPr>
            <w:r>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参考”</w:t>
            </w:r>
            <w:r>
              <w:rPr/>
              <w:t>Result”</w:t>
            </w:r>
            <w:r>
              <w:rPr/>
              <w:t>数据结构描述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url</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下载</w:t>
            </w:r>
            <w:r>
              <w:rPr>
                <w:rFonts w:ascii="Arial" w:hAnsi="Arial"/>
              </w:rPr>
              <w:t>URL</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下载录制文件的</w:t>
            </w:r>
            <w:r>
              <w:rPr>
                <w:rFonts w:ascii="Arial" w:hAnsi="Arial"/>
              </w:rPr>
              <w:t>token</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userId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下载录制文件的</w:t>
            </w:r>
            <w:r>
              <w:rPr>
                <w:rFonts w:ascii="Arial" w:hAnsi="Arial"/>
              </w:rPr>
              <w:t>userId</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/rest/{version}/conferences/{conferenceID}/subConferenceID/{subConferenceID}/downloadRecordFile</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0</w:t>
      </w:r>
    </w:p>
    <w:p>
      <w:pPr>
        <w:pStyle w:val="Normal"/>
        <w:rPr/>
      </w:pPr>
      <w:r>
        <w:rPr/>
        <w:t>Content-Type: application/x-www-form-urlencoded; charset=UTF-8</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&lt;downloadRecordFileResult&gt;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t>&lt;</w:t>
      </w:r>
      <w:r>
        <w:rPr>
          <w:szCs w:val="24"/>
        </w:rPr>
        <w:t>url&gt;http://10.85.1.242&lt;/url&gt;</w:t>
      </w:r>
    </w:p>
    <w:p>
      <w:pPr>
        <w:pStyle w:val="Normal"/>
        <w:rPr>
          <w:szCs w:val="24"/>
        </w:rPr>
      </w:pPr>
      <w:r>
        <w:rPr>
          <w:szCs w:val="24"/>
        </w:rPr>
        <w:t>&lt; token&gt;c2NvdHQ6dGlnZXI &lt;/token&gt;</w:t>
      </w:r>
    </w:p>
    <w:p>
      <w:pPr>
        <w:pStyle w:val="Normal"/>
        <w:rPr/>
      </w:pPr>
      <w:r>
        <w:rPr/>
        <w:t>&lt;</w:t>
      </w:r>
      <w:r>
        <w:rPr>
          <w:szCs w:val="24"/>
        </w:rPr>
        <w:t>url&gt;1&lt;/url&gt;</w:t>
      </w:r>
    </w:p>
    <w:p>
      <w:pPr>
        <w:pStyle w:val="Normal"/>
        <w:rPr/>
      </w:pPr>
      <w:r>
        <w:rPr/>
        <w:t>&lt;/downloadRecordFileResult &gt;</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19" w:name="_Toc450768871"/>
      <w:bookmarkEnd w:id="319"/>
      <w:r>
        <w:rPr/>
        <w:t>在线点播录制文件</w:t>
      </w:r>
    </w:p>
    <w:p>
      <w:pPr>
        <w:pStyle w:val="BlockLabel"/>
        <w:ind w:left="1701" w:right="0" w:hanging="0"/>
        <w:rPr/>
      </w:pPr>
      <w:r>
        <w:rPr/>
        <w:t>接口描述</w:t>
      </w:r>
    </w:p>
    <w:p>
      <w:pPr>
        <w:pStyle w:val="Normal"/>
        <w:rPr/>
      </w:pPr>
      <w:r>
        <w:rPr/>
        <w:t>系统通过该接口提供获取录制文件</w:t>
      </w:r>
      <w:r>
        <w:rPr/>
        <w:t>URL</w:t>
      </w:r>
      <w:r>
        <w:rPr/>
        <w:t>播放地址功能。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/rest/{version}/conferences/{conferenceID}/subConferenceID/{subConferenceID}/</w:t>
            </w:r>
            <w:r>
              <w:rPr/>
              <w:t>playRecordFile</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，在预定创建会议时由会议能力服务器产生，通过预定创建会议响应消息返回给会议业务服务器。</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playRecordFileResult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PlayRecordFileResult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TableDescription"/>
        <w:numPr>
          <w:ilvl w:val="8"/>
          <w:numId w:val="3"/>
        </w:numPr>
        <w:rPr/>
      </w:pPr>
      <w:r>
        <w:rPr/>
        <w:t>PlayRecordFileResult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szCs w:val="24"/>
              </w:rPr>
            </w:pPr>
            <w:r>
              <w:rPr>
                <w:szCs w:val="24"/>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pPr>
            <w:r>
              <w:rPr/>
            </w:r>
          </w:p>
          <w:p>
            <w:pPr>
              <w:pStyle w:val="Style44"/>
              <w:rPr/>
            </w:pPr>
            <w:r>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参考”</w:t>
            </w:r>
            <w:r>
              <w:rPr/>
              <w:t>Result”</w:t>
            </w:r>
            <w:r>
              <w:rPr/>
              <w:t>数据结构描述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url</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下载</w:t>
            </w:r>
            <w:r>
              <w:rPr>
                <w:rFonts w:ascii="Arial" w:hAnsi="Arial"/>
              </w:rPr>
              <w:t>URL</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下载录制文件的</w:t>
            </w:r>
            <w:r>
              <w:rPr>
                <w:rFonts w:ascii="Arial" w:hAnsi="Arial"/>
              </w:rPr>
              <w:t>token</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userId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下载录制文件的</w:t>
            </w:r>
            <w:r>
              <w:rPr>
                <w:rFonts w:ascii="Arial" w:hAnsi="Arial"/>
              </w:rPr>
              <w:t>userId</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/rest/{version}/conferences/{conferenceID}/subConferenceID/{subConferenceID}/playRecordFileResult HTT</w:t>
      </w:r>
      <w:r>
        <w:rPr/>
        <w:t>P/1.1</w:t>
      </w:r>
    </w:p>
    <w:p>
      <w:pPr>
        <w:pStyle w:val="Normal"/>
        <w:rPr/>
      </w:pPr>
      <w:r>
        <w:rPr/>
        <w:t>Date: Wed, 22 Jun 2011 15:48:07 GMT</w:t>
      </w:r>
    </w:p>
    <w:p>
      <w:pPr>
        <w:pStyle w:val="Normal"/>
        <w:rPr>
          <w:b/>
          <w:b/>
        </w:rPr>
      </w:pPr>
      <w:r>
        <w:rPr>
          <w:b/>
        </w:rPr>
        <w:t>Authorization: Basic c2NvdHQ6dGlnZXI=</w:t>
      </w:r>
    </w:p>
    <w:p>
      <w:pPr>
        <w:pStyle w:val="Normal"/>
        <w:rPr/>
      </w:pPr>
      <w:r>
        <w:rPr/>
        <w:t>Content-Length: 0</w:t>
      </w:r>
    </w:p>
    <w:p>
      <w:pPr>
        <w:pStyle w:val="Normal"/>
        <w:rPr/>
      </w:pPr>
      <w:r>
        <w:rPr/>
        <w:t>Content-Type: application/x-www-form-urlencoded; charset=UTF-8</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&lt;playRecordFileResult&gt;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t>&lt;</w:t>
      </w:r>
      <w:r>
        <w:rPr>
          <w:szCs w:val="24"/>
        </w:rPr>
        <w:t>url&gt;http://10.85.1.242&lt;/url&gt;</w:t>
      </w:r>
    </w:p>
    <w:p>
      <w:pPr>
        <w:pStyle w:val="Normal"/>
        <w:rPr>
          <w:szCs w:val="24"/>
        </w:rPr>
      </w:pPr>
      <w:r>
        <w:rPr>
          <w:szCs w:val="24"/>
        </w:rPr>
        <w:t>&lt; token&gt;c2NvdHQ6dGlnZXI &lt;/token&gt;</w:t>
      </w:r>
    </w:p>
    <w:p>
      <w:pPr>
        <w:pStyle w:val="Normal"/>
        <w:rPr/>
      </w:pPr>
      <w:r>
        <w:rPr/>
        <w:t>&lt;</w:t>
      </w:r>
      <w:r>
        <w:rPr>
          <w:szCs w:val="24"/>
        </w:rPr>
        <w:t>url&gt;1&lt;/url&gt;</w:t>
      </w:r>
    </w:p>
    <w:p>
      <w:pPr>
        <w:pStyle w:val="Normal"/>
        <w:rPr/>
      </w:pPr>
      <w:r>
        <w:rPr/>
        <w:t>&lt;/playRecordFileResult&gt;</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20" w:name="_Toc450768872"/>
      <w:bookmarkEnd w:id="320"/>
      <w:r>
        <w:rPr/>
        <w:t>删除录制文件</w:t>
      </w:r>
    </w:p>
    <w:p>
      <w:pPr>
        <w:pStyle w:val="BlockLabel"/>
        <w:ind w:left="1701" w:right="0" w:hanging="0"/>
        <w:rPr/>
      </w:pPr>
      <w:r>
        <w:rPr/>
        <w:t>接口描述</w:t>
      </w:r>
    </w:p>
    <w:p>
      <w:pPr>
        <w:pStyle w:val="Normal"/>
        <w:rPr/>
      </w:pPr>
      <w:r>
        <w:rPr/>
        <w:t>系统通过该接口提供删除会议录制文件功能。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/rest/{version}/conferences/{conferenceID}/subConferenceID/{subConferenceID}/</w:t>
            </w:r>
            <w:r>
              <w:rPr/>
              <w:t>removeRecordFile</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，在预定创建会议时由会议能力服务器产生，通过预定创建会议响应消息返回给会议业务服务器。</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/rest/{version}/conferences/{conferenceID}/subConferenceID/{subConferenceID}/removeRecordFile HTT</w:t>
      </w:r>
      <w:r>
        <w:rPr/>
        <w:t>P/1.1</w:t>
      </w:r>
    </w:p>
    <w:p>
      <w:pPr>
        <w:pStyle w:val="Normal"/>
        <w:rPr/>
      </w:pPr>
      <w:r>
        <w:rPr/>
        <w:t>Date: Wed, 22 Jun 2011 15:48:07 GMT</w:t>
      </w:r>
    </w:p>
    <w:p>
      <w:pPr>
        <w:pStyle w:val="Normal"/>
        <w:rPr>
          <w:b/>
          <w:b/>
        </w:rPr>
      </w:pPr>
      <w:r>
        <w:rPr>
          <w:b/>
        </w:rPr>
        <w:t>Authorization: Basic c2NvdHQ6dGlnZXI=</w:t>
      </w:r>
    </w:p>
    <w:p>
      <w:pPr>
        <w:pStyle w:val="Normal"/>
        <w:rPr/>
      </w:pPr>
      <w:r>
        <w:rPr/>
        <w:t>Content-Length: 0</w:t>
      </w:r>
    </w:p>
    <w:p>
      <w:pPr>
        <w:pStyle w:val="Normal"/>
        <w:rPr/>
      </w:pPr>
      <w:r>
        <w:rPr/>
        <w:t>Content-Type: application/x-www-form-urlencoded; charset=UTF-8</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21" w:name="_Toc450768873"/>
      <w:r>
        <w:rPr/>
        <w:t>查询会</w:t>
      </w:r>
      <w:bookmarkEnd w:id="321"/>
      <w:r>
        <w:rPr>
          <w:iCs/>
        </w:rPr>
        <w:t>议控制类操作日志</w:t>
      </w:r>
    </w:p>
    <w:p>
      <w:pPr>
        <w:pStyle w:val="BlockLabel"/>
        <w:ind w:left="1701" w:right="0" w:hanging="0"/>
        <w:rPr/>
      </w:pPr>
      <w:r>
        <w:rPr/>
        <w:t>接口描述</w:t>
      </w:r>
    </w:p>
    <w:p>
      <w:pPr>
        <w:pStyle w:val="Normal"/>
        <w:rPr/>
      </w:pPr>
      <w:r>
        <w:rPr/>
        <w:t>该接口提供查询会议控制类操作日志信息。会议能力系统收到请求，返回指定会议的会议控制类操作日志数据。</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/rest/{version}/conferences/{conferenceID}/subConferenceID/{subConferenceID}/conferenceControlLog</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controlLogResult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ControlLogResult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操作结果。</w:t>
            </w:r>
          </w:p>
        </w:tc>
      </w:tr>
    </w:tbl>
    <w:p>
      <w:pPr>
        <w:pStyle w:val="TableDescription"/>
        <w:numPr>
          <w:ilvl w:val="8"/>
          <w:numId w:val="3"/>
        </w:numPr>
        <w:rPr/>
      </w:pPr>
      <w:r>
        <w:rPr>
          <w:szCs w:val="24"/>
        </w:rPr>
        <w:t>ControlLogResult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controlLog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spacing w:before="80" w:after="80"/>
              <w:jc w:val="both"/>
              <w:rPr>
                <w:rFonts w:ascii="Arial" w:hAnsi="Arial" w:cs="Times New Roman"/>
                <w:szCs w:val="24"/>
              </w:rPr>
            </w:pPr>
            <w:r>
              <w:rPr>
                <w:rFonts w:ascii="Arial" w:hAnsi="Arial" w:cs="Times New Roman"/>
                <w:szCs w:val="24"/>
              </w:rPr>
              <w:t>包含了会议所有的会控日志，不同的会控日志记录以回车换行符作分割符，同一记录的不同字段以逗号作分割符，日志的最大行数为</w:t>
            </w:r>
            <w:r>
              <w:rPr>
                <w:rFonts w:cs="Times New Roman" w:ascii="Arial" w:hAnsi="Arial"/>
                <w:szCs w:val="24"/>
              </w:rPr>
              <w:t>300</w:t>
            </w:r>
            <w:r>
              <w:rPr>
                <w:rFonts w:ascii="Arial" w:hAnsi="Arial" w:cs="Times New Roman"/>
                <w:szCs w:val="24"/>
              </w:rPr>
              <w:t>行，日志记录包含如下字段：</w:t>
            </w:r>
          </w:p>
          <w:p>
            <w:pPr>
              <w:pStyle w:val="TableText"/>
              <w:jc w:val="both"/>
              <w:rPr>
                <w:rFonts w:ascii="Arial" w:hAnsi="Arial" w:cs="Times New Roman"/>
                <w:szCs w:val="24"/>
              </w:rPr>
            </w:pPr>
            <w:r>
              <w:rPr>
                <w:rFonts w:ascii="Arial" w:hAnsi="Arial" w:cs="Times New Roman"/>
                <w:szCs w:val="24"/>
              </w:rPr>
              <w:t>账户类型（最长</w:t>
            </w:r>
            <w:r>
              <w:rPr>
                <w:rFonts w:cs="Times New Roman" w:ascii="Arial" w:hAnsi="Arial"/>
                <w:szCs w:val="24"/>
              </w:rPr>
              <w:t>128</w:t>
            </w:r>
            <w:r>
              <w:rPr>
                <w:rFonts w:ascii="Arial" w:hAnsi="Arial" w:cs="Times New Roman"/>
                <w:szCs w:val="24"/>
              </w:rPr>
              <w:t>个字符）</w:t>
            </w:r>
          </w:p>
          <w:p>
            <w:pPr>
              <w:pStyle w:val="TableText"/>
              <w:jc w:val="both"/>
              <w:rPr>
                <w:rFonts w:ascii="Arial" w:hAnsi="Arial" w:cs="Times New Roman"/>
                <w:szCs w:val="24"/>
              </w:rPr>
            </w:pPr>
            <w:r>
              <w:rPr>
                <w:rFonts w:ascii="Arial" w:hAnsi="Arial" w:cs="Times New Roman"/>
                <w:szCs w:val="24"/>
              </w:rPr>
              <w:t>用户账户（最长</w:t>
            </w:r>
            <w:r>
              <w:rPr>
                <w:rFonts w:cs="Times New Roman" w:ascii="Arial" w:hAnsi="Arial"/>
                <w:szCs w:val="24"/>
              </w:rPr>
              <w:t>255</w:t>
            </w:r>
            <w:r>
              <w:rPr>
                <w:rFonts w:ascii="Arial" w:hAnsi="Arial" w:cs="Times New Roman"/>
                <w:szCs w:val="24"/>
              </w:rPr>
              <w:t>个字符）</w:t>
            </w:r>
          </w:p>
          <w:p>
            <w:pPr>
              <w:pStyle w:val="TableText"/>
              <w:jc w:val="both"/>
              <w:rPr>
                <w:rFonts w:ascii="Arial" w:hAnsi="Arial" w:cs="Times New Roman"/>
                <w:szCs w:val="24"/>
              </w:rPr>
            </w:pPr>
            <w:r>
              <w:rPr>
                <w:rFonts w:ascii="Arial" w:hAnsi="Arial" w:cs="Times New Roman"/>
                <w:szCs w:val="24"/>
              </w:rPr>
              <w:t>会议</w:t>
            </w:r>
            <w:r>
              <w:rPr>
                <w:rFonts w:cs="Times New Roman" w:ascii="Arial" w:hAnsi="Arial"/>
                <w:szCs w:val="24"/>
              </w:rPr>
              <w:t>ID</w:t>
            </w:r>
            <w:r>
              <w:rPr>
                <w:rFonts w:ascii="Arial" w:hAnsi="Arial" w:cs="Times New Roman"/>
                <w:szCs w:val="24"/>
              </w:rPr>
              <w:t>（最长</w:t>
            </w:r>
            <w:r>
              <w:rPr>
                <w:rFonts w:cs="Times New Roman" w:ascii="Arial" w:hAnsi="Arial"/>
                <w:szCs w:val="24"/>
              </w:rPr>
              <w:t>255</w:t>
            </w:r>
            <w:r>
              <w:rPr>
                <w:rFonts w:ascii="Arial" w:hAnsi="Arial" w:cs="Times New Roman"/>
                <w:szCs w:val="24"/>
              </w:rPr>
              <w:t>个字符）</w:t>
            </w:r>
          </w:p>
          <w:p>
            <w:pPr>
              <w:pStyle w:val="TableText"/>
              <w:jc w:val="both"/>
              <w:rPr>
                <w:rFonts w:ascii="Arial" w:hAnsi="Arial" w:cs="Times New Roman"/>
                <w:szCs w:val="24"/>
              </w:rPr>
            </w:pPr>
            <w:r>
              <w:rPr>
                <w:rFonts w:ascii="Arial" w:hAnsi="Arial" w:cs="Times New Roman"/>
                <w:szCs w:val="24"/>
              </w:rPr>
              <w:t>操作时间（最长</w:t>
            </w:r>
            <w:r>
              <w:rPr>
                <w:rFonts w:cs="Times New Roman" w:ascii="Arial" w:hAnsi="Arial"/>
                <w:szCs w:val="24"/>
              </w:rPr>
              <w:t>32</w:t>
            </w:r>
            <w:r>
              <w:rPr>
                <w:rFonts w:ascii="Arial" w:hAnsi="Arial" w:cs="Times New Roman"/>
                <w:szCs w:val="24"/>
              </w:rPr>
              <w:t>个字符）</w:t>
            </w:r>
          </w:p>
          <w:p>
            <w:pPr>
              <w:pStyle w:val="TableText"/>
              <w:jc w:val="both"/>
              <w:rPr>
                <w:rFonts w:ascii="Arial" w:hAnsi="Arial" w:cs="Times New Roman"/>
                <w:szCs w:val="24"/>
              </w:rPr>
            </w:pPr>
            <w:r>
              <w:rPr>
                <w:rFonts w:ascii="Arial" w:hAnsi="Arial" w:cs="Times New Roman"/>
                <w:szCs w:val="24"/>
              </w:rPr>
              <w:t>操作名称（最长</w:t>
            </w:r>
            <w:r>
              <w:rPr>
                <w:rFonts w:cs="Times New Roman" w:ascii="Arial" w:hAnsi="Arial"/>
                <w:szCs w:val="24"/>
              </w:rPr>
              <w:t>255</w:t>
            </w:r>
            <w:r>
              <w:rPr>
                <w:rFonts w:ascii="Arial" w:hAnsi="Arial" w:cs="Times New Roman"/>
                <w:szCs w:val="24"/>
              </w:rPr>
              <w:t>个字符）</w:t>
            </w:r>
          </w:p>
          <w:p>
            <w:pPr>
              <w:pStyle w:val="TableText"/>
              <w:jc w:val="both"/>
              <w:rPr>
                <w:rFonts w:ascii="Arial" w:hAnsi="Arial" w:cs="Times New Roman"/>
                <w:szCs w:val="24"/>
              </w:rPr>
            </w:pPr>
            <w:r>
              <w:rPr>
                <w:rFonts w:ascii="Arial" w:hAnsi="Arial" w:cs="Times New Roman"/>
                <w:szCs w:val="24"/>
              </w:rPr>
              <w:t>操作对象（最长</w:t>
            </w:r>
            <w:r>
              <w:rPr>
                <w:rFonts w:cs="Times New Roman" w:ascii="Arial" w:hAnsi="Arial"/>
                <w:szCs w:val="24"/>
              </w:rPr>
              <w:t>128</w:t>
            </w:r>
            <w:r>
              <w:rPr>
                <w:rFonts w:ascii="Arial" w:hAnsi="Arial" w:cs="Times New Roman"/>
                <w:szCs w:val="24"/>
              </w:rPr>
              <w:t>个字符）</w:t>
            </w:r>
          </w:p>
          <w:p>
            <w:pPr>
              <w:pStyle w:val="TableText"/>
              <w:jc w:val="both"/>
              <w:rPr>
                <w:rFonts w:ascii="Arial" w:hAnsi="Arial" w:cs="Times New Roman"/>
                <w:szCs w:val="24"/>
              </w:rPr>
            </w:pPr>
            <w:r>
              <w:rPr>
                <w:rFonts w:ascii="Arial" w:hAnsi="Arial" w:cs="Times New Roman"/>
                <w:szCs w:val="24"/>
              </w:rPr>
              <w:t>操作结果：成功为</w:t>
            </w:r>
            <w:r>
              <w:rPr>
                <w:rFonts w:cs="Times New Roman" w:ascii="Arial" w:hAnsi="Arial"/>
                <w:szCs w:val="24"/>
              </w:rPr>
              <w:t>1</w:t>
            </w:r>
            <w:r>
              <w:rPr>
                <w:rFonts w:ascii="Arial" w:hAnsi="Arial" w:cs="Times New Roman"/>
                <w:szCs w:val="24"/>
              </w:rPr>
              <w:t>，失败为</w:t>
            </w:r>
            <w:r>
              <w:rPr>
                <w:rFonts w:cs="Times New Roman" w:ascii="Arial" w:hAnsi="Arial"/>
                <w:szCs w:val="24"/>
              </w:rPr>
              <w:t>0</w:t>
            </w:r>
          </w:p>
          <w:p>
            <w:pPr>
              <w:pStyle w:val="Style44"/>
              <w:rPr>
                <w:szCs w:val="24"/>
              </w:rPr>
            </w:pPr>
            <w:r>
              <w:rPr>
                <w:szCs w:val="24"/>
              </w:rPr>
              <w:t>操作备注（最长</w:t>
            </w:r>
            <w:r>
              <w:rPr>
                <w:szCs w:val="24"/>
              </w:rPr>
              <w:t>255</w:t>
            </w:r>
            <w:r>
              <w:rPr>
                <w:szCs w:val="24"/>
              </w:rPr>
              <w:t>个字符）</w:t>
            </w:r>
          </w:p>
        </w:tc>
      </w:tr>
    </w:tbl>
    <w:p>
      <w:pPr>
        <w:pStyle w:val="Normal"/>
        <w:ind w:left="0" w:right="0" w:hanging="0"/>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/rest/{version}/conferences/{conferenceID}/subConferenceID/{subConferenceID}/</w:t>
      </w:r>
      <w:r>
        <w:rPr/>
        <w:t xml:space="preserve"> conferenceControlLog</w:t>
      </w:r>
      <w:r>
        <w:rPr>
          <w:b/>
        </w:rPr>
        <w:t xml:space="preserve"> </w:t>
      </w:r>
      <w:r>
        <w:rPr/>
        <w:t>HTTP/1.1</w:t>
      </w:r>
    </w:p>
    <w:p>
      <w:pPr>
        <w:pStyle w:val="Normal"/>
        <w:rPr>
          <w:b/>
          <w:b/>
        </w:rPr>
      </w:pPr>
      <w:r>
        <w:rPr>
          <w:b/>
        </w:rPr>
        <w:t>Authorization: Basic c2NvdHQ6dGlnZXI=</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Accept-Ranges: bytes</w:t>
      </w:r>
    </w:p>
    <w:p>
      <w:pPr>
        <w:pStyle w:val="Normal"/>
        <w:rPr/>
      </w:pPr>
      <w:r>
        <w:rPr/>
        <w:t>Content-Length: 3525</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w:t>
      </w:r>
      <w:r>
        <w:rPr>
          <w:szCs w:val="24"/>
        </w:rPr>
        <w:t>controlLogResult</w:t>
      </w:r>
      <w:r>
        <w:rPr/>
        <w: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 &lt;</w:t>
      </w:r>
      <w:r>
        <w:rPr>
          <w:szCs w:val="24"/>
        </w:rPr>
        <w:t>controlLog</w:t>
      </w:r>
      <w:r>
        <w:rPr/>
        <w:t>&gt;WEB,164.195.80.100,1001451393,1395735984714,CONF_LOCK,1001451393,1,SUCCESS</w:t>
      </w:r>
    </w:p>
    <w:p>
      <w:pPr>
        <w:pStyle w:val="Normal"/>
        <w:rPr/>
      </w:pPr>
      <w:r>
        <w:rPr/>
        <w:t>WEB,164.195.80.100,1001451393,1395735991158,CONF_UNLOCK,1001451393,1,SUCCESS&lt;/</w:t>
      </w:r>
      <w:r>
        <w:rPr>
          <w:szCs w:val="24"/>
        </w:rPr>
        <w:t>controlLog</w:t>
      </w:r>
      <w:r>
        <w:rPr/>
        <w:t>&gt;</w:t>
      </w:r>
    </w:p>
    <w:p>
      <w:pPr>
        <w:pStyle w:val="Normal"/>
        <w:rPr/>
      </w:pPr>
      <w:r>
        <w:rPr/>
        <w:t>&lt;/</w:t>
      </w:r>
      <w:r>
        <w:rPr>
          <w:szCs w:val="24"/>
        </w:rPr>
        <w:t>controlLogResult</w:t>
      </w:r>
      <w:r>
        <w:rPr/>
        <w:t>&gt;</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322" w:name="_Toc450768874"/>
      <w:bookmarkEnd w:id="322"/>
      <w:r>
        <w:rPr/>
        <w:t>查询与会者记录数据</w:t>
      </w:r>
    </w:p>
    <w:p>
      <w:pPr>
        <w:pStyle w:val="BlockLabel"/>
        <w:ind w:left="1701" w:right="0" w:hanging="0"/>
        <w:rPr/>
      </w:pPr>
      <w:r>
        <w:rPr/>
        <w:t>接口描述</w:t>
      </w:r>
    </w:p>
    <w:p>
      <w:pPr>
        <w:pStyle w:val="Normal"/>
        <w:rPr/>
      </w:pPr>
      <w:r>
        <w:rPr/>
        <w:t>系统通过该接口到会议能力服务器请求查询与会者数据。</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/rest/{version}/conferences/{conferenceID}/subConferenceID/{subConferenceID}/listConferenceRecord</w:t>
            </w:r>
          </w:p>
        </w:tc>
      </w:tr>
    </w:tbl>
    <w:p>
      <w:pPr>
        <w:pStyle w:val="Normal"/>
        <w:rPr/>
      </w:pPr>
      <w:r>
        <w:rPr/>
      </w:r>
    </w:p>
    <w:p>
      <w:pPr>
        <w:pStyle w:val="BlockLabel"/>
        <w:ind w:left="1701" w:right="0" w:hanging="0"/>
        <w:rPr/>
      </w:pPr>
      <w:r>
        <w:rPr/>
        <w:t>输入参数</w:t>
      </w:r>
    </w:p>
    <w:p>
      <w:pPr>
        <w:pStyle w:val="Normal"/>
        <w:ind w:left="0" w:right="0" w:hanging="0"/>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子会议</w:t>
            </w:r>
            <w:r>
              <w:rPr/>
              <w:t>id</w:t>
            </w:r>
            <w:r>
              <w:rPr/>
              <w:t>，如果是一次会议则该字段为</w:t>
            </w:r>
            <w:r>
              <w:rPr/>
              <w:t>0</w:t>
            </w:r>
            <w:r>
              <w:rPr/>
              <w:t>，如果是周期会议该字段为子会议的</w:t>
            </w:r>
            <w:r>
              <w:rPr/>
              <w:t>id</w:t>
            </w:r>
            <w:r>
              <w:rPr/>
              <w:t>，在预定创建会议时由会议能力服务器产生，通过预定创建会议响应消息返回给会议业务服务器。</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w:t>
            </w:r>
            <w:r>
              <w:rPr>
                <w:rFonts w:eastAsia="Times New Roman"/>
              </w:rPr>
              <w:t>onfRecordFilte</w:t>
            </w:r>
            <w:r>
              <w:rPr/>
              <w:t>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spacing w:before="80" w:after="80"/>
              <w:jc w:val="both"/>
              <w:rPr/>
            </w:pPr>
            <w:r>
              <w:rPr/>
              <w:t>会议过滤器，封装查找会议记录各种条件。</w:t>
            </w:r>
          </w:p>
          <w:p>
            <w:pPr>
              <w:pStyle w:val="TableText"/>
              <w:jc w:val="both"/>
              <w:rPr/>
            </w:pPr>
            <w:r>
              <w:rPr/>
              <w:t>查询结果域字段：</w:t>
            </w:r>
          </w:p>
          <w:p>
            <w:pPr>
              <w:pStyle w:val="TableText"/>
              <w:jc w:val="both"/>
              <w:rPr/>
            </w:pPr>
            <w:r>
              <w:rPr/>
              <w:t>用户号码：</w:t>
            </w:r>
            <w:r>
              <w:rPr>
                <w:rFonts w:eastAsia="Times New Roman" w:ascii="Arial" w:hAnsi="Arial"/>
              </w:rPr>
              <w:t>userNumber</w:t>
            </w:r>
            <w:r>
              <w:rPr/>
              <w:t>（字符串）</w:t>
            </w:r>
          </w:p>
          <w:p>
            <w:pPr>
              <w:pStyle w:val="TableText"/>
              <w:jc w:val="both"/>
              <w:rPr/>
            </w:pPr>
            <w:r>
              <w:rPr/>
              <w:t>入会时间：</w:t>
            </w:r>
            <w:r>
              <w:rPr>
                <w:rFonts w:eastAsia="Times New Roman" w:ascii="Arial" w:hAnsi="Arial"/>
              </w:rPr>
              <w:t>startTime</w:t>
            </w:r>
            <w:r>
              <w:rPr/>
              <w:t>（长整型）</w:t>
            </w:r>
          </w:p>
          <w:p>
            <w:pPr>
              <w:pStyle w:val="TableText"/>
              <w:jc w:val="both"/>
              <w:rPr/>
            </w:pPr>
            <w:r>
              <w:rPr/>
              <w:t>离会时间：</w:t>
            </w:r>
            <w:r>
              <w:rPr>
                <w:rFonts w:eastAsia="Times New Roman" w:ascii="Arial" w:hAnsi="Arial"/>
              </w:rPr>
              <w:t>endTime</w:t>
            </w:r>
            <w:r>
              <w:rPr/>
              <w:t>（长整型）</w:t>
            </w:r>
          </w:p>
          <w:p>
            <w:pPr>
              <w:pStyle w:val="TableText"/>
              <w:jc w:val="both"/>
              <w:rPr/>
            </w:pPr>
            <w:r>
              <w:rPr/>
              <w:t>用户媒体类型：</w:t>
            </w:r>
            <w:r>
              <w:rPr>
                <w:rFonts w:eastAsia="Times New Roman" w:ascii="Arial" w:hAnsi="Arial"/>
              </w:rPr>
              <w:t>mediaType</w:t>
            </w:r>
            <w:r>
              <w:rPr/>
              <w:t>（枚举类型）</w:t>
            </w:r>
          </w:p>
          <w:p>
            <w:pPr>
              <w:pStyle w:val="TableText"/>
              <w:jc w:val="both"/>
              <w:rPr/>
            </w:pPr>
            <w:r>
              <w:rPr/>
              <w:t xml:space="preserve">0 </w:t>
            </w:r>
            <w:r>
              <w:rPr/>
              <w:t>语音</w:t>
            </w:r>
          </w:p>
          <w:p>
            <w:pPr>
              <w:pStyle w:val="TableText"/>
              <w:jc w:val="both"/>
              <w:rPr/>
            </w:pPr>
            <w:r>
              <w:rPr/>
              <w:t xml:space="preserve">1 </w:t>
            </w:r>
            <w:r>
              <w:rPr/>
              <w:t>视频</w:t>
            </w:r>
          </w:p>
          <w:p>
            <w:pPr>
              <w:pStyle w:val="TableText"/>
              <w:jc w:val="both"/>
              <w:rPr/>
            </w:pPr>
            <w:r>
              <w:rPr/>
              <w:t xml:space="preserve">2 </w:t>
            </w:r>
            <w:r>
              <w:rPr/>
              <w:t>智真</w:t>
            </w:r>
          </w:p>
          <w:p>
            <w:pPr>
              <w:pStyle w:val="TableText"/>
              <w:jc w:val="both"/>
              <w:rPr>
                <w:rFonts w:ascii="Arial" w:hAnsi="Arial" w:eastAsia="Times New Roman"/>
              </w:rPr>
            </w:pPr>
            <w:r>
              <w:rPr>
                <w:rFonts w:eastAsia="Times New Roman" w:ascii="Arial" w:hAnsi="Arial"/>
              </w:rPr>
            </w:r>
          </w:p>
          <w:p>
            <w:pPr>
              <w:pStyle w:val="TableText"/>
              <w:jc w:val="both"/>
              <w:rPr/>
            </w:pPr>
            <w:r>
              <w:rPr/>
              <w:t>支持按照如下字段模糊查询</w:t>
            </w:r>
            <w:r>
              <w:rPr>
                <w:rFonts w:eastAsia="Times New Roman" w:ascii="Arial" w:hAnsi="Arial"/>
              </w:rPr>
              <w:t>:</w:t>
            </w:r>
          </w:p>
          <w:p>
            <w:pPr>
              <w:pStyle w:val="TableText"/>
              <w:jc w:val="both"/>
              <w:rPr/>
            </w:pPr>
            <w:r>
              <w:rPr/>
              <w:t>用户号码：</w:t>
            </w:r>
            <w:r>
              <w:rPr>
                <w:rFonts w:eastAsia="Times New Roman"/>
              </w:rPr>
              <w:t xml:space="preserve"> </w:t>
            </w:r>
            <w:r>
              <w:rPr>
                <w:rFonts w:eastAsia="Times New Roman" w:ascii="Arial" w:hAnsi="Arial"/>
              </w:rPr>
              <w:t>userNumber</w:t>
            </w:r>
          </w:p>
          <w:p>
            <w:pPr>
              <w:pStyle w:val="TableText"/>
              <w:jc w:val="both"/>
              <w:rPr>
                <w:rFonts w:ascii="Arial" w:hAnsi="Arial" w:eastAsia="Times New Roman"/>
              </w:rPr>
            </w:pPr>
            <w:r>
              <w:rPr>
                <w:rFonts w:eastAsia="Times New Roman" w:ascii="Arial" w:hAnsi="Arial"/>
              </w:rPr>
            </w:r>
          </w:p>
          <w:p>
            <w:pPr>
              <w:pStyle w:val="TableText"/>
              <w:jc w:val="both"/>
              <w:rPr/>
            </w:pPr>
            <w:r>
              <w:rPr/>
              <w:t>支持以下字段的排序：</w:t>
            </w:r>
          </w:p>
          <w:p>
            <w:pPr>
              <w:pStyle w:val="TableText"/>
              <w:jc w:val="both"/>
              <w:rPr/>
            </w:pPr>
            <w:r>
              <w:rPr/>
              <w:t>入会时间</w:t>
            </w:r>
            <w:r>
              <w:rPr>
                <w:rFonts w:ascii="宋体" w:hAnsi="宋体" w:cs="宋体"/>
                <w:color w:val="000000"/>
              </w:rPr>
              <w:t>：</w:t>
            </w:r>
            <w:r>
              <w:rPr>
                <w:rFonts w:eastAsia="Times New Roman" w:ascii="Arial" w:hAnsi="Arial"/>
              </w:rPr>
              <w:t>startTime</w:t>
            </w:r>
          </w:p>
          <w:p>
            <w:pPr>
              <w:pStyle w:val="TableText"/>
              <w:jc w:val="both"/>
              <w:rPr/>
            </w:pPr>
            <w:r>
              <w:rPr/>
              <w:t>离会时间</w:t>
            </w:r>
            <w:r>
              <w:rPr>
                <w:rFonts w:ascii="宋体" w:hAnsi="宋体" w:cs="宋体"/>
                <w:color w:val="000000"/>
              </w:rPr>
              <w:t>：</w:t>
            </w:r>
            <w:r>
              <w:rPr>
                <w:rFonts w:eastAsia="Times New Roman" w:ascii="Arial" w:hAnsi="Arial"/>
              </w:rPr>
              <w:t>endTime</w:t>
            </w:r>
          </w:p>
          <w:p>
            <w:pPr>
              <w:pStyle w:val="TableText"/>
              <w:spacing w:before="80" w:after="80"/>
              <w:jc w:val="both"/>
              <w:rPr/>
            </w:pPr>
            <w:r>
              <w:rPr/>
              <w:t>默认排序：以</w:t>
            </w:r>
            <w:r>
              <w:rPr>
                <w:rFonts w:eastAsia="Times New Roman"/>
              </w:rPr>
              <w:t>“</w:t>
            </w:r>
            <w:r>
              <w:rPr/>
              <w:t>入会时间</w:t>
            </w:r>
            <w:r>
              <w:rPr>
                <w:rFonts w:eastAsia="Times New Roman"/>
              </w:rPr>
              <w:t>”</w:t>
            </w:r>
            <w:r>
              <w:rPr/>
              <w:t>升序排</w:t>
            </w:r>
          </w:p>
        </w:tc>
      </w:tr>
    </w:tbl>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w:t>
            </w:r>
            <w:r>
              <w:rPr>
                <w:rFonts w:eastAsia="Times New Roman"/>
              </w:rPr>
              <w:t>onfRecord</w:t>
            </w:r>
            <w:r>
              <w:rPr/>
              <w:t>List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ListResult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GET /rest/V3R8C30/conferences/1231071654/subConferenceID/0/listConferenceRecord HTTP/1.1</w:t>
      </w:r>
    </w:p>
    <w:p>
      <w:pPr>
        <w:pStyle w:val="Normal"/>
        <w:rPr/>
      </w:pPr>
      <w:r>
        <w:rPr/>
        <w:t>Accept-Encoding: gzip,deflate</w:t>
      </w:r>
    </w:p>
    <w:p>
      <w:pPr>
        <w:pStyle w:val="Normal"/>
        <w:rPr/>
      </w:pPr>
      <w:r>
        <w:rPr/>
        <w:t>Authorization: Basic NDY0OTk0MjQ5MjEzODc5Nzg3MDAwLTAwMDQ=</w:t>
      </w:r>
    </w:p>
    <w:p>
      <w:pPr>
        <w:pStyle w:val="Normal"/>
        <w:rPr/>
      </w:pPr>
      <w:r>
        <w:rPr/>
        <w:t>Content-Type: text/xml</w:t>
      </w:r>
    </w:p>
    <w:p>
      <w:pPr>
        <w:pStyle w:val="Normal"/>
        <w:rPr/>
      </w:pPr>
      <w:r>
        <w:rPr/>
        <w:t>User-Agent: Jakarta Commons-HttpClient/3.1</w:t>
      </w:r>
    </w:p>
    <w:p>
      <w:pPr>
        <w:pStyle w:val="Normal"/>
        <w:rPr/>
      </w:pPr>
      <w:r>
        <w:rPr/>
        <w:t>Content-Length: 185</w:t>
      </w:r>
    </w:p>
    <w:p>
      <w:pPr>
        <w:pStyle w:val="Normal"/>
        <w:rPr/>
      </w:pPr>
      <w:r>
        <w:rPr/>
        <w:t>Host: 164.195.80.40</w:t>
      </w:r>
    </w:p>
    <w:p>
      <w:pPr>
        <w:pStyle w:val="Normal"/>
        <w:rPr/>
      </w:pPr>
      <w:r>
        <w:rPr/>
      </w:r>
    </w:p>
    <w:p>
      <w:pPr>
        <w:pStyle w:val="Normal"/>
        <w:rPr/>
      </w:pPr>
      <w:r>
        <w:rPr/>
        <w:t>&lt;?xml version="1.0" encoding="UTF-8"?&gt;</w:t>
      </w:r>
    </w:p>
    <w:p>
      <w:pPr>
        <w:pStyle w:val="Normal"/>
        <w:rPr/>
      </w:pPr>
      <w:r>
        <w:rPr/>
        <w:t>&lt;confRecordFilter&gt;</w:t>
      </w:r>
    </w:p>
    <w:p>
      <w:pPr>
        <w:pStyle w:val="Normal"/>
        <w:ind w:left="1701" w:right="0" w:firstLine="210"/>
        <w:rPr/>
      </w:pPr>
      <w:r>
        <w:rPr/>
        <w:t>&lt;isAscend&gt;true&lt;/isAscend&gt;</w:t>
      </w:r>
    </w:p>
    <w:p>
      <w:pPr>
        <w:pStyle w:val="Normal"/>
        <w:ind w:left="1701" w:right="0" w:firstLine="210"/>
        <w:rPr/>
      </w:pPr>
      <w:r>
        <w:rPr/>
        <w:t>&lt;sortField&gt;</w:t>
      </w:r>
      <w:bookmarkStart w:id="323" w:name="__DdeLink__36679_785166097"/>
      <w:r>
        <w:rPr/>
        <w:t>startTime</w:t>
      </w:r>
      <w:bookmarkEnd w:id="323"/>
      <w:r>
        <w:rPr/>
        <w:t>&lt;/sortField&gt;</w:t>
      </w:r>
    </w:p>
    <w:p>
      <w:pPr>
        <w:pStyle w:val="Normal"/>
        <w:ind w:left="1701" w:right="0" w:firstLine="210"/>
        <w:rPr/>
      </w:pPr>
      <w:r>
        <w:rPr/>
        <w:t>&lt;pageIndex&gt;1&lt;/pageIndex&gt;</w:t>
      </w:r>
    </w:p>
    <w:p>
      <w:pPr>
        <w:pStyle w:val="Normal"/>
        <w:ind w:left="1701" w:right="0" w:firstLine="210"/>
        <w:rPr/>
      </w:pPr>
      <w:r>
        <w:rPr/>
        <w:t>&lt;pageSize&gt;15&lt;/pageSize&gt;</w:t>
      </w:r>
    </w:p>
    <w:p>
      <w:pPr>
        <w:pStyle w:val="Normal"/>
        <w:ind w:left="0" w:right="0" w:firstLine="1260"/>
        <w:rPr/>
      </w:pPr>
      <w:r>
        <w:rPr/>
        <w:t>&lt;/confRecordFilter&gt;</w:t>
      </w:r>
    </w:p>
    <w:p>
      <w:pPr>
        <w:pStyle w:val="Normal"/>
        <w:rPr/>
      </w:pPr>
      <w:r>
        <w:rPr/>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HTTP/1.0 200 OK</w:t>
      </w:r>
    </w:p>
    <w:p>
      <w:pPr>
        <w:pStyle w:val="Normal"/>
        <w:rPr/>
      </w:pPr>
      <w:r>
        <w:rPr/>
        <w:t>Date: Wed, 22 Jun 2014 15:48:07 GMT</w:t>
      </w:r>
    </w:p>
    <w:p>
      <w:pPr>
        <w:pStyle w:val="Normal"/>
        <w:rPr/>
      </w:pPr>
      <w:r>
        <w:rPr/>
        <w:t>Server: Apache</w:t>
      </w:r>
    </w:p>
    <w:p>
      <w:pPr>
        <w:pStyle w:val="Normal"/>
        <w:rPr/>
      </w:pPr>
      <w:r>
        <w:rPr/>
        <w:t>Accept-Ranges: bytes</w:t>
      </w:r>
    </w:p>
    <w:p>
      <w:pPr>
        <w:pStyle w:val="Normal"/>
        <w:rPr/>
      </w:pPr>
      <w:r>
        <w:rPr/>
        <w:t>Content-Length: 624</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ind w:left="0" w:right="0" w:firstLine="1680"/>
        <w:rPr/>
      </w:pPr>
      <w:r>
        <w:rPr/>
        <w:t>&lt;confRecordList&gt;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&lt;page&gt;</w:t>
      </w:r>
    </w:p>
    <w:p>
      <w:pPr>
        <w:pStyle w:val="Normal"/>
        <w:rPr/>
      </w:pPr>
      <w:r>
        <w:rPr/>
        <w:t xml:space="preserve">      </w:t>
      </w:r>
      <w:r>
        <w:rPr/>
        <w:t>&lt;index&gt;1&lt;/index&gt;</w:t>
      </w:r>
    </w:p>
    <w:p>
      <w:pPr>
        <w:pStyle w:val="Normal"/>
        <w:rPr/>
      </w:pPr>
      <w:r>
        <w:rPr/>
        <w:t xml:space="preserve">      </w:t>
      </w:r>
      <w:r>
        <w:rPr/>
        <w:t>&lt;total&gt;1&lt;/total&gt;</w:t>
      </w:r>
    </w:p>
    <w:p>
      <w:pPr>
        <w:pStyle w:val="Normal"/>
        <w:rPr/>
      </w:pPr>
      <w:r>
        <w:rPr/>
        <w:t xml:space="preserve">      </w:t>
      </w:r>
      <w:r>
        <w:rPr/>
        <w:t>&lt;hasPrev&gt;false&lt;/hasPrev&gt;</w:t>
      </w:r>
    </w:p>
    <w:p>
      <w:pPr>
        <w:pStyle w:val="Normal"/>
        <w:rPr/>
      </w:pPr>
      <w:r>
        <w:rPr/>
        <w:t xml:space="preserve">      </w:t>
      </w:r>
      <w:r>
        <w:rPr/>
        <w:t>&lt;hasNext&gt;false&lt;/hasNext&gt;</w:t>
      </w:r>
    </w:p>
    <w:p>
      <w:pPr>
        <w:pStyle w:val="Normal"/>
        <w:rPr/>
      </w:pPr>
      <w:r>
        <w:rPr/>
        <w:t xml:space="preserve">      </w:t>
      </w:r>
      <w:r>
        <w:rPr/>
        <w:t>&lt;hasFirst&gt;false&lt;/hasFirst&gt;</w:t>
      </w:r>
    </w:p>
    <w:p>
      <w:pPr>
        <w:pStyle w:val="Normal"/>
        <w:rPr/>
      </w:pPr>
      <w:r>
        <w:rPr/>
        <w:t xml:space="preserve">      </w:t>
      </w:r>
      <w:r>
        <w:rPr/>
        <w:t>&lt;hasLast&gt;false&lt;/hasLast&gt;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&lt;key&gt;userNumber&lt;/key&gt;</w:t>
      </w:r>
    </w:p>
    <w:p>
      <w:pPr>
        <w:pStyle w:val="Normal"/>
        <w:rPr/>
      </w:pPr>
      <w:r>
        <w:rPr/>
        <w:t xml:space="preserve">            </w:t>
      </w:r>
      <w:r>
        <w:rPr/>
        <w:t>&lt;value&gt;tel:+8675528294401&lt;/value&gt;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&lt;key&gt;startTime&lt;/key&gt;</w:t>
      </w:r>
    </w:p>
    <w:p>
      <w:pPr>
        <w:pStyle w:val="Normal"/>
        <w:rPr/>
      </w:pPr>
      <w:r>
        <w:rPr/>
        <w:t xml:space="preserve">            </w:t>
      </w:r>
      <w:r>
        <w:rPr/>
        <w:t>&lt;value&gt;1395994527404&lt;/value&gt;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&lt;key&gt;endTime&lt;/key&gt;</w:t>
      </w:r>
    </w:p>
    <w:p>
      <w:pPr>
        <w:pStyle w:val="Normal"/>
        <w:rPr/>
      </w:pPr>
      <w:r>
        <w:rPr/>
        <w:t xml:space="preserve">            </w:t>
      </w:r>
      <w:r>
        <w:rPr/>
        <w:t>&lt;value&gt;1395995464671&lt;/value&gt;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&lt;key&gt;mediaType&lt;/key&gt;</w:t>
      </w:r>
    </w:p>
    <w:p>
      <w:pPr>
        <w:pStyle w:val="Normal"/>
        <w:rPr/>
      </w:pPr>
      <w:r>
        <w:rPr/>
        <w:t xml:space="preserve">            </w:t>
      </w:r>
      <w:r>
        <w:rPr/>
        <w:t>&lt;value&gt;0&lt;/value&gt;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&lt;/page&gt;</w:t>
      </w:r>
    </w:p>
    <w:p>
      <w:pPr>
        <w:pStyle w:val="Normal"/>
        <w:rPr/>
      </w:pPr>
      <w:r>
        <w:rPr/>
        <w:t>&lt;/confRecordList&gt;</w:t>
      </w:r>
    </w:p>
    <w:p>
      <w:pPr>
        <w:pStyle w:val="Normal"/>
        <w:rPr/>
      </w:pPr>
      <w:r>
        <w:rPr/>
      </w:r>
    </w:p>
    <w:p>
      <w:pPr>
        <w:pStyle w:val="Normal"/>
        <w:rPr/>
      </w:pPr>
      <w:r>
        <w:rPr/>
      </w:r>
    </w:p>
    <w:p>
      <w:pPr>
        <w:pStyle w:val="2"/>
        <w:keepLines w:val="false"/>
        <w:numPr>
          <w:ilvl w:val="1"/>
          <w:numId w:val="3"/>
        </w:numPr>
        <w:tabs>
          <w:tab w:val="left" w:pos="576" w:leader="none"/>
        </w:tabs>
        <w:snapToGrid w:val="true"/>
        <w:spacing w:lineRule="auto" w:line="240" w:before="240" w:after="240"/>
        <w:ind w:left="576" w:right="0" w:hanging="576"/>
        <w:jc w:val="both"/>
        <w:rPr>
          <w:lang w:eastAsia="zh-CN"/>
        </w:rPr>
      </w:pPr>
      <w:bookmarkStart w:id="324" w:name="_Toc450768875"/>
      <w:bookmarkEnd w:id="324"/>
      <w:r>
        <w:rPr>
          <w:lang w:eastAsia="zh-CN"/>
        </w:rPr>
        <w:t>会议控制接口</w:t>
      </w:r>
    </w:p>
    <w:p>
      <w:pPr>
        <w:pStyle w:val="3"/>
        <w:numPr>
          <w:ilvl w:val="2"/>
          <w:numId w:val="3"/>
        </w:numPr>
        <w:rPr/>
      </w:pPr>
      <w:bookmarkStart w:id="325" w:name="_Toc450768876"/>
      <w:bookmarkEnd w:id="325"/>
      <w:r>
        <w:rPr/>
        <w:t>通用会议控制接口</w:t>
      </w:r>
    </w:p>
    <w:p>
      <w:pPr>
        <w:pStyle w:val="4"/>
        <w:numPr>
          <w:ilvl w:val="0"/>
          <w:numId w:val="0"/>
        </w:numPr>
        <w:ind w:left="231" w:right="210" w:hanging="0"/>
        <w:rPr/>
      </w:pPr>
      <w:bookmarkStart w:id="326" w:name="_邀请与会者加入会议"/>
      <w:bookmarkStart w:id="327" w:name="_Toc365380521"/>
      <w:bookmarkEnd w:id="326"/>
      <w:bookmarkEnd w:id="327"/>
      <w:r>
        <w:rPr/>
        <w:t>邀请与会者加入会议</w:t>
      </w:r>
    </w:p>
    <w:p>
      <w:pPr>
        <w:pStyle w:val="5"/>
        <w:ind w:left="210" w:right="210" w:hanging="0"/>
        <w:rPr/>
      </w:pPr>
      <w:r>
        <w:rPr/>
        <w:t>接口描述</w:t>
      </w:r>
    </w:p>
    <w:p>
      <w:pPr>
        <w:pStyle w:val="Normal"/>
        <w:rPr/>
      </w:pPr>
      <w:r>
        <w:rPr/>
        <w:t>该接口提供邀请与会者加入会议功能。会议能力服务器收到请求，根据请求中携带的与会者信息，执行下列操作中的一种或几种：</w:t>
      </w:r>
      <w:r>
        <w:rPr/>
        <w:t>1</w:t>
      </w:r>
      <w:r>
        <w:rPr/>
        <w:t>）呼叫指定与会者，将其加入到指定的会议中；</w:t>
      </w:r>
      <w:r>
        <w:rPr/>
        <w:t>2</w:t>
      </w:r>
      <w:r>
        <w:rPr/>
        <w:t>）发送会议通知邮件给指定与会者；</w:t>
      </w:r>
      <w:r>
        <w:rPr/>
        <w:t>3</w:t>
      </w:r>
      <w:r>
        <w:rPr/>
        <w:t>）发送会议通知短信给指定与会者。在会议能力服务器呼叫指定与会者加入会议过程中，</w:t>
      </w:r>
      <w:r>
        <w:rPr>
          <w:highlight w:val="yellow"/>
        </w:rPr>
        <w:t>会议客户端可以通过“查询在线会议信息”接口，向系统获取实时的邀请过程及邀请结果</w:t>
      </w:r>
      <w:r>
        <w:rPr/>
        <w:t>。</w:t>
      </w:r>
    </w:p>
    <w:p>
      <w:pPr>
        <w:pStyle w:val="Normal"/>
        <w:rPr/>
      </w:pPr>
      <w:r>
        <w:rPr/>
        <w:t>该接口也用于邀请智真会议的辅屏。</w:t>
      </w:r>
    </w:p>
    <w:p>
      <w:pPr>
        <w:pStyle w:val="Normal"/>
        <w:rPr/>
      </w:pPr>
      <w:r>
        <w:rPr/>
        <w:t>该接口支持批量邀请，最多</w:t>
      </w:r>
      <w:r>
        <w:rPr/>
        <w:t>10</w:t>
      </w:r>
      <w:r>
        <w:rPr/>
        <w:t>个。</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w:t>
            </w:r>
            <w:bookmarkStart w:id="328" w:name="__DdeLink__36599_984660459"/>
            <w:bookmarkEnd w:id="328"/>
            <w:r>
              <w:rPr>
                <w:rFonts w:cs="Arial"/>
              </w:rPr>
              <w:t>participants</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6"/>
        <w:gridCol w:w="1268"/>
        <w:gridCol w:w="5"/>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会议</w:t>
            </w:r>
            <w:r>
              <w:rPr>
                <w:szCs w:val="24"/>
              </w:rPr>
              <w:t>ID</w:t>
            </w:r>
            <w:r>
              <w:rPr>
                <w:szCs w:val="24"/>
              </w:rPr>
              <w:t>。会议标识。</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inviteParas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InvitePara[ ]</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邀请参数列表，用</w:t>
            </w:r>
            <w:r>
              <w:rPr>
                <w:rFonts w:cs="Arial"/>
              </w:rPr>
              <w:t>XML</w:t>
            </w:r>
            <w:r>
              <w:rPr>
                <w:rFonts w:cs="Arial"/>
              </w:rPr>
              <w:t>表示。请参见</w:t>
            </w:r>
            <w:r>
              <w:rPr>
                <w:rFonts w:cs="Arial"/>
              </w:rPr>
              <w:t>InvitePara</w:t>
            </w:r>
            <w:r>
              <w:rPr>
                <w:rFonts w:cs="Arial"/>
              </w:rPr>
              <w:t>数据结构。</w:t>
            </w:r>
          </w:p>
        </w:tc>
      </w:tr>
    </w:tbl>
    <w:p>
      <w:pPr>
        <w:pStyle w:val="Normal"/>
        <w:rPr/>
      </w:pPr>
      <w:r>
        <w:rPr/>
      </w:r>
    </w:p>
    <w:p>
      <w:pPr>
        <w:pStyle w:val="TableDescription"/>
        <w:numPr>
          <w:ilvl w:val="8"/>
          <w:numId w:val="3"/>
        </w:numPr>
        <w:rPr/>
      </w:pPr>
      <w:r>
        <w:rPr/>
        <w:t>InvitePara</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与会者的名称（昵称）。最大不超过</w:t>
            </w:r>
            <w:r>
              <w:rPr>
                <w:rFonts w:cs="Arial"/>
              </w:rPr>
              <w:t>96</w:t>
            </w:r>
            <w:r>
              <w:rPr>
                <w:rFonts w:cs="Arial"/>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电话号码</w:t>
            </w:r>
            <w:r>
              <w:rPr>
                <w:rFonts w:cs="Arial"/>
              </w:rPr>
              <w:t>(</w:t>
            </w:r>
            <w:r>
              <w:rPr>
                <w:rFonts w:cs="Arial"/>
              </w:rPr>
              <w:t>可支持</w:t>
            </w:r>
            <w:r>
              <w:rPr>
                <w:rFonts w:cs="Arial"/>
              </w:rPr>
              <w:t>SIP</w:t>
            </w:r>
            <w:r>
              <w:rPr>
                <w:rFonts w:cs="Arial"/>
              </w:rPr>
              <w:t>、</w:t>
            </w:r>
            <w:r>
              <w:rPr>
                <w:rFonts w:cs="Arial"/>
              </w:rPr>
              <w:t>TEL</w:t>
            </w:r>
            <w:r>
              <w:rPr>
                <w:rFonts w:cs="Arial"/>
              </w:rPr>
              <w:t>号码格式</w:t>
            </w:r>
            <w:r>
              <w:rPr>
                <w:rFonts w:cs="Arial"/>
              </w:rPr>
              <w:t>)</w:t>
            </w:r>
            <w:r>
              <w:rPr>
                <w:rFonts w:cs="Arial"/>
              </w:rPr>
              <w:t>。最大不超过</w:t>
            </w:r>
            <w:r>
              <w:rPr>
                <w:rFonts w:cs="Arial"/>
              </w:rPr>
              <w:t>127</w:t>
            </w:r>
            <w:r>
              <w:rPr>
                <w:rFonts w:cs="Arial"/>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email</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邮件地址。最大不超过</w:t>
            </w:r>
            <w:r>
              <w:rPr>
                <w:rFonts w:cs="Arial"/>
              </w:rPr>
              <w:t>96</w:t>
            </w:r>
            <w:r>
              <w:rPr>
                <w:rFonts w:cs="Arial"/>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sms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短信号码。最大不超过</w:t>
            </w:r>
            <w:r>
              <w:rPr>
                <w:rFonts w:cs="Arial"/>
              </w:rPr>
              <w:t>127</w:t>
            </w:r>
            <w:r>
              <w:rPr>
                <w:rFonts w:cs="Arial"/>
              </w:rPr>
              <w:t>个字符。目前未实现此功能。</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role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general”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与会者的角色。枚举值如下：</w:t>
            </w:r>
          </w:p>
          <w:p>
            <w:pPr>
              <w:pStyle w:val="Style44"/>
              <w:rPr>
                <w:rFonts w:cs="Arial"/>
              </w:rPr>
            </w:pPr>
            <w:r>
              <w:rPr>
                <w:rFonts w:cs="Arial"/>
              </w:rPr>
              <w:t xml:space="preserve"> “</w:t>
            </w:r>
            <w:r>
              <w:rPr>
                <w:rFonts w:cs="Arial"/>
              </w:rPr>
              <w:t>chair”</w:t>
            </w:r>
            <w:r>
              <w:rPr>
                <w:rFonts w:cs="Arial"/>
              </w:rPr>
              <w:t>：会议主席</w:t>
            </w:r>
          </w:p>
          <w:p>
            <w:pPr>
              <w:pStyle w:val="Style44"/>
              <w:rPr>
                <w:rFonts w:cs="Arial"/>
              </w:rPr>
            </w:pPr>
            <w:r>
              <w:rPr>
                <w:rFonts w:cs="Arial"/>
              </w:rPr>
              <w:t>“</w:t>
            </w:r>
            <w:r>
              <w:rPr>
                <w:rFonts w:cs="Arial"/>
              </w:rPr>
              <w:t>general”</w:t>
            </w:r>
            <w:r>
              <w:rPr>
                <w:rFonts w:cs="Arial"/>
              </w:rPr>
              <w:t>：普通与会者</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isMute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用户入会后是否需要自动闭音</w:t>
            </w:r>
          </w:p>
          <w:p>
            <w:pPr>
              <w:pStyle w:val="Style44"/>
              <w:rPr>
                <w:rFonts w:cs="Arial"/>
              </w:rPr>
            </w:pPr>
            <w:r>
              <w:rPr>
                <w:rFonts w:cs="Arial"/>
              </w:rPr>
              <w:t>false</w:t>
            </w:r>
            <w:r>
              <w:rPr>
                <w:rFonts w:cs="Arial"/>
              </w:rPr>
              <w:t>：不需要自动闭音</w:t>
            </w:r>
          </w:p>
          <w:p>
            <w:pPr>
              <w:pStyle w:val="Style44"/>
              <w:rPr>
                <w:rFonts w:cs="Arial"/>
              </w:rPr>
            </w:pPr>
            <w:r>
              <w:rPr>
                <w:rFonts w:cs="Arial"/>
              </w:rPr>
              <w:t>true</w:t>
            </w:r>
            <w:r>
              <w:rPr>
                <w:rFonts w:cs="Arial"/>
              </w:rPr>
              <w:t>：需要自动闭音</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accountId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与会者帐号。最大不超过</w:t>
            </w:r>
            <w:r>
              <w:rPr>
                <w:rFonts w:cs="Arial"/>
              </w:rPr>
              <w:t>128</w:t>
            </w:r>
            <w:r>
              <w:rPr>
                <w:rFonts w:cs="Arial"/>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position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与会者职位。最大不超过</w:t>
            </w:r>
            <w:r>
              <w:rPr>
                <w:rFonts w:cs="Arial"/>
              </w:rPr>
              <w:t>128</w:t>
            </w:r>
            <w:r>
              <w:rPr>
                <w:rFonts w:cs="Arial"/>
              </w:rPr>
              <w:t>个字符。</w:t>
            </w:r>
          </w:p>
        </w:tc>
      </w:tr>
    </w:tbl>
    <w:p>
      <w:pPr>
        <w:pStyle w:val="Normal"/>
        <w:ind w:left="0" w:right="0" w:hanging="0"/>
        <w:rPr/>
      </w:pPr>
      <w:r>
        <w:rPr/>
        <w:t>注：</w:t>
      </w:r>
      <w:r>
        <w:rPr/>
        <w:t>phone</w:t>
      </w:r>
      <w:r>
        <w:rPr/>
        <w:t>、</w:t>
      </w:r>
      <w:r>
        <w:rPr/>
        <w:t>email</w:t>
      </w:r>
      <w:r>
        <w:rPr/>
        <w:t>和</w:t>
      </w:r>
      <w:r>
        <w:rPr/>
        <w:t>sms</w:t>
      </w:r>
      <w:r>
        <w:rPr/>
        <w:t>这三个参数中，必须至少带一个。</w:t>
      </w:r>
    </w:p>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POST /rest/{version}/conferences/{conferenceID}/participants</w:t>
      </w:r>
      <w:r>
        <w:rPr/>
        <w:t xml:space="preserve"> HTTP/1.1</w:t>
      </w:r>
    </w:p>
    <w:p>
      <w:pPr>
        <w:pStyle w:val="Normal"/>
        <w:rPr/>
      </w:pPr>
      <w:r>
        <w:rPr/>
        <w:t>Date: Wed, 22 Jun 2011 15:48:06 GMT</w:t>
      </w:r>
    </w:p>
    <w:p>
      <w:pPr>
        <w:pStyle w:val="Normal"/>
        <w:rPr/>
      </w:pPr>
      <w:r>
        <w:rPr/>
        <w:t>Accept: */*</w:t>
      </w:r>
    </w:p>
    <w:p>
      <w:pPr>
        <w:pStyle w:val="Normal"/>
        <w:rPr/>
      </w:pPr>
      <w:r>
        <w:rPr/>
        <w:t>Host: mediax.huawei.com:80</w:t>
      </w:r>
    </w:p>
    <w:p>
      <w:pPr>
        <w:pStyle w:val="Normal"/>
        <w:rPr/>
      </w:pPr>
      <w:r>
        <w:rPr/>
        <w:t>User-Agent: Restlet-Framework/2.0.6</w:t>
      </w:r>
    </w:p>
    <w:p>
      <w:pPr>
        <w:pStyle w:val="Normal"/>
        <w:rPr>
          <w:b/>
          <w:b/>
        </w:rPr>
      </w:pPr>
      <w:r>
        <w:rPr>
          <w:b/>
        </w:rPr>
        <w:t>Authorization: Basic c2NvdHQ6dGlnZXI=</w:t>
      </w:r>
    </w:p>
    <w:p>
      <w:pPr>
        <w:pStyle w:val="Normal"/>
        <w:rPr/>
      </w:pPr>
      <w:r>
        <w:rPr/>
        <w:t>Content-Length: 258</w:t>
      </w:r>
    </w:p>
    <w:p>
      <w:pPr>
        <w:pStyle w:val="Normal"/>
        <w:rPr/>
      </w:pPr>
      <w:r>
        <w:rPr/>
        <w:t>Content-Type: text/xml; charset=UTF-8</w:t>
      </w:r>
    </w:p>
    <w:p>
      <w:pPr>
        <w:pStyle w:val="Normal"/>
        <w:rPr/>
      </w:pPr>
      <w:r>
        <w:rPr/>
      </w:r>
    </w:p>
    <w:p>
      <w:pPr>
        <w:pStyle w:val="Normal"/>
        <w:rPr/>
      </w:pPr>
      <w:r>
        <w:rPr/>
        <w:t>&lt;?xml version="1.0" encoding="UTF-8"?&gt;</w:t>
      </w:r>
    </w:p>
    <w:p>
      <w:pPr>
        <w:pStyle w:val="Normal"/>
        <w:rPr/>
      </w:pPr>
      <w:r>
        <w:rPr/>
        <w:t>&lt;</w:t>
      </w:r>
      <w:bookmarkStart w:id="329" w:name="__DdeLink__36496_984660459"/>
      <w:r>
        <w:rPr/>
        <w:t>inviteParas</w:t>
      </w:r>
      <w:bookmarkEnd w:id="329"/>
      <w:r>
        <w:rPr/>
        <w:t>&gt;</w:t>
      </w:r>
    </w:p>
    <w:p>
      <w:pPr>
        <w:pStyle w:val="Normal"/>
        <w:rPr/>
      </w:pPr>
      <w:r>
        <w:rPr/>
        <w:tab/>
        <w:t>&lt;</w:t>
      </w:r>
      <w:bookmarkStart w:id="330" w:name="__DdeLink__36546_984660459"/>
      <w:r>
        <w:rPr/>
        <w:t>invitePara</w:t>
      </w:r>
      <w:bookmarkEnd w:id="330"/>
      <w:r>
        <w:rPr/>
        <w:t>&gt;</w:t>
      </w:r>
    </w:p>
    <w:p>
      <w:pPr>
        <w:pStyle w:val="Normal"/>
        <w:ind w:left="1701" w:right="0" w:firstLine="420"/>
        <w:rPr/>
      </w:pPr>
      <w:r>
        <w:rPr/>
        <w:tab/>
        <w:t>&lt;name&gt;admin&lt;/name&gt;</w:t>
      </w:r>
    </w:p>
    <w:p>
      <w:pPr>
        <w:pStyle w:val="Normal"/>
        <w:ind w:left="420" w:right="0" w:firstLine="420"/>
        <w:rPr/>
      </w:pPr>
      <w:r>
        <w:rPr/>
        <w:tab/>
        <w:tab/>
        <w:tab/>
        <w:tab/>
        <w:t>&lt;phone&gt;+8675528420015&lt;/phone&gt;</w:t>
      </w:r>
    </w:p>
    <w:p>
      <w:pPr>
        <w:pStyle w:val="Normal"/>
        <w:ind w:left="420" w:right="0" w:firstLine="420"/>
        <w:rPr/>
      </w:pPr>
      <w:r>
        <w:rPr/>
        <w:tab/>
        <w:tab/>
        <w:tab/>
        <w:tab/>
        <w:t>&lt;email&gt;lisi@huawei.com&lt;/email&gt;</w:t>
      </w:r>
    </w:p>
    <w:p>
      <w:pPr>
        <w:pStyle w:val="Normal"/>
        <w:ind w:left="420" w:right="0" w:firstLine="420"/>
        <w:rPr/>
      </w:pPr>
      <w:r>
        <w:rPr/>
        <w:tab/>
        <w:tab/>
        <w:tab/>
        <w:tab/>
        <w:t>&lt;sms&gt;15999666888&lt;/sms&gt;</w:t>
      </w:r>
    </w:p>
    <w:p>
      <w:pPr>
        <w:pStyle w:val="Normal"/>
        <w:ind w:left="420" w:right="0" w:firstLine="420"/>
        <w:rPr/>
      </w:pPr>
      <w:r>
        <w:rPr/>
        <w:tab/>
        <w:tab/>
        <w:tab/>
        <w:tab/>
        <w:t>&lt;role&gt;</w:t>
      </w:r>
      <w:r>
        <w:rPr>
          <w:rFonts w:ascii="Arial" w:hAnsi="Arial"/>
        </w:rPr>
        <w:t>general</w:t>
      </w:r>
      <w:r>
        <w:rPr/>
        <w:t>&lt;/role&gt;</w:t>
      </w:r>
    </w:p>
    <w:p>
      <w:pPr>
        <w:pStyle w:val="Normal"/>
        <w:ind w:left="420" w:right="0" w:firstLine="420"/>
        <w:rPr/>
      </w:pPr>
      <w:r>
        <w:rPr/>
        <w:tab/>
        <w:tab/>
        <w:tab/>
        <w:tab/>
        <w:t>&lt;isMute&gt;true&lt;/isMute&gt;</w:t>
      </w:r>
    </w:p>
    <w:p>
      <w:pPr>
        <w:pStyle w:val="Normal"/>
        <w:ind w:left="420" w:right="0" w:firstLine="420"/>
        <w:rPr/>
      </w:pPr>
      <w:r>
        <w:rPr/>
        <w:tab/>
        <w:tab/>
        <w:tab/>
        <w:tab/>
        <w:t>&lt;accountId&gt;XXX&lt;/accountId&gt;</w:t>
      </w:r>
    </w:p>
    <w:p>
      <w:pPr>
        <w:pStyle w:val="Normal"/>
        <w:ind w:left="420" w:right="0" w:firstLine="420"/>
        <w:rPr/>
      </w:pPr>
      <w:r>
        <w:rPr/>
        <w:tab/>
        <w:tab/>
        <w:tab/>
        <w:tab/>
        <w:t>&lt;position&gt;manager&lt;/position&gt;</w:t>
      </w:r>
    </w:p>
    <w:p>
      <w:pPr>
        <w:pStyle w:val="Normal"/>
        <w:ind w:left="1701" w:right="0" w:firstLine="420"/>
        <w:rPr/>
      </w:pPr>
      <w:r>
        <w:rPr/>
        <w:t>&lt;/invitePara&gt;</w:t>
      </w:r>
    </w:p>
    <w:p>
      <w:pPr>
        <w:pStyle w:val="Normal"/>
        <w:rPr/>
      </w:pPr>
      <w:r>
        <w:rPr/>
        <w:t>&lt;/inviteParas&gt;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 xml:space="preserve">202 </w:t>
      </w:r>
      <w:r>
        <w:rPr>
          <w:rStyle w:val="Headlinecontent2"/>
          <w:rFonts w:ascii="Arial" w:hAnsi="Arial"/>
          <w:b/>
          <w:spacing w:val="6"/>
          <w:sz w:val="19"/>
          <w:szCs w:val="19"/>
        </w:rPr>
        <w:t>Accepted</w:t>
      </w:r>
    </w:p>
    <w:p>
      <w:pPr>
        <w:pStyle w:val="Normal"/>
        <w:rPr/>
      </w:pPr>
      <w:r>
        <w:rPr/>
        <w:t>Date: Wed, 22 Jun 2011 15:48:06 GMT</w:t>
      </w:r>
    </w:p>
    <w:p>
      <w:pPr>
        <w:pStyle w:val="Normal"/>
        <w:rPr/>
      </w:pPr>
      <w:r>
        <w:rPr/>
        <w:t>Server: Apache</w:t>
      </w:r>
    </w:p>
    <w:p>
      <w:pPr>
        <w:pStyle w:val="Normal"/>
        <w:rPr/>
      </w:pPr>
      <w:r>
        <w:rPr/>
        <w:t>Accept-Ranges: bytes</w:t>
      </w:r>
    </w:p>
    <w:p>
      <w:pPr>
        <w:pStyle w:val="Normal"/>
        <w:rPr/>
      </w:pPr>
      <w:r>
        <w:rPr/>
        <w:t>Content-Length: 0</w:t>
      </w:r>
    </w:p>
    <w:p>
      <w:pPr>
        <w:pStyle w:val="Normal"/>
        <w:rPr/>
      </w:pPr>
      <w:r>
        <w:rPr/>
      </w:r>
    </w:p>
    <w:p>
      <w:pPr>
        <w:pStyle w:val="4"/>
        <w:numPr>
          <w:ilvl w:val="0"/>
          <w:numId w:val="0"/>
        </w:numPr>
        <w:ind w:left="231" w:right="210" w:hanging="0"/>
        <w:rPr/>
      </w:pPr>
      <w:bookmarkStart w:id="331" w:name="_Toc383523210"/>
      <w:bookmarkStart w:id="332" w:name="_Toc369506309"/>
      <w:bookmarkEnd w:id="331"/>
      <w:bookmarkEnd w:id="332"/>
      <w:r>
        <w:rPr/>
        <w:t>取消邀请用户</w:t>
      </w:r>
    </w:p>
    <w:p>
      <w:pPr>
        <w:pStyle w:val="5"/>
        <w:ind w:left="210" w:right="210" w:hanging="0"/>
        <w:rPr/>
      </w:pPr>
      <w:r>
        <w:rPr/>
        <w:t>接口描述</w:t>
      </w:r>
    </w:p>
    <w:p>
      <w:pPr>
        <w:pStyle w:val="Normal"/>
        <w:rPr/>
      </w:pPr>
      <w:r>
        <w:rPr/>
        <w:t>该接口提供取消邀请用户功能。会议能力服务器收到请求，将取消指定用户的邀请操作。操作者是会议主席，操作对象是来宾。</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/rest/{version}/conferences/{conferenceID}/phone/{number}</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71"/>
        <w:gridCol w:w="1279"/>
        <w:gridCol w:w="4351"/>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会议</w:t>
            </w:r>
            <w:r>
              <w:rPr>
                <w:szCs w:val="24"/>
              </w:rPr>
              <w:t>ID</w:t>
            </w:r>
            <w:r>
              <w:rPr>
                <w:szCs w:val="24"/>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电话号码</w:t>
            </w:r>
            <w:r>
              <w:rPr>
                <w:rFonts w:cs="Arial"/>
              </w:rPr>
              <w:t>(</w:t>
            </w:r>
            <w:r>
              <w:rPr>
                <w:rFonts w:cs="Arial"/>
              </w:rPr>
              <w:t>可支持</w:t>
            </w:r>
            <w:r>
              <w:rPr>
                <w:rFonts w:cs="Arial"/>
              </w:rPr>
              <w:t>SIP</w:t>
            </w:r>
            <w:r>
              <w:rPr>
                <w:rFonts w:cs="Arial"/>
              </w:rPr>
              <w:t>、</w:t>
            </w:r>
            <w:r>
              <w:rPr>
                <w:rFonts w:cs="Arial"/>
              </w:rPr>
              <w:t>TEL</w:t>
            </w:r>
            <w:r>
              <w:rPr>
                <w:rFonts w:cs="Arial"/>
              </w:rPr>
              <w:t>号码格式</w:t>
            </w:r>
            <w:r>
              <w:rPr>
                <w:rFonts w:cs="Arial"/>
              </w:rPr>
              <w:t>)</w:t>
            </w:r>
            <w:r>
              <w:rPr>
                <w:rFonts w:cs="Arial"/>
              </w:rPr>
              <w:t>。最大不超过</w:t>
            </w:r>
            <w:r>
              <w:rPr>
                <w:rFonts w:cs="Arial"/>
              </w:rPr>
              <w:t>127</w:t>
            </w:r>
            <w:r>
              <w:rPr>
                <w:rFonts w:cs="Arial"/>
              </w:rPr>
              <w:t>个字符。</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/rest/{version}/conferences/{conferenceID}/phone/{number}</w:t>
      </w:r>
      <w:r>
        <w:rPr/>
        <w:t xml:space="preserve"> HTTP/1.1</w:t>
      </w:r>
    </w:p>
    <w:p>
      <w:pPr>
        <w:pStyle w:val="Normal"/>
        <w:rPr>
          <w:b/>
          <w:b/>
        </w:rPr>
      </w:pPr>
      <w:r>
        <w:rPr>
          <w:b/>
        </w:rPr>
        <w:t>Authorization: Basic c2NvdHQ6dGlnZXI=</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Accept-Ranges: bytes</w:t>
      </w:r>
    </w:p>
    <w:p>
      <w:pPr>
        <w:pStyle w:val="Normal"/>
        <w:rPr/>
      </w:pPr>
      <w:r>
        <w:rPr/>
        <w:t>Server: Apache</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Normal"/>
        <w:rPr/>
      </w:pPr>
      <w:r>
        <w:rPr/>
      </w:r>
    </w:p>
    <w:p>
      <w:pPr>
        <w:pStyle w:val="4"/>
        <w:numPr>
          <w:ilvl w:val="0"/>
          <w:numId w:val="0"/>
        </w:numPr>
        <w:ind w:left="231" w:right="210" w:hanging="0"/>
        <w:rPr/>
      </w:pPr>
      <w:bookmarkStart w:id="333" w:name="_强制与会者离开会议"/>
      <w:bookmarkStart w:id="334" w:name="_Toc365380522"/>
      <w:bookmarkEnd w:id="333"/>
      <w:bookmarkEnd w:id="334"/>
      <w:r>
        <w:rPr/>
        <w:t>与会者离开会议</w:t>
      </w:r>
    </w:p>
    <w:p>
      <w:pPr>
        <w:pStyle w:val="5"/>
        <w:ind w:left="210" w:right="210" w:hanging="0"/>
        <w:rPr/>
      </w:pPr>
      <w:r>
        <w:rPr/>
        <w:t>接口描述</w:t>
      </w:r>
    </w:p>
    <w:p>
      <w:pPr>
        <w:pStyle w:val="Normal"/>
        <w:rPr/>
      </w:pPr>
      <w:r>
        <w:rPr/>
        <w:t>该接口提供与会者离开会议功能。会议能力服务器收到请求，将指定在线用户从该会议中删除。</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/rest/{version}/conferences/{conferenceID}/participants/{participantID}</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6"/>
        <w:gridCol w:w="1268"/>
        <w:gridCol w:w="5"/>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会议</w:t>
            </w:r>
            <w:r>
              <w:rPr>
                <w:szCs w:val="24"/>
              </w:rPr>
              <w:t>ID</w:t>
            </w:r>
            <w:r>
              <w:rPr>
                <w:szCs w:val="24"/>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/rest/{version}/conferences/{conferenceID}/participants/{participantID}</w:t>
      </w:r>
      <w:r>
        <w:rPr/>
        <w:t xml:space="preserve"> HTTP/1.1</w:t>
      </w:r>
    </w:p>
    <w:p>
      <w:pPr>
        <w:pStyle w:val="Normal"/>
        <w:rPr/>
      </w:pPr>
      <w:r>
        <w:rPr/>
        <w:t>Date: Wed, 22 Jun 2011 15:48:07 GMT</w:t>
      </w:r>
    </w:p>
    <w:p>
      <w:pPr>
        <w:pStyle w:val="Normal"/>
        <w:rPr/>
      </w:pPr>
      <w:r>
        <w:rPr/>
        <w:t>Accept: */*</w:t>
      </w:r>
    </w:p>
    <w:p>
      <w:pPr>
        <w:pStyle w:val="Normal"/>
        <w:rPr/>
      </w:pPr>
      <w:r>
        <w:rPr/>
        <w:t>Host: mediax.huawei.com:80</w:t>
      </w:r>
    </w:p>
    <w:p>
      <w:pPr>
        <w:pStyle w:val="Normal"/>
        <w:rPr/>
      </w:pPr>
      <w:r>
        <w:rPr/>
        <w:t>User-Agent: Restlet-Framework/2.0.6</w:t>
      </w:r>
    </w:p>
    <w:p>
      <w:pPr>
        <w:pStyle w:val="Normal"/>
        <w:rPr>
          <w:b/>
          <w:b/>
        </w:rPr>
      </w:pPr>
      <w:r>
        <w:rPr>
          <w:b/>
        </w:rPr>
        <w:t>Authorization: Basic c2NvdHQ6dGlnZXI=</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r>
        <w:rPr/>
        <w:t>删除已经离会的与会者</w:t>
      </w:r>
    </w:p>
    <w:p>
      <w:pPr>
        <w:pStyle w:val="5"/>
        <w:ind w:left="210" w:right="210" w:hanging="0"/>
        <w:rPr/>
      </w:pPr>
      <w:r>
        <w:rPr/>
        <w:t>接口描述</w:t>
      </w:r>
    </w:p>
    <w:p>
      <w:pPr>
        <w:pStyle w:val="Normal"/>
        <w:rPr/>
      </w:pPr>
      <w:r>
        <w:rPr/>
        <w:t>系统通过该接口提供删除已经离会的与会者</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/rest/{version}/conferences/{conferenceID}/attendees/{number}</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number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用户的电话号码，长度限制为</w:t>
            </w:r>
            <w:r>
              <w:rPr>
                <w:rFonts w:cs="Arial"/>
              </w:rPr>
              <w:t>128</w:t>
            </w:r>
            <w:r>
              <w:rPr>
                <w:rFonts w:cs="Arial"/>
              </w:rPr>
              <w:t>个字符。</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/rest/{version}/conferences/{conferenceID}/attendees/{number}</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35" w:name="_Toc365380536"/>
      <w:bookmarkEnd w:id="335"/>
      <w:r>
        <w:rPr/>
        <w:t>申请加入会议</w:t>
      </w:r>
    </w:p>
    <w:p>
      <w:pPr>
        <w:pStyle w:val="5"/>
        <w:ind w:left="210" w:right="210" w:hanging="0"/>
        <w:rPr/>
      </w:pPr>
      <w:r>
        <w:rPr/>
        <w:t>接口描述</w:t>
      </w:r>
    </w:p>
    <w:p>
      <w:pPr>
        <w:pStyle w:val="Normal"/>
        <w:rPr/>
      </w:pPr>
      <w:r>
        <w:rPr/>
        <w:t>该接口提供申请加入会议功能，包括音视频和数据会议，响应时返回参加会议所需的各种信息。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/rest/{version}/</w:t>
            </w:r>
            <w:r>
              <w:rPr>
                <w:rFonts w:cs="Arial"/>
              </w:rPr>
              <w:t>conferences/{conferenceID}/attend</w:t>
            </w:r>
            <w:r>
              <w:rPr/>
              <w:t>Conference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用户所参加会议的</w:t>
            </w:r>
            <w:r>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临时授权令牌。应答消息返回的</w:t>
            </w:r>
            <w:r>
              <w:rPr>
                <w:rFonts w:cs="Arial"/>
              </w:rPr>
              <w:t>token</w:t>
            </w:r>
            <w:r>
              <w:rPr>
                <w:rFonts w:cs="Arial"/>
              </w:rPr>
              <w:t>才是真实</w:t>
            </w:r>
            <w:r>
              <w:rPr>
                <w:rFonts w:cs="Arial"/>
              </w:rPr>
              <w:t>token</w:t>
            </w:r>
            <w:r>
              <w:rPr>
                <w:rFonts w:cs="Arial"/>
              </w:rPr>
              <w:t>，用于后续的会控操作。</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attendConferenceReq</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AttendConferenceReq</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申请参加会议信息。</w:t>
            </w:r>
          </w:p>
        </w:tc>
      </w:tr>
    </w:tbl>
    <w:p>
      <w:pPr>
        <w:pStyle w:val="Normal"/>
        <w:rPr/>
      </w:pPr>
      <w:r>
        <w:rPr/>
      </w:r>
    </w:p>
    <w:p>
      <w:pPr>
        <w:pStyle w:val="TableDescription"/>
        <w:numPr>
          <w:ilvl w:val="8"/>
          <w:numId w:val="3"/>
        </w:numPr>
        <w:rPr/>
      </w:pPr>
      <w:r>
        <w:rPr/>
        <w:t>AttendConferenceReq</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enableAV</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是否参加音视频会议。</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enableData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是否参加数据会议。</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nickName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昵称。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language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用户选择的语言类型。对于系统支持的语言，按照</w:t>
            </w:r>
            <w:r>
              <w:rPr/>
              <w:t>RFC3066</w:t>
            </w:r>
            <w:r>
              <w:rPr/>
              <w:t>规范传递，比如中文为</w:t>
            </w:r>
            <w:r>
              <w:rPr/>
              <w:t>zh-CN</w:t>
            </w:r>
            <w:r>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宋体" w:hAnsi="宋体" w:cs="宋体"/>
                <w:color w:val="FF0000"/>
              </w:rPr>
            </w:pPr>
            <w:r>
              <w:rPr>
                <w:rFonts w:cs="宋体" w:ascii="宋体" w:hAnsi="宋体"/>
                <w:color w:val="FF0000"/>
              </w:rPr>
              <w:t>userType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color w:val="FF0000"/>
                <w:sz w:val="18"/>
                <w:szCs w:val="18"/>
              </w:rPr>
            </w:pPr>
            <w:r>
              <w:rPr>
                <w:rFonts w:ascii="Arial" w:hAnsi="Arial"/>
                <w:color w:val="FF0000"/>
                <w:sz w:val="18"/>
                <w:szCs w:val="18"/>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color w:val="FF0000"/>
                <w:sz w:val="18"/>
                <w:szCs w:val="18"/>
              </w:rPr>
            </w:pPr>
            <w:r>
              <w:rPr>
                <w:rFonts w:ascii="Arial" w:hAnsi="Arial"/>
                <w:color w:val="FF0000"/>
                <w:sz w:val="18"/>
                <w:szCs w:val="18"/>
              </w:rPr>
              <w:t>userType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color w:val="FF0000"/>
                <w:sz w:val="18"/>
                <w:szCs w:val="18"/>
              </w:rPr>
            </w:pPr>
            <w:r>
              <w:rPr>
                <w:rFonts w:ascii="Arial" w:hAnsi="Arial"/>
                <w:color w:val="FF0000"/>
                <w:sz w:val="18"/>
                <w:szCs w:val="18"/>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sz w:val="18"/>
                <w:szCs w:val="18"/>
              </w:rPr>
            </w:pPr>
            <w:r>
              <w:rPr>
                <w:rFonts w:ascii="Arial" w:hAnsi="Arial"/>
                <w:sz w:val="18"/>
                <w:szCs w:val="18"/>
              </w:rPr>
              <w:t>该参数表示预定者的用户类型。取值范围如下：</w:t>
            </w:r>
          </w:p>
          <w:p>
            <w:pPr>
              <w:pStyle w:val="TableText"/>
              <w:rPr>
                <w:rFonts w:ascii="Arial" w:hAnsi="Arial"/>
                <w:color w:val="FF0000"/>
                <w:sz w:val="18"/>
                <w:szCs w:val="18"/>
              </w:rPr>
            </w:pPr>
            <w:r>
              <w:rPr>
                <w:rFonts w:ascii="Arial" w:hAnsi="Arial"/>
                <w:color w:val="FF0000"/>
                <w:sz w:val="18"/>
                <w:szCs w:val="18"/>
              </w:rPr>
              <w:t>WEB</w:t>
            </w:r>
            <w:r>
              <w:rPr>
                <w:rFonts w:ascii="Arial" w:hAnsi="Arial"/>
                <w:color w:val="FF0000"/>
                <w:sz w:val="18"/>
                <w:szCs w:val="18"/>
              </w:rPr>
              <w:t>：</w:t>
            </w:r>
            <w:r>
              <w:rPr>
                <w:rFonts w:ascii="Arial" w:hAnsi="Arial"/>
                <w:color w:val="FF0000"/>
                <w:sz w:val="18"/>
                <w:szCs w:val="18"/>
              </w:rPr>
              <w:t>WEB</w:t>
            </w:r>
            <w:r>
              <w:rPr>
                <w:rFonts w:ascii="Arial" w:hAnsi="Arial"/>
                <w:color w:val="FF0000"/>
                <w:sz w:val="18"/>
                <w:szCs w:val="18"/>
              </w:rPr>
              <w:t>用户</w:t>
            </w:r>
          </w:p>
          <w:p>
            <w:pPr>
              <w:pStyle w:val="TableText"/>
              <w:rPr>
                <w:rFonts w:ascii="Arial" w:hAnsi="Arial"/>
                <w:color w:val="FF0000"/>
                <w:sz w:val="18"/>
                <w:szCs w:val="18"/>
              </w:rPr>
            </w:pPr>
            <w:r>
              <w:rPr>
                <w:rFonts w:ascii="Arial" w:hAnsi="Arial"/>
                <w:color w:val="FF0000"/>
                <w:sz w:val="18"/>
                <w:szCs w:val="18"/>
              </w:rPr>
              <w:t>MOBILE</w:t>
            </w:r>
            <w:r>
              <w:rPr>
                <w:rFonts w:ascii="Arial" w:hAnsi="Arial"/>
                <w:color w:val="FF0000"/>
                <w:sz w:val="18"/>
                <w:szCs w:val="18"/>
              </w:rPr>
              <w:t>：移动软终端</w:t>
            </w:r>
          </w:p>
          <w:p>
            <w:pPr>
              <w:pStyle w:val="TableText"/>
              <w:rPr>
                <w:rFonts w:ascii="Arial" w:hAnsi="Arial"/>
                <w:color w:val="FF0000"/>
                <w:sz w:val="18"/>
                <w:szCs w:val="18"/>
              </w:rPr>
            </w:pPr>
            <w:r>
              <w:rPr>
                <w:rFonts w:ascii="Arial" w:hAnsi="Arial"/>
                <w:color w:val="FF0000"/>
                <w:sz w:val="18"/>
                <w:szCs w:val="18"/>
              </w:rPr>
              <w:t>PC</w:t>
            </w:r>
            <w:r>
              <w:rPr>
                <w:rFonts w:ascii="Arial" w:hAnsi="Arial"/>
                <w:color w:val="FF0000"/>
                <w:sz w:val="18"/>
                <w:szCs w:val="18"/>
              </w:rPr>
              <w:t>：</w:t>
            </w:r>
            <w:r>
              <w:rPr>
                <w:rFonts w:ascii="Arial" w:hAnsi="Arial"/>
                <w:color w:val="FF0000"/>
                <w:sz w:val="18"/>
                <w:szCs w:val="18"/>
              </w:rPr>
              <w:t>PC</w:t>
            </w:r>
            <w:r>
              <w:rPr>
                <w:rFonts w:ascii="Arial" w:hAnsi="Arial"/>
                <w:color w:val="FF0000"/>
                <w:sz w:val="18"/>
                <w:szCs w:val="18"/>
              </w:rPr>
              <w:t>软终端</w:t>
            </w:r>
          </w:p>
          <w:p>
            <w:pPr>
              <w:pStyle w:val="TableText"/>
              <w:widowControl w:val="false"/>
              <w:spacing w:before="80" w:after="80"/>
              <w:ind w:left="0" w:right="0" w:hanging="0"/>
              <w:rPr/>
            </w:pPr>
            <w:r>
              <w:rPr/>
              <w:t>不携带或者携带值为空则认为是其他类型。</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申请加入结果。用</w:t>
            </w:r>
            <w:r>
              <w:rPr/>
              <w:t>XML</w:t>
            </w:r>
            <w:r>
              <w:rPr/>
              <w:t>表示。</w:t>
            </w:r>
          </w:p>
        </w:tc>
      </w:tr>
    </w:tbl>
    <w:p>
      <w:pPr>
        <w:pStyle w:val="Normal"/>
        <w:rPr/>
      </w:pPr>
      <w:r>
        <w:rPr/>
      </w:r>
    </w:p>
    <w:p>
      <w:pPr>
        <w:pStyle w:val="TableDescription"/>
        <w:numPr>
          <w:ilvl w:val="8"/>
          <w:numId w:val="3"/>
        </w:numPr>
        <w:rPr/>
      </w:pPr>
      <w:r>
        <w:rPr/>
        <w:t>AttendConferenceResult</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参考”</w:t>
            </w:r>
            <w:r>
              <w:rPr/>
              <w:t>Result”</w:t>
            </w:r>
            <w:r>
              <w:rPr/>
              <w:t>数据结构描述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conferenceAttendInfo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ConferenceAttendInfo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会议相关的信息</w:t>
            </w:r>
            <w:r>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webAccountInfo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WebAccountInfo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Web</w:t>
            </w:r>
            <w:r>
              <w:rPr>
                <w:rFonts w:cs="Arial"/>
              </w:rPr>
              <w:t>帐号信息。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svnInfo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SVNInfo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SVN</w:t>
            </w:r>
            <w:r>
              <w:rPr>
                <w:rFonts w:cs="Arial"/>
              </w:rPr>
              <w:t>相关的信息</w:t>
            </w:r>
            <w:r>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systemInfo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SystemInfo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系统信息。</w:t>
            </w:r>
          </w:p>
        </w:tc>
      </w:tr>
    </w:tbl>
    <w:p>
      <w:pPr>
        <w:pStyle w:val="Style20"/>
        <w:ind w:left="1701" w:right="0" w:firstLine="210"/>
        <w:rPr/>
      </w:pPr>
      <w:r>
        <w:rPr/>
      </w:r>
    </w:p>
    <w:p>
      <w:pPr>
        <w:pStyle w:val="TableDescription"/>
        <w:numPr>
          <w:ilvl w:val="8"/>
          <w:numId w:val="3"/>
        </w:numPr>
        <w:rPr/>
      </w:pPr>
      <w:r>
        <w:rPr/>
        <w:t>ConferenceAttendInfo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subject</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会议主题。</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bookmarkStart w:id="336" w:name="__DdeLink__34984_1545484759"/>
            <w:bookmarkEnd w:id="336"/>
            <w:r>
              <w:rPr/>
              <w:t>orgnizationID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会议所属的组织</w:t>
            </w:r>
            <w:r>
              <w:rPr/>
              <w:t>ID</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accessNumber</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接入号码。</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conferenceID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hasDataResource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true</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该用户是否申请到了数据端口资源。</w:t>
            </w:r>
          </w:p>
          <w:p>
            <w:pPr>
              <w:pStyle w:val="Style44"/>
              <w:rPr>
                <w:rFonts w:cs="Arial"/>
              </w:rPr>
            </w:pPr>
            <w:r>
              <w:rPr>
                <w:rFonts w:cs="Arial"/>
              </w:rPr>
              <w:t>true</w:t>
            </w:r>
            <w:r>
              <w:rPr>
                <w:rFonts w:cs="Arial"/>
              </w:rPr>
              <w:t>：表示该用户申请到了数据端口资源，可以加入数据会议</w:t>
            </w:r>
          </w:p>
          <w:p>
            <w:pPr>
              <w:pStyle w:val="Style44"/>
              <w:rPr>
                <w:rFonts w:cs="Arial"/>
              </w:rPr>
            </w:pPr>
            <w:r>
              <w:rPr>
                <w:rFonts w:cs="Arial"/>
              </w:rPr>
              <w:t>false</w:t>
            </w:r>
            <w:r>
              <w:rPr>
                <w:rFonts w:cs="Arial"/>
              </w:rPr>
              <w:t>：表示数据端口不足，该用户没有申请到数据端口资源，不允许加入数据会议</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dataConferenceID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数据会议</w:t>
            </w:r>
            <w:r>
              <w:rPr/>
              <w:t>ID</w:t>
            </w:r>
            <w:r>
              <w:rPr/>
              <w:t>。数据会议必选。</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webMSAddress</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Web MS</w:t>
            </w:r>
            <w:r>
              <w:rPr>
                <w:rFonts w:cs="Arial"/>
              </w:rPr>
              <w:t>的地址。</w:t>
            </w:r>
            <w:r>
              <w:rPr/>
              <w:t>数据会议必选。</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token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w:t>
            </w:r>
            <w:r>
              <w:rPr/>
              <w:t>Token</w:t>
            </w:r>
            <w:r>
              <w:rPr/>
              <w:t>。</w:t>
            </w:r>
            <w:r>
              <w:rPr/>
              <w:t>1~32</w:t>
            </w:r>
            <w:r>
              <w:rPr/>
              <w:t>字节。后续</w:t>
            </w:r>
            <w:r>
              <w:rPr/>
              <w:t>REST</w:t>
            </w:r>
            <w:r>
              <w:rPr/>
              <w:t>会控请求消息通过</w:t>
            </w:r>
            <w:r>
              <w:rPr/>
              <w:t>HTTP Authorization</w:t>
            </w:r>
            <w:r>
              <w:rPr/>
              <w:t>头域携带这个</w:t>
            </w:r>
            <w:r>
              <w:rPr/>
              <w:t>token</w:t>
            </w:r>
            <w:r>
              <w:rPr/>
              <w:t>向</w:t>
            </w:r>
            <w:r>
              <w:rPr/>
              <w:t>MediaX</w:t>
            </w:r>
            <w:r>
              <w:rPr/>
              <w:t>发请求。</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dataTmpToken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1~32</w:t>
            </w:r>
            <w:r>
              <w:rPr/>
              <w:t>字节。数据会议必选，用于初始化数据会议</w:t>
            </w:r>
            <w:r>
              <w:rPr/>
              <w:t>SDK</w:t>
            </w:r>
            <w:r>
              <w:rPr/>
              <w:t>，只能使用</w:t>
            </w:r>
            <w:r>
              <w:rPr/>
              <w:t>1</w:t>
            </w:r>
            <w:r>
              <w:rPr/>
              <w:t>次。</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rFonts w:ascii="Arial" w:hAnsi="Arial"/>
              </w:rPr>
              <w:t>与会者</w:t>
            </w:r>
            <w:r>
              <w:rPr>
                <w:rFonts w:ascii="Arial" w:hAnsi="Arial"/>
              </w:rPr>
              <w:t>ID</w:t>
            </w:r>
            <w:r>
              <w:rPr>
                <w:rFonts w:ascii="Arial" w:hAnsi="Arial"/>
              </w:rPr>
              <w:t>，</w:t>
            </w:r>
            <w:r>
              <w:rPr/>
              <w:t>1~256</w:t>
            </w:r>
            <w:r>
              <w:rPr/>
              <w:t>字节。</w:t>
            </w:r>
            <w:r>
              <w:rPr>
                <w:rFonts w:ascii="Arial" w:hAnsi="Arial"/>
              </w:rPr>
              <w:t>用于标识一个与会者。同时适用于音视频会议、多媒体（音视频</w:t>
            </w:r>
            <w:r>
              <w:rPr>
                <w:rFonts w:ascii="Arial" w:hAnsi="Arial"/>
              </w:rPr>
              <w:t>+</w:t>
            </w:r>
            <w:r>
              <w:rPr/>
              <w:t>数据）。</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confMode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rFonts w:ascii="Arial" w:hAnsi="Arial"/>
              </w:rPr>
              <w:t>会议模式。</w:t>
            </w:r>
            <w:r>
              <w:rPr/>
              <w:t>数据会议必选。</w:t>
            </w:r>
            <w:r>
              <w:rPr>
                <w:rFonts w:ascii="Arial" w:hAnsi="Arial"/>
              </w:rPr>
              <w:t>枚举值如下：</w:t>
            </w:r>
          </w:p>
          <w:p>
            <w:pPr>
              <w:pStyle w:val="TableText"/>
              <w:rPr>
                <w:rFonts w:ascii="Arial" w:hAnsi="Arial"/>
              </w:rPr>
            </w:pPr>
            <w:r>
              <w:rPr>
                <w:rFonts w:ascii="Arial" w:hAnsi="Arial"/>
              </w:rPr>
              <w:t xml:space="preserve">0 </w:t>
            </w:r>
            <w:r>
              <w:rPr>
                <w:rFonts w:ascii="Arial" w:hAnsi="Arial"/>
              </w:rPr>
              <w:t>：控制模式</w:t>
            </w:r>
          </w:p>
          <w:p>
            <w:pPr>
              <w:pStyle w:val="Style44"/>
              <w:rPr/>
            </w:pPr>
            <w:r>
              <w:rPr/>
              <w:t xml:space="preserve">1 </w:t>
            </w:r>
            <w:r>
              <w:rPr/>
              <w:t>：自由模式</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confURL</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会议资源唯一标识。格式如：</w:t>
            </w:r>
            <w:r>
              <w:rPr/>
              <w:t xml:space="preserve">http://mediax.huawei.com/{version}/conferences/{conferenceID}/ </w:t>
            </w:r>
            <w:r>
              <w:rPr/>
              <w:t>。最大不超过</w:t>
            </w:r>
            <w:r>
              <w:rPr/>
              <w:t>255</w:t>
            </w:r>
            <w:r>
              <w:rPr/>
              <w:t>个字符。</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dataMediaSecretKey</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数据会议媒体加密密钥。当会议系统启用了此功能，则每个数据会议生成一个安全的随机密钥，在同一个会议的与会者中共享。</w:t>
            </w:r>
          </w:p>
          <w:p>
            <w:pPr>
              <w:pStyle w:val="Style44"/>
              <w:rPr/>
            </w:pPr>
            <w:r>
              <w:rPr/>
              <w:t>AES 128</w:t>
            </w:r>
            <w:r>
              <w:rPr/>
              <w:t>位密钥，每</w:t>
            </w:r>
            <w:r>
              <w:rPr/>
              <w:t>8</w:t>
            </w:r>
            <w:r>
              <w:rPr/>
              <w:t>个</w:t>
            </w:r>
            <w:r>
              <w:rPr/>
              <w:t>bit</w:t>
            </w:r>
            <w:r>
              <w:rPr/>
              <w:t xml:space="preserve">对应一个  </w:t>
            </w:r>
            <w:r>
              <w:rPr/>
              <w:t>-128</w:t>
            </w:r>
            <w:r>
              <w:rPr/>
              <w:t>～</w:t>
            </w:r>
            <w:r>
              <w:rPr/>
              <w:t xml:space="preserve">127 </w:t>
            </w:r>
            <w:r>
              <w:rPr/>
              <w:t>的整数，共</w:t>
            </w:r>
            <w:r>
              <w:rPr/>
              <w:t>16</w:t>
            </w:r>
            <w:r>
              <w:rPr/>
              <w:t>个整数，两两之间用一个空格分隔。格式例如：</w:t>
            </w:r>
          </w:p>
          <w:p>
            <w:pPr>
              <w:pStyle w:val="Style44"/>
              <w:rPr/>
            </w:pPr>
            <w:r>
              <w:rPr/>
              <w:t>-73 -17 123 109 -125 -15 91 -80 77 -67 60 -67 3 -58 -126 -47</w:t>
            </w:r>
          </w:p>
          <w:p>
            <w:pPr>
              <w:pStyle w:val="Style44"/>
              <w:rPr/>
            </w:pPr>
            <w:r>
              <w:rPr/>
            </w:r>
          </w:p>
          <w:p>
            <w:pPr>
              <w:pStyle w:val="TableText"/>
              <w:widowControl w:val="false"/>
              <w:spacing w:before="80" w:after="80"/>
              <w:ind w:left="0" w:right="0" w:hanging="0"/>
              <w:rPr/>
            </w:pPr>
            <w:r>
              <w:rPr/>
              <w:t>本字段从</w:t>
            </w:r>
            <w:r>
              <w:rPr/>
              <w:t>version=V3R8C30</w:t>
            </w:r>
            <w:r>
              <w:rPr/>
              <w:t>开始引入，无论会议是否含数据会议，</w:t>
            </w:r>
            <w:r>
              <w:rPr/>
              <w:t>MediaX</w:t>
            </w:r>
            <w:r>
              <w:rPr/>
              <w:t>都会生成返回。</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desktopSharingMode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Normal"/>
              <w:spacing w:before="160" w:after="160"/>
              <w:ind w:left="0" w:right="0" w:hanging="0"/>
              <w:rPr>
                <w:rFonts w:ascii="Arial" w:hAnsi="Arial" w:cs="Times New Roman"/>
              </w:rPr>
            </w:pPr>
            <w:r>
              <w:rPr>
                <w:rFonts w:ascii="Arial" w:hAnsi="Arial" w:cs="Times New Roman"/>
              </w:rPr>
              <w:t>用于指定会议软终端在多媒体会议场景下使用的桌面共享模式。该参数只控制数据会议的桌面共享模式，不影响数据会议的其他共享功能。</w:t>
            </w:r>
          </w:p>
          <w:p>
            <w:pPr>
              <w:pStyle w:val="Normal"/>
              <w:ind w:left="0" w:right="0" w:hanging="0"/>
              <w:rPr>
                <w:rFonts w:ascii="Arial" w:hAnsi="Arial" w:cs="Times New Roman"/>
              </w:rPr>
            </w:pPr>
            <w:r>
              <w:rPr>
                <w:rFonts w:ascii="Arial" w:hAnsi="Arial" w:cs="Times New Roman"/>
              </w:rPr>
              <w:t>取值说明：</w:t>
            </w:r>
          </w:p>
          <w:p>
            <w:pPr>
              <w:pStyle w:val="Style44"/>
              <w:numPr>
                <w:ilvl w:val="0"/>
                <w:numId w:val="11"/>
              </w:numPr>
              <w:rPr/>
            </w:pPr>
            <w:r>
              <w:rPr/>
              <w:t xml:space="preserve">BFCP_STREAM </w:t>
            </w:r>
            <w:r>
              <w:rPr/>
              <w:t>：会议软终端使用</w:t>
            </w:r>
            <w:r>
              <w:rPr/>
              <w:t>BFCP</w:t>
            </w:r>
            <w:r>
              <w:rPr/>
              <w:t>辅流方式进行桌面共享，不支持用户发起数据会议共享。</w:t>
            </w:r>
          </w:p>
          <w:p>
            <w:pPr>
              <w:pStyle w:val="Style44"/>
              <w:numPr>
                <w:ilvl w:val="0"/>
                <w:numId w:val="11"/>
              </w:numPr>
              <w:rPr/>
            </w:pPr>
            <w:r>
              <w:rPr/>
              <w:t>不出现此字段：会议软终端使用数据会议方式进行桌面共享，不支持接收</w:t>
            </w:r>
            <w:r>
              <w:rPr/>
              <w:t>BFCP</w:t>
            </w:r>
            <w:r>
              <w:rPr/>
              <w:t>辅流。</w:t>
            </w:r>
          </w:p>
          <w:p>
            <w:pPr>
              <w:pStyle w:val="Style44"/>
              <w:rPr/>
            </w:pPr>
            <w:r>
              <w:rPr/>
              <w:t>本字段从</w:t>
            </w:r>
            <w:r>
              <w:rPr/>
              <w:t>version=V3R8C30</w:t>
            </w:r>
            <w:r>
              <w:rPr/>
              <w:t>开始引入，无论会议是否含数据会议，</w:t>
            </w:r>
            <w:r>
              <w:rPr/>
              <w:t>MediaX</w:t>
            </w:r>
            <w:r>
              <w:rPr/>
              <w:t>都会生成返回，以备渐进式会议使用。</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encryptMode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EncryptMode</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不出现</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会议媒体加密模式。枚举值如下：</w:t>
            </w:r>
          </w:p>
          <w:p>
            <w:pPr>
              <w:pStyle w:val="Style44"/>
              <w:rPr/>
            </w:pPr>
            <w:r>
              <w:rPr/>
              <w:t xml:space="preserve">auto —— </w:t>
            </w:r>
            <w:r>
              <w:rPr/>
              <w:t>自适应加密</w:t>
            </w:r>
          </w:p>
          <w:p>
            <w:pPr>
              <w:pStyle w:val="Style44"/>
              <w:rPr/>
            </w:pPr>
            <w:r>
              <w:rPr/>
              <w:t xml:space="preserve">must —— </w:t>
            </w:r>
            <w:r>
              <w:rPr/>
              <w:t>强制加密</w:t>
            </w:r>
          </w:p>
          <w:p>
            <w:pPr>
              <w:pStyle w:val="Style44"/>
              <w:rPr/>
            </w:pPr>
            <w:r>
              <w:rPr/>
              <w:t>不出现—— 不加密</w:t>
            </w:r>
          </w:p>
          <w:p>
            <w:pPr>
              <w:pStyle w:val="Normal"/>
              <w:spacing w:before="160" w:after="160"/>
              <w:ind w:left="0" w:right="0" w:hanging="0"/>
              <w:rPr/>
            </w:pPr>
            <w:r>
              <w:rPr/>
              <w:t>注：该参数仅支持高清和智真会议</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64" w:author="t00302819" w:date="2016-02-29T16:22:00Z">
              <w:r>
                <w:rPr/>
                <w:t>supportMediaTypes</w:t>
              </w:r>
            </w:ins>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65" w:author="t00302819" w:date="2016-02-29T16:22:00Z">
              <w:r>
                <w:rPr/>
                <w:t>否</w:t>
              </w:r>
            </w:ins>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66" w:author="t00302819" w:date="2016-02-29T16:22:00Z">
              <w:r>
                <w:rPr/>
                <w:t>MediaType[0-6]</w:t>
              </w:r>
            </w:ins>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67" w:author="t00302819" w:date="2016-02-29T16:22:00Z">
              <w:r>
                <w:rPr/>
                <w:t>null</w:t>
              </w:r>
            </w:ins>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68" w:author="t00302819" w:date="2016-02-29T16:22:00Z">
              <w:r>
                <w:rPr/>
                <w:t>用户支持的会议的媒体类型，用户支持的类型形成一个数组，如果没有支持的会议媒体类型则不返回该参数。</w:t>
              </w:r>
            </w:ins>
          </w:p>
          <w:p>
            <w:pPr>
              <w:pStyle w:val="Style44"/>
              <w:rPr/>
            </w:pPr>
            <w:ins w:id="69" w:author="t00302819" w:date="2016-02-29T16:22:00Z">
              <w:r>
                <w:rPr/>
                <w:t>MediaType</w:t>
              </w:r>
            </w:ins>
            <w:ins w:id="70" w:author="t00302819" w:date="2016-02-29T16:22:00Z">
              <w:r>
                <w:rPr/>
                <w:t>是一个枚举的</w:t>
              </w:r>
            </w:ins>
            <w:ins w:id="71" w:author="t00302819" w:date="2016-02-29T16:22:00Z">
              <w:r>
                <w:rPr/>
                <w:t>String</w:t>
              </w:r>
            </w:ins>
            <w:ins w:id="72" w:author="t00302819" w:date="2016-02-29T16:22:00Z">
              <w:r>
                <w:rPr/>
                <w:t>，枚举值如下：</w:t>
              </w:r>
            </w:ins>
          </w:p>
          <w:p>
            <w:pPr>
              <w:pStyle w:val="Style44"/>
              <w:rPr/>
            </w:pPr>
            <w:ins w:id="73" w:author="t00302819" w:date="2016-02-29T16:22:00Z">
              <w:r>
                <w:rPr/>
                <w:t>“</w:t>
              </w:r>
            </w:ins>
            <w:ins w:id="74" w:author="t00302819" w:date="2016-02-29T16:22:00Z">
              <w:r>
                <w:rPr/>
                <w:t>Voice”</w:t>
              </w:r>
            </w:ins>
            <w:ins w:id="75" w:author="t00302819" w:date="2016-02-29T16:22:00Z">
              <w:r>
                <w:rPr/>
                <w:t>：语音</w:t>
              </w:r>
            </w:ins>
          </w:p>
          <w:p>
            <w:pPr>
              <w:pStyle w:val="Style44"/>
              <w:rPr/>
            </w:pPr>
            <w:ins w:id="76" w:author="t00302819" w:date="2016-02-29T16:22:00Z">
              <w:r>
                <w:rPr/>
                <w:t>“</w:t>
              </w:r>
            </w:ins>
            <w:ins w:id="77" w:author="t00302819" w:date="2016-02-29T16:22:00Z">
              <w:r>
                <w:rPr/>
                <w:t>Video”</w:t>
              </w:r>
            </w:ins>
            <w:ins w:id="78" w:author="t00302819" w:date="2016-02-29T16:22:00Z">
              <w:r>
                <w:rPr/>
                <w:t>：标清视频</w:t>
              </w:r>
            </w:ins>
          </w:p>
          <w:p>
            <w:pPr>
              <w:pStyle w:val="Style44"/>
              <w:rPr/>
            </w:pPr>
            <w:ins w:id="79" w:author="t00302819" w:date="2016-02-29T16:22:00Z">
              <w:r>
                <w:rPr/>
                <w:t>“</w:t>
              </w:r>
            </w:ins>
            <w:ins w:id="80" w:author="t00302819" w:date="2016-02-29T16:22:00Z">
              <w:r>
                <w:rPr/>
                <w:t>HDVideo”</w:t>
              </w:r>
            </w:ins>
            <w:ins w:id="81" w:author="t00302819" w:date="2016-02-29T16:22:00Z">
              <w:r>
                <w:rPr/>
                <w:t>：高清视频</w:t>
              </w:r>
            </w:ins>
          </w:p>
          <w:p>
            <w:pPr>
              <w:pStyle w:val="Style44"/>
              <w:rPr/>
            </w:pPr>
            <w:ins w:id="82" w:author="t00302819" w:date="2016-02-29T16:22:00Z">
              <w:r>
                <w:rPr/>
                <w:t>“</w:t>
              </w:r>
            </w:ins>
            <w:ins w:id="83" w:author="t00302819" w:date="2016-02-29T16:22:00Z">
              <w:r>
                <w:rPr/>
                <w:t>Telepresence”</w:t>
              </w:r>
            </w:ins>
            <w:ins w:id="84" w:author="t00302819" w:date="2016-02-29T16:22:00Z">
              <w:r>
                <w:rPr/>
                <w:t>：智真视频</w:t>
              </w:r>
            </w:ins>
          </w:p>
          <w:p>
            <w:pPr>
              <w:pStyle w:val="Style44"/>
              <w:rPr/>
            </w:pPr>
            <w:ins w:id="85" w:author="t00302819" w:date="2016-02-29T16:22:00Z">
              <w:r>
                <w:rPr/>
                <w:t xml:space="preserve"> “</w:t>
              </w:r>
            </w:ins>
            <w:ins w:id="86" w:author="t00302819" w:date="2016-02-29T16:22:00Z">
              <w:r>
                <w:rPr/>
                <w:t>Data”</w:t>
              </w:r>
            </w:ins>
            <w:ins w:id="87" w:author="t00302819" w:date="2016-02-29T16:22:00Z">
              <w:r>
                <w:rPr/>
                <w:t>：多媒体</w:t>
              </w:r>
            </w:ins>
          </w:p>
          <w:p>
            <w:pPr>
              <w:pStyle w:val="Style44"/>
              <w:rPr/>
            </w:pPr>
            <w:ins w:id="88" w:author="t00302819" w:date="2016-02-29T16:22:00Z">
              <w:r>
                <w:rPr/>
                <w:t>“</w:t>
              </w:r>
            </w:ins>
            <w:ins w:id="89" w:author="t00302819" w:date="2016-02-29T16:22:00Z">
              <w:r>
                <w:rPr/>
                <w:t>DesktopSharing”</w:t>
              </w:r>
            </w:ins>
            <w:ins w:id="90" w:author="t00302819" w:date="2016-02-29T16:22:00Z">
              <w:r>
                <w:rPr/>
                <w:t>：桌面共享，表示由</w:t>
              </w:r>
            </w:ins>
            <w:ins w:id="91" w:author="t00302819" w:date="2016-02-29T16:22:00Z">
              <w:r>
                <w:rPr/>
                <w:t>BFCP</w:t>
              </w:r>
            </w:ins>
            <w:ins w:id="92" w:author="t00302819" w:date="2016-02-29T16:22:00Z">
              <w:r>
                <w:rPr/>
                <w:t>辅流提供的桌面共享。</w:t>
              </w:r>
            </w:ins>
            <w:ins w:id="93" w:author="t00302819" w:date="2016-03-01T14:44:00Z">
              <w:r>
                <w:rPr/>
                <w:t>该枚举只能与</w:t>
              </w:r>
            </w:ins>
            <w:ins w:id="94" w:author="t00302819" w:date="2016-03-01T14:44:00Z">
              <w:r>
                <w:rPr/>
                <w:t>Voice</w:t>
              </w:r>
            </w:ins>
            <w:ins w:id="95" w:author="t00302819" w:date="2016-03-01T14:44:00Z">
              <w:r>
                <w:rPr/>
                <w:t>配合使用，表示语音</w:t>
              </w:r>
            </w:ins>
            <w:ins w:id="96" w:author="t00302819" w:date="2016-03-01T14:44:00Z">
              <w:r>
                <w:rPr/>
                <w:t>+</w:t>
              </w:r>
            </w:ins>
            <w:ins w:id="97" w:author="t00302819" w:date="2016-03-01T14:44:00Z">
              <w:r>
                <w:rPr/>
                <w:t>桌面共享会议。</w:t>
              </w:r>
            </w:ins>
          </w:p>
          <w:p>
            <w:pPr>
              <w:pStyle w:val="Style44"/>
              <w:rPr/>
            </w:pPr>
            <w:ins w:id="98" w:author="t00302819" w:date="2016-02-29T16:23:00Z">
              <w:r>
                <w:rPr/>
                <w:t>由于</w:t>
              </w:r>
            </w:ins>
            <w:ins w:id="99" w:author="t00302819" w:date="2016-02-29T16:23:00Z">
              <w:r>
                <w:rPr/>
                <w:t>ConferenceAttendInfo</w:t>
              </w:r>
            </w:ins>
            <w:ins w:id="100" w:author="t00302819" w:date="2016-02-29T16:23:00Z">
              <w:r>
                <w:rPr/>
                <w:t>数据结构被多个接口引用，本参数</w:t>
              </w:r>
            </w:ins>
            <w:ins w:id="101" w:author="t00302819" w:date="2016-02-29T16:24:00Z">
              <w:r>
                <w:rPr/>
                <w:t>目前</w:t>
              </w:r>
            </w:ins>
            <w:ins w:id="102" w:author="t00302819" w:date="2016-02-29T16:23:00Z">
              <w:r>
                <w:rPr/>
                <w:t>只作用于</w:t>
              </w:r>
            </w:ins>
            <w:ins w:id="103" w:author="t00302819" w:date="2016-02-29T16:24:00Z">
              <w:r>
                <w:rPr/>
                <w:t>“通过会议</w:t>
              </w:r>
            </w:ins>
            <w:ins w:id="104" w:author="t00302819" w:date="2016-02-29T16:24:00Z">
              <w:r>
                <w:rPr/>
                <w:t>ID/</w:t>
              </w:r>
            </w:ins>
            <w:ins w:id="105" w:author="t00302819" w:date="2016-02-29T16:24:00Z">
              <w:r>
                <w:rPr/>
                <w:t>临时密码登录会议控制”接口。</w:t>
              </w:r>
            </w:ins>
          </w:p>
        </w:tc>
      </w:tr>
    </w:tbl>
    <w:p>
      <w:pPr>
        <w:pStyle w:val="Normal"/>
        <w:ind w:left="0" w:right="0" w:hanging="0"/>
        <w:rPr/>
      </w:pPr>
      <w:r>
        <w:rPr/>
      </w:r>
    </w:p>
    <w:p>
      <w:pPr>
        <w:pStyle w:val="TableDescription"/>
        <w:numPr>
          <w:ilvl w:val="8"/>
          <w:numId w:val="3"/>
        </w:numPr>
        <w:rPr/>
      </w:pPr>
      <w:r>
        <w:rPr/>
        <w:t>WebAccountInfo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serviceDomain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服务域名。</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proxyServer</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代理。</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u</w:t>
            </w:r>
            <w:r>
              <w:rPr>
                <w:rFonts w:eastAsia="Times New Roman"/>
              </w:rPr>
              <w:t>ser</w:t>
            </w:r>
            <w:r>
              <w:rPr/>
              <w:t>N</w:t>
            </w:r>
            <w:r>
              <w:rPr>
                <w:rFonts w:eastAsia="Times New Roman"/>
              </w:rPr>
              <w:t>ame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用户名。</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userPassword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ascii="宋体" w:hAnsi="宋体" w:cs="宋体"/>
              </w:rPr>
              <w:t>密码</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authorizedName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授权名。</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authorizedCode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音视频账号登录会议的授权码。</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isAsymmetry</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boolean</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 xml:space="preserve">是否系统启动上下行不对称视频： </w:t>
            </w:r>
          </w:p>
          <w:p>
            <w:pPr>
              <w:pStyle w:val="Style44"/>
              <w:rPr/>
            </w:pPr>
            <w:r>
              <w:rPr/>
              <w:t>true</w:t>
            </w:r>
            <w:r>
              <w:rPr/>
              <w:t>：表示开启上下行不对称视频</w:t>
            </w:r>
          </w:p>
          <w:p>
            <w:pPr>
              <w:pStyle w:val="Style44"/>
              <w:rPr/>
            </w:pPr>
            <w:r>
              <w:rPr/>
              <w:t>false</w:t>
            </w:r>
            <w:r>
              <w:rPr/>
              <w:t>：表示关闭上下不对称视频</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videoMediaParams</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VideoMediaParam[]</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视频媒体参数信息，用于设置发起呼叫时携带的视频媒体参数信息。</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TmsSrvAddress</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TMS</w:t>
            </w:r>
            <w:r>
              <w:rPr/>
              <w:t>地址。格式只能是</w:t>
            </w:r>
            <w:r>
              <w:rPr/>
              <w:t>IP</w:t>
            </w:r>
            <w:r>
              <w:rPr/>
              <w:t>、域名、（</w:t>
            </w:r>
            <w:r>
              <w:rPr/>
              <w:t>IP</w:t>
            </w:r>
            <w:r>
              <w:rPr/>
              <w:t>：端口）、（域名：端口）四者之一。</w:t>
            </w:r>
          </w:p>
        </w:tc>
      </w:tr>
    </w:tbl>
    <w:p>
      <w:pPr>
        <w:pStyle w:val="Normal"/>
        <w:rPr/>
      </w:pPr>
      <w:r>
        <w:rPr/>
      </w:r>
    </w:p>
    <w:p>
      <w:pPr>
        <w:pStyle w:val="TableDescription"/>
        <w:numPr>
          <w:ilvl w:val="8"/>
          <w:numId w:val="3"/>
        </w:numPr>
        <w:rPr/>
      </w:pPr>
      <w:r>
        <w:rPr/>
        <w:t>VideoMediaParam</w:t>
      </w:r>
      <w:r>
        <w:rPr/>
        <w:t>数据结构</w:t>
      </w:r>
    </w:p>
    <w:tbl>
      <w:tblPr>
        <w:tblW w:w="9644"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842"/>
        <w:gridCol w:w="849"/>
        <w:gridCol w:w="1561"/>
        <w:gridCol w:w="991"/>
        <w:gridCol w:w="4401"/>
      </w:tblGrid>
      <w:tr>
        <w:trPr>
          <w:tblHeader w:val="true"/>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默认值</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描述</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upResolution</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是</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String</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Null</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ascii="宋体" w:hAnsi="宋体" w:cs="宋体"/>
              </w:rPr>
              <w:t>上行分辨率，最大不超过</w:t>
            </w:r>
            <w:r>
              <w:rPr>
                <w:rFonts w:eastAsia="Times New Roman" w:cs="Arial"/>
              </w:rPr>
              <w:t>64</w:t>
            </w:r>
            <w:r>
              <w:rPr>
                <w:rFonts w:ascii="宋体" w:hAnsi="宋体" w:cs="宋体"/>
              </w:rPr>
              <w:t>个字符。例如：</w:t>
            </w:r>
            <w:r>
              <w:rPr>
                <w:rFonts w:eastAsia="Times New Roman" w:cs="Arial"/>
              </w:rPr>
              <w:t>CIF</w:t>
            </w:r>
            <w:r>
              <w:rPr>
                <w:rFonts w:ascii="宋体" w:hAnsi="宋体" w:cs="宋体"/>
              </w:rPr>
              <w:t>、</w:t>
            </w:r>
            <w:r>
              <w:rPr>
                <w:rFonts w:eastAsia="Times New Roman" w:cs="Arial"/>
              </w:rPr>
              <w:t>4CIF</w:t>
            </w:r>
            <w:r>
              <w:rPr>
                <w:rFonts w:ascii="宋体" w:hAnsi="宋体" w:cs="宋体"/>
              </w:rPr>
              <w:t>、</w:t>
            </w:r>
            <w:r>
              <w:rPr>
                <w:rFonts w:eastAsia="Times New Roman" w:cs="Arial"/>
              </w:rPr>
              <w:t>720P</w:t>
            </w:r>
            <w:r>
              <w:rPr>
                <w:rFonts w:ascii="宋体" w:hAnsi="宋体" w:cs="宋体"/>
              </w:rPr>
              <w:t>。</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downResolution</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否</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String</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Null</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ascii="宋体" w:hAnsi="宋体" w:cs="宋体"/>
              </w:rPr>
              <w:t>下行分辨率，最大不超过</w:t>
            </w:r>
            <w:r>
              <w:rPr>
                <w:rFonts w:eastAsia="Times New Roman" w:cs="Arial"/>
              </w:rPr>
              <w:t>64</w:t>
            </w:r>
            <w:r>
              <w:rPr>
                <w:rFonts w:ascii="宋体" w:hAnsi="宋体" w:cs="宋体"/>
              </w:rPr>
              <w:t>个字符。</w:t>
            </w:r>
          </w:p>
          <w:p>
            <w:pPr>
              <w:pStyle w:val="Style44"/>
              <w:rPr/>
            </w:pPr>
            <w:r>
              <w:rPr>
                <w:rFonts w:ascii="宋体" w:hAnsi="宋体" w:cs="宋体"/>
              </w:rPr>
              <w:t>例如：</w:t>
            </w:r>
            <w:r>
              <w:rPr>
                <w:rFonts w:eastAsia="Times New Roman" w:cs="Arial"/>
              </w:rPr>
              <w:t>CIF</w:t>
            </w:r>
            <w:r>
              <w:rPr>
                <w:rFonts w:ascii="宋体" w:hAnsi="宋体" w:cs="宋体"/>
              </w:rPr>
              <w:t>、</w:t>
            </w:r>
            <w:r>
              <w:rPr>
                <w:rFonts w:eastAsia="Times New Roman" w:cs="Arial"/>
              </w:rPr>
              <w:t>4CIF</w:t>
            </w:r>
            <w:r>
              <w:rPr>
                <w:rFonts w:ascii="宋体" w:hAnsi="宋体" w:cs="宋体"/>
              </w:rPr>
              <w:t>、</w:t>
            </w:r>
            <w:r>
              <w:rPr>
                <w:rFonts w:eastAsia="Times New Roman" w:cs="Arial"/>
              </w:rPr>
              <w:t>720P</w:t>
            </w:r>
            <w:r>
              <w:rPr>
                <w:rFonts w:ascii="宋体" w:hAnsi="宋体" w:cs="宋体"/>
              </w:rPr>
              <w:t>。</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upBandwidth</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是</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int</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0</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ascii="宋体" w:hAnsi="宋体" w:cs="宋体"/>
              </w:rPr>
              <w:t>上行带宽，单位为</w:t>
            </w:r>
            <w:r>
              <w:rPr>
                <w:rFonts w:eastAsia="Times New Roman" w:cs="Arial"/>
              </w:rPr>
              <w:t>Kbps</w:t>
            </w:r>
            <w:r>
              <w:rPr>
                <w:rFonts w:ascii="宋体" w:hAnsi="宋体" w:cs="宋体"/>
              </w:rPr>
              <w:t>，取值范围：【</w:t>
            </w:r>
            <w:r>
              <w:rPr>
                <w:rFonts w:eastAsia="Times New Roman" w:cs="Arial"/>
              </w:rPr>
              <w:t>0</w:t>
            </w:r>
            <w:r>
              <w:rPr>
                <w:rFonts w:ascii="宋体" w:hAnsi="宋体" w:cs="宋体"/>
              </w:rPr>
              <w:t>，</w:t>
            </w:r>
            <w:r>
              <w:rPr>
                <w:rFonts w:eastAsia="Times New Roman"/>
              </w:rPr>
              <w:t>2147483647</w:t>
            </w:r>
            <w:r>
              <w:rPr>
                <w:rFonts w:ascii="宋体" w:hAnsi="宋体" w:cs="宋体"/>
              </w:rPr>
              <w:t>】。</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downBandwidth</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否</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int</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0</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ascii="宋体" w:hAnsi="宋体" w:cs="宋体"/>
              </w:rPr>
              <w:t>下行带宽，单位为</w:t>
            </w:r>
            <w:r>
              <w:rPr>
                <w:rFonts w:eastAsia="Times New Roman" w:cs="Arial"/>
              </w:rPr>
              <w:t>Kbps</w:t>
            </w:r>
            <w:r>
              <w:rPr>
                <w:rFonts w:ascii="宋体" w:hAnsi="宋体" w:cs="宋体"/>
              </w:rPr>
              <w:t>，取值范围：【</w:t>
            </w:r>
            <w:r>
              <w:rPr>
                <w:rFonts w:eastAsia="Times New Roman" w:cs="Arial"/>
              </w:rPr>
              <w:t>0</w:t>
            </w:r>
            <w:r>
              <w:rPr>
                <w:rFonts w:ascii="宋体" w:hAnsi="宋体" w:cs="宋体"/>
              </w:rPr>
              <w:t>，</w:t>
            </w:r>
            <w:r>
              <w:rPr>
                <w:rFonts w:eastAsia="Times New Roman"/>
              </w:rPr>
              <w:t>2147483647</w:t>
            </w:r>
            <w:r>
              <w:rPr>
                <w:rFonts w:ascii="宋体" w:hAnsi="宋体" w:cs="宋体"/>
              </w:rPr>
              <w:t>】。</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upFrameRate</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是</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int</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30</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ascii="宋体" w:hAnsi="宋体" w:cs="宋体"/>
              </w:rPr>
              <w:t>上行帧率，取值范围【</w:t>
            </w:r>
            <w:r>
              <w:rPr>
                <w:rFonts w:eastAsia="Times New Roman" w:cs="Arial"/>
              </w:rPr>
              <w:t>0</w:t>
            </w:r>
            <w:r>
              <w:rPr>
                <w:rFonts w:ascii="宋体" w:hAnsi="宋体" w:cs="宋体"/>
              </w:rPr>
              <w:t>，</w:t>
            </w:r>
            <w:r>
              <w:rPr>
                <w:rFonts w:eastAsia="Times New Roman" w:cs="Arial"/>
              </w:rPr>
              <w:t>120</w:t>
            </w:r>
            <w:r>
              <w:rPr>
                <w:rFonts w:ascii="宋体" w:hAnsi="宋体" w:cs="宋体"/>
              </w:rPr>
              <w:t>】</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downFrameRate</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否</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int</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30</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ascii="宋体" w:hAnsi="宋体" w:cs="宋体"/>
              </w:rPr>
              <w:t>下行帧率，取值范围【</w:t>
            </w:r>
            <w:r>
              <w:rPr>
                <w:rFonts w:eastAsia="Times New Roman" w:cs="Arial"/>
              </w:rPr>
              <w:t>0</w:t>
            </w:r>
            <w:r>
              <w:rPr>
                <w:rFonts w:ascii="宋体" w:hAnsi="宋体" w:cs="宋体"/>
              </w:rPr>
              <w:t>，</w:t>
            </w:r>
            <w:r>
              <w:rPr>
                <w:rFonts w:eastAsia="Times New Roman" w:cs="Arial"/>
              </w:rPr>
              <w:t>120</w:t>
            </w:r>
            <w:r>
              <w:rPr>
                <w:rFonts w:ascii="宋体" w:hAnsi="宋体" w:cs="宋体"/>
              </w:rPr>
              <w:t>】</w:t>
            </w:r>
          </w:p>
        </w:tc>
      </w:tr>
      <w:tr>
        <w:trPr/>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level</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是</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LevelType</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Null</w:t>
            </w:r>
          </w:p>
        </w:tc>
        <w:tc>
          <w:tcPr>
            <w:tcW w:w="4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rPr>
            </w:pPr>
            <w:r>
              <w:rPr>
                <w:rFonts w:ascii="宋体" w:hAnsi="宋体" w:cs="宋体"/>
              </w:rPr>
              <w:t>媒体参数级别，枚举值，枚举值为：</w:t>
            </w:r>
          </w:p>
          <w:p>
            <w:pPr>
              <w:pStyle w:val="Style44"/>
              <w:rPr/>
            </w:pPr>
            <w:r>
              <w:rPr>
                <w:rFonts w:eastAsia="Times New Roman"/>
              </w:rPr>
              <w:t>High</w:t>
            </w:r>
            <w:r>
              <w:rPr>
                <w:rFonts w:ascii="宋体" w:hAnsi="宋体" w:cs="宋体"/>
              </w:rPr>
              <w:t>、</w:t>
            </w:r>
            <w:r>
              <w:rPr>
                <w:rFonts w:eastAsia="Times New Roman" w:cs="Arial"/>
              </w:rPr>
              <w:t>Middle</w:t>
            </w:r>
            <w:r>
              <w:rPr>
                <w:rFonts w:ascii="宋体" w:hAnsi="宋体" w:cs="宋体"/>
              </w:rPr>
              <w:t>、</w:t>
            </w:r>
            <w:r>
              <w:rPr>
                <w:rFonts w:eastAsia="Times New Roman" w:cs="Arial"/>
              </w:rPr>
              <w:t>Low</w:t>
            </w:r>
          </w:p>
        </w:tc>
      </w:tr>
    </w:tbl>
    <w:p>
      <w:pPr>
        <w:pStyle w:val="Normal"/>
        <w:rPr/>
      </w:pPr>
      <w:r>
        <w:rPr/>
      </w:r>
    </w:p>
    <w:p>
      <w:pPr>
        <w:pStyle w:val="TableDescription"/>
        <w:numPr>
          <w:ilvl w:val="8"/>
          <w:numId w:val="3"/>
        </w:numPr>
        <w:rPr/>
      </w:pPr>
      <w:r>
        <w:rPr/>
        <w:t>SVNInfo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85"/>
        <w:gridCol w:w="761"/>
        <w:gridCol w:w="1586"/>
        <w:gridCol w:w="952"/>
        <w:gridCol w:w="4361"/>
      </w:tblGrid>
      <w:tr>
        <w:trPr/>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描述</w:t>
            </w:r>
          </w:p>
        </w:tc>
      </w:tr>
      <w:tr>
        <w:trPr/>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svnMode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w:t>
            </w:r>
            <w:r>
              <w:rPr>
                <w:rFonts w:cs="Arial"/>
              </w:rPr>
              <w:t>使用模式。枚举值如下：</w:t>
            </w:r>
          </w:p>
          <w:p>
            <w:pPr>
              <w:pStyle w:val="Style44"/>
              <w:rPr>
                <w:rFonts w:cs="Arial"/>
              </w:rPr>
            </w:pPr>
            <w:r>
              <w:rPr>
                <w:rFonts w:cs="Arial"/>
              </w:rPr>
              <w:t>0</w:t>
            </w:r>
            <w:r>
              <w:rPr>
                <w:rFonts w:cs="Arial"/>
              </w:rPr>
              <w:t>：自由使用模式</w:t>
            </w:r>
          </w:p>
          <w:p>
            <w:pPr>
              <w:pStyle w:val="Style44"/>
              <w:rPr>
                <w:rFonts w:cs="Arial"/>
              </w:rPr>
            </w:pPr>
            <w:r>
              <w:rPr>
                <w:rFonts w:cs="Arial"/>
              </w:rPr>
              <w:t>1</w:t>
            </w:r>
            <w:r>
              <w:rPr>
                <w:rFonts w:cs="Arial"/>
              </w:rPr>
              <w:t>：强制使用模式</w:t>
            </w:r>
          </w:p>
          <w:p>
            <w:pPr>
              <w:pStyle w:val="Style44"/>
              <w:rPr>
                <w:rFonts w:cs="Arial"/>
              </w:rPr>
            </w:pPr>
            <w:r>
              <w:rPr>
                <w:rFonts w:cs="Arial"/>
              </w:rPr>
              <w:t>2</w:t>
            </w:r>
            <w:r>
              <w:rPr>
                <w:rFonts w:cs="Arial"/>
              </w:rPr>
              <w:t>：非</w:t>
            </w:r>
            <w:r>
              <w:rPr>
                <w:rFonts w:cs="Arial"/>
              </w:rPr>
              <w:t>SVN</w:t>
            </w:r>
            <w:r>
              <w:rPr>
                <w:rFonts w:cs="Arial"/>
              </w:rPr>
              <w:t>模式</w:t>
            </w:r>
          </w:p>
          <w:p>
            <w:pPr>
              <w:pStyle w:val="Style44"/>
              <w:rPr>
                <w:rFonts w:cs="Arial"/>
              </w:rPr>
            </w:pPr>
            <w:r>
              <w:rPr>
                <w:rFonts w:cs="Arial"/>
              </w:rPr>
              <w:t>3</w:t>
            </w:r>
            <w:r>
              <w:rPr>
                <w:rFonts w:cs="Arial"/>
              </w:rPr>
              <w:t>：</w:t>
            </w:r>
            <w:r>
              <w:rPr>
                <w:rFonts w:cs="Arial"/>
              </w:rPr>
              <w:t>SBC</w:t>
            </w:r>
            <w:r>
              <w:rPr>
                <w:rFonts w:cs="Arial"/>
              </w:rPr>
              <w:t>自由使用模式</w:t>
            </w:r>
          </w:p>
          <w:p>
            <w:pPr>
              <w:pStyle w:val="Style44"/>
              <w:rPr>
                <w:rFonts w:cs="Arial"/>
              </w:rPr>
            </w:pPr>
            <w:r>
              <w:rPr>
                <w:rFonts w:cs="Arial"/>
              </w:rPr>
              <w:t>4</w:t>
            </w:r>
            <w:r>
              <w:rPr>
                <w:rFonts w:cs="Arial"/>
              </w:rPr>
              <w:t>：</w:t>
            </w:r>
            <w:r>
              <w:rPr>
                <w:rFonts w:cs="Arial"/>
              </w:rPr>
              <w:t>SBC</w:t>
            </w:r>
            <w:r>
              <w:rPr>
                <w:rFonts w:cs="Arial"/>
              </w:rPr>
              <w:t>强制使用模式</w:t>
            </w:r>
          </w:p>
        </w:tc>
      </w:tr>
      <w:tr>
        <w:trPr/>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svnSrvAddress</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w:t>
            </w:r>
            <w:r>
              <w:rPr>
                <w:rFonts w:cs="Arial"/>
              </w:rPr>
              <w:t>服务器地址。最大不超过</w:t>
            </w:r>
            <w:r>
              <w:rPr>
                <w:rFonts w:cs="Arial"/>
              </w:rPr>
              <w:t>64</w:t>
            </w:r>
            <w:r>
              <w:rPr>
                <w:rFonts w:cs="Arial"/>
              </w:rPr>
              <w:t>个字符。最多可携带</w:t>
            </w:r>
            <w:r>
              <w:rPr>
                <w:rFonts w:cs="Arial"/>
              </w:rPr>
              <w:t>6</w:t>
            </w:r>
            <w:r>
              <w:rPr>
                <w:rFonts w:cs="Arial"/>
              </w:rPr>
              <w:t>个</w:t>
            </w:r>
            <w:r>
              <w:rPr>
                <w:rFonts w:cs="Arial"/>
              </w:rPr>
              <w:t>SVN</w:t>
            </w:r>
            <w:r>
              <w:rPr>
                <w:rFonts w:cs="Arial"/>
              </w:rPr>
              <w:t>服务器地址。格式只能是</w:t>
            </w:r>
            <w:r>
              <w:rPr>
                <w:rFonts w:cs="Arial"/>
              </w:rPr>
              <w:t>IP</w:t>
            </w:r>
            <w:r>
              <w:rPr>
                <w:rFonts w:cs="Arial"/>
              </w:rPr>
              <w:t>、域名、（</w:t>
            </w:r>
            <w:r>
              <w:rPr>
                <w:rFonts w:cs="Arial"/>
              </w:rPr>
              <w:t>IP</w:t>
            </w:r>
            <w:r>
              <w:rPr>
                <w:rFonts w:cs="Arial"/>
              </w:rPr>
              <w:t>：端口）、（域名：端口）四者之一。</w:t>
            </w:r>
          </w:p>
        </w:tc>
      </w:tr>
      <w:tr>
        <w:trPr/>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svnCltName</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w:t>
            </w:r>
            <w:r>
              <w:rPr>
                <w:rFonts w:cs="Arial"/>
              </w:rPr>
              <w:t>鉴权账号。只能是</w:t>
            </w:r>
            <w:r>
              <w:rPr>
                <w:rFonts w:cs="Arial"/>
              </w:rPr>
              <w:t>1-64</w:t>
            </w:r>
            <w:r>
              <w:rPr>
                <w:rFonts w:cs="Arial"/>
              </w:rPr>
              <w:t>个字符由字母、数字、短线</w:t>
            </w:r>
            <w:r>
              <w:rPr>
                <w:rFonts w:cs="Arial"/>
              </w:rPr>
              <w:t>-</w:t>
            </w:r>
            <w:r>
              <w:rPr>
                <w:rFonts w:cs="Arial"/>
              </w:rPr>
              <w:t>、下划线</w:t>
            </w:r>
            <w:r>
              <w:rPr>
                <w:rFonts w:cs="Arial"/>
              </w:rPr>
              <w:t>_</w:t>
            </w:r>
            <w:r>
              <w:rPr>
                <w:rFonts w:cs="Arial"/>
              </w:rPr>
              <w:t>、冒号</w:t>
            </w:r>
            <w:r>
              <w:rPr>
                <w:rFonts w:cs="Arial"/>
              </w:rPr>
              <w:t>:</w:t>
            </w:r>
            <w:r>
              <w:rPr>
                <w:rFonts w:cs="Arial"/>
              </w:rPr>
              <w:t>、加号</w:t>
            </w:r>
            <w:r>
              <w:rPr>
                <w:rFonts w:cs="Arial"/>
              </w:rPr>
              <w:t>+</w:t>
            </w:r>
            <w:r>
              <w:rPr>
                <w:rFonts w:cs="Arial"/>
              </w:rPr>
              <w:t>、</w:t>
            </w:r>
            <w:r>
              <w:rPr>
                <w:rFonts w:cs="Arial"/>
              </w:rPr>
              <w:t>@</w:t>
            </w:r>
            <w:r>
              <w:rPr>
                <w:rFonts w:cs="Arial"/>
              </w:rPr>
              <w:t>、点</w:t>
            </w:r>
            <w:r>
              <w:rPr>
                <w:rFonts w:cs="Arial"/>
              </w:rPr>
              <w:t>.</w:t>
            </w:r>
            <w:r>
              <w:rPr>
                <w:rFonts w:cs="Arial"/>
              </w:rPr>
              <w:t>组成</w:t>
            </w:r>
          </w:p>
        </w:tc>
      </w:tr>
      <w:tr>
        <w:trPr/>
        <w:tc>
          <w:tcPr>
            <w:tcW w:w="17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svnCltPassword</w:t>
            </w:r>
          </w:p>
        </w:tc>
        <w:tc>
          <w:tcPr>
            <w:tcW w:w="7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SVN</w:t>
            </w:r>
            <w:r>
              <w:rPr>
                <w:rFonts w:cs="Arial"/>
              </w:rPr>
              <w:t>鉴权密码。最大不超过</w:t>
            </w:r>
            <w:r>
              <w:rPr>
                <w:rFonts w:cs="Arial"/>
              </w:rPr>
              <w:t>64</w:t>
            </w:r>
            <w:r>
              <w:rPr>
                <w:rFonts w:cs="Arial"/>
              </w:rPr>
              <w:t>个字符。</w:t>
            </w:r>
          </w:p>
          <w:p>
            <w:pPr>
              <w:pStyle w:val="Style44"/>
              <w:rPr>
                <w:rFonts w:cs="Arial"/>
              </w:rPr>
            </w:pPr>
            <w:r>
              <w:rPr>
                <w:rFonts w:cs="Arial"/>
              </w:rPr>
              <w:t>采用</w:t>
            </w:r>
            <w:r>
              <w:rPr>
                <w:rFonts w:cs="Arial"/>
              </w:rPr>
              <w:t>base64</w:t>
            </w:r>
            <w:r>
              <w:rPr>
                <w:rFonts w:cs="Arial"/>
              </w:rPr>
              <w:t>编码。客户端必须采用</w:t>
            </w:r>
            <w:r>
              <w:rPr>
                <w:rFonts w:cs="Arial"/>
              </w:rPr>
              <w:t>HTTPS</w:t>
            </w:r>
            <w:r>
              <w:rPr>
                <w:rFonts w:cs="Arial"/>
              </w:rPr>
              <w:t>安全传输协议来跟</w:t>
            </w:r>
            <w:r>
              <w:rPr>
                <w:rFonts w:cs="Arial"/>
              </w:rPr>
              <w:t>MediaX</w:t>
            </w:r>
            <w:r>
              <w:rPr>
                <w:rFonts w:cs="Arial"/>
              </w:rPr>
              <w:t>交互。</w:t>
            </w:r>
          </w:p>
        </w:tc>
      </w:tr>
    </w:tbl>
    <w:p>
      <w:pPr>
        <w:pStyle w:val="Normal"/>
        <w:rPr/>
      </w:pPr>
      <w:r>
        <w:rPr/>
      </w:r>
    </w:p>
    <w:p>
      <w:pPr>
        <w:pStyle w:val="TableDescription"/>
        <w:numPr>
          <w:ilvl w:val="8"/>
          <w:numId w:val="3"/>
        </w:numPr>
        <w:rPr/>
      </w:pPr>
      <w:r>
        <w:rPr/>
        <w:t>SystemInfo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httpCFG</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http</w:t>
            </w:r>
            <w:r>
              <w:rPr>
                <w:rFonts w:cs="Arial"/>
              </w:rPr>
              <w:t>配置，枚举值如下</w:t>
            </w:r>
          </w:p>
          <w:p>
            <w:pPr>
              <w:pStyle w:val="Style44"/>
              <w:rPr>
                <w:rFonts w:cs="Arial"/>
              </w:rPr>
            </w:pPr>
            <w:r>
              <w:rPr>
                <w:rFonts w:cs="Arial"/>
              </w:rPr>
              <w:t>0</w:t>
            </w:r>
            <w:r>
              <w:rPr>
                <w:rFonts w:cs="Arial"/>
              </w:rPr>
              <w:t>：不使用</w:t>
            </w:r>
            <w:r>
              <w:rPr>
                <w:rFonts w:cs="Arial"/>
              </w:rPr>
              <w:t>https</w:t>
            </w:r>
          </w:p>
          <w:p>
            <w:pPr>
              <w:pStyle w:val="Style44"/>
              <w:rPr>
                <w:rFonts w:cs="Arial"/>
              </w:rPr>
            </w:pPr>
            <w:r>
              <w:rPr>
                <w:rFonts w:cs="Arial"/>
              </w:rPr>
              <w:t>1</w:t>
            </w:r>
            <w:r>
              <w:rPr>
                <w:rFonts w:cs="Arial"/>
              </w:rPr>
              <w:t>：部分使用</w:t>
            </w:r>
            <w:r>
              <w:rPr>
                <w:rFonts w:cs="Arial"/>
              </w:rPr>
              <w:t>https</w:t>
            </w:r>
          </w:p>
          <w:p>
            <w:pPr>
              <w:pStyle w:val="Style44"/>
              <w:rPr>
                <w:rFonts w:cs="Arial"/>
              </w:rPr>
            </w:pPr>
            <w:r>
              <w:rPr>
                <w:rFonts w:cs="Arial"/>
              </w:rPr>
              <w:t>2</w:t>
            </w:r>
            <w:r>
              <w:rPr>
                <w:rFonts w:cs="Arial"/>
              </w:rPr>
              <w:t>：全部使用</w:t>
            </w:r>
            <w:r>
              <w:rPr>
                <w:rFonts w:cs="Arial"/>
              </w:rPr>
              <w:t>https</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adaptMode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是否全适配模式，枚举值如下：</w:t>
            </w:r>
          </w:p>
          <w:p>
            <w:pPr>
              <w:pStyle w:val="Style44"/>
              <w:rPr>
                <w:rFonts w:cs="Arial"/>
              </w:rPr>
            </w:pPr>
            <w:r>
              <w:rPr>
                <w:rFonts w:cs="Arial"/>
              </w:rPr>
              <w:t>0</w:t>
            </w:r>
            <w:r>
              <w:rPr>
                <w:rFonts w:cs="Arial"/>
              </w:rPr>
              <w:t>：非全适配</w:t>
            </w:r>
          </w:p>
          <w:p>
            <w:pPr>
              <w:pStyle w:val="Style44"/>
              <w:rPr>
                <w:rFonts w:cs="Arial"/>
              </w:rPr>
            </w:pPr>
            <w:r>
              <w:rPr>
                <w:rFonts w:cs="Arial"/>
              </w:rPr>
              <w:t>1</w:t>
            </w:r>
            <w:r>
              <w:rPr>
                <w:rFonts w:cs="Arial"/>
              </w:rPr>
              <w:t>：全适配</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POST /rest/{version}/conferences/{conferenceID}/attendConference</w:t>
      </w:r>
    </w:p>
    <w:p>
      <w:pPr>
        <w:pStyle w:val="Normal"/>
        <w:rPr/>
      </w:pPr>
      <w:r>
        <w:rPr/>
        <w:t>Date:Sat, 16 Feb 2013 04:27:09 GMT</w:t>
      </w:r>
    </w:p>
    <w:p>
      <w:pPr>
        <w:pStyle w:val="Normal"/>
        <w:rPr/>
      </w:pPr>
      <w:r>
        <w:rPr/>
        <w:t>Authorization:Basic MTEzNjE4MTIzNzc5MTU1NzAwMDAtMDAwMQ==</w:t>
      </w:r>
    </w:p>
    <w:p>
      <w:pPr>
        <w:pStyle w:val="Normal"/>
        <w:rPr/>
      </w:pPr>
      <w:r>
        <w:rPr/>
        <w:t>Content-Type:text/xml</w:t>
      </w:r>
    </w:p>
    <w:p>
      <w:pPr>
        <w:pStyle w:val="Normal"/>
        <w:rPr/>
      </w:pPr>
      <w:r>
        <w:rPr/>
        <w:t>Content-Length:221</w:t>
      </w:r>
    </w:p>
    <w:p>
      <w:pPr>
        <w:pStyle w:val="Normal"/>
        <w:rPr/>
      </w:pPr>
      <w:r>
        <w:rPr/>
      </w:r>
    </w:p>
    <w:p>
      <w:pPr>
        <w:pStyle w:val="Normal"/>
        <w:rPr/>
      </w:pPr>
      <w:r>
        <w:rPr/>
        <w:t>&lt;?xml version="1.0" encoding="UTF-8"?&gt;</w:t>
      </w:r>
    </w:p>
    <w:p>
      <w:pPr>
        <w:pStyle w:val="Normal"/>
        <w:rPr/>
      </w:pPr>
      <w:r>
        <w:rPr/>
        <w:t>&lt;attendConferenceReq&gt;</w:t>
      </w:r>
    </w:p>
    <w:p>
      <w:pPr>
        <w:pStyle w:val="Normal"/>
        <w:rPr/>
      </w:pPr>
      <w:r>
        <w:rPr/>
        <w:tab/>
        <w:t>&lt;enableAV&gt;true&lt;/enableAV&gt;</w:t>
      </w:r>
    </w:p>
    <w:p>
      <w:pPr>
        <w:pStyle w:val="Normal"/>
        <w:rPr/>
      </w:pPr>
      <w:r>
        <w:rPr/>
        <w:tab/>
        <w:t>&lt;enableData&gt;true&lt;/enableData&gt;</w:t>
      </w:r>
    </w:p>
    <w:p>
      <w:pPr>
        <w:pStyle w:val="Normal"/>
        <w:rPr/>
      </w:pPr>
      <w:r>
        <w:rPr/>
        <w:tab/>
        <w:t>&lt;nickName&gt;john&lt;/nickName&gt;</w:t>
      </w:r>
    </w:p>
    <w:p>
      <w:pPr>
        <w:pStyle w:val="Normal"/>
        <w:rPr/>
      </w:pPr>
      <w:r>
        <w:rPr/>
        <w:tab/>
        <w:t>&lt;language&gt;zh-CN&lt;/language&gt;</w:t>
      </w:r>
    </w:p>
    <w:p>
      <w:pPr>
        <w:pStyle w:val="Normal"/>
        <w:rPr/>
      </w:pPr>
      <w:r>
        <w:rPr/>
        <w:t>&lt;/attendConferenceReq&gt;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15:48:06 GMT</w:t>
      </w:r>
    </w:p>
    <w:p>
      <w:pPr>
        <w:pStyle w:val="Normal"/>
        <w:rPr/>
      </w:pPr>
      <w:r>
        <w:rPr/>
        <w:t>Accept-Ranges: bytes</w:t>
      </w:r>
    </w:p>
    <w:p>
      <w:pPr>
        <w:pStyle w:val="Normal"/>
        <w:rPr/>
      </w:pPr>
      <w:r>
        <w:rPr/>
        <w:t>Content-Type: text/xml; charset=UTF-8</w:t>
      </w:r>
    </w:p>
    <w:p>
      <w:pPr>
        <w:pStyle w:val="Normal"/>
        <w:rPr>
          <w:rFonts w:ascii="宋体" w:hAnsi="宋体" w:cs="宋体"/>
          <w:color w:val="000000"/>
          <w:sz w:val="20"/>
          <w:szCs w:val="20"/>
        </w:rPr>
      </w:pPr>
      <w:r>
        <w:rPr>
          <w:rFonts w:cs="宋体" w:ascii="宋体" w:hAnsi="宋体"/>
          <w:color w:val="000000"/>
          <w:sz w:val="20"/>
          <w:szCs w:val="20"/>
        </w:rPr>
      </w:r>
    </w:p>
    <w:p>
      <w:pPr>
        <w:pStyle w:val="Normal"/>
        <w:rPr/>
      </w:pPr>
      <w:r>
        <w:rPr/>
        <w:t>&lt;?xml version="1.0" encoding="UTF-8"?&gt;</w:t>
      </w:r>
    </w:p>
    <w:p>
      <w:pPr>
        <w:pStyle w:val="Normal"/>
        <w:rPr/>
      </w:pPr>
      <w:r>
        <w:rPr/>
        <w:t>&lt;attendConferenceResult xmlns:xsi="http://www.w3.org/2001/XMLSchema-instance"&gt;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&lt;conferenceAttendInfo&gt;</w:t>
      </w:r>
    </w:p>
    <w:p>
      <w:pPr>
        <w:pStyle w:val="Normal"/>
        <w:rPr/>
      </w:pPr>
      <w:r>
        <w:rPr/>
        <w:tab/>
        <w:t>&lt;subject&gt;LMCT &lt;/subject&gt;</w:t>
      </w:r>
    </w:p>
    <w:p>
      <w:pPr>
        <w:pStyle w:val="Normal"/>
        <w:rPr/>
      </w:pPr>
      <w:r>
        <w:rPr/>
        <w:tab/>
        <w:t>&lt;orgnizationID&gt;123 &lt;/orgnizationID&gt;</w:t>
      </w:r>
    </w:p>
    <w:p>
      <w:pPr>
        <w:pStyle w:val="Normal"/>
        <w:rPr/>
      </w:pPr>
      <w:r>
        <w:rPr/>
        <w:tab/>
        <w:t>&lt;accessNumber&gt;+86755123 &lt;/accessNumber&gt;</w:t>
      </w:r>
    </w:p>
    <w:p>
      <w:pPr>
        <w:pStyle w:val="Normal"/>
        <w:rPr/>
      </w:pPr>
      <w:r>
        <w:rPr/>
        <w:tab/>
        <w:t>&lt;conferenceID&gt;89787878 &lt;/conferenceID&gt;</w:t>
      </w:r>
    </w:p>
    <w:p>
      <w:pPr>
        <w:pStyle w:val="Normal"/>
        <w:rPr/>
      </w:pPr>
      <w:r>
        <w:rPr/>
        <w:tab/>
        <w:t>&lt;</w:t>
      </w:r>
      <w:r>
        <w:rPr>
          <w:szCs w:val="24"/>
        </w:rPr>
        <w:t xml:space="preserve"> hasDataResource</w:t>
      </w:r>
      <w:r>
        <w:rPr/>
        <w:t>&gt;true &lt;/</w:t>
      </w:r>
      <w:r>
        <w:rPr>
          <w:szCs w:val="24"/>
        </w:rPr>
        <w:t xml:space="preserve"> hasDataResource</w:t>
      </w:r>
      <w:r>
        <w:rPr/>
        <w:t>&gt;</w:t>
      </w:r>
    </w:p>
    <w:p>
      <w:pPr>
        <w:pStyle w:val="Normal"/>
        <w:rPr/>
      </w:pPr>
      <w:r>
        <w:rPr/>
        <w:tab/>
        <w:t>&lt;dataConferenceID&gt;12233345345 &lt;/dataConferenceID&gt;</w:t>
      </w:r>
    </w:p>
    <w:p>
      <w:pPr>
        <w:pStyle w:val="Normal"/>
        <w:rPr/>
      </w:pPr>
      <w:r>
        <w:rPr/>
        <w:tab/>
        <w:t>&lt;webMSAddress&gt;webms.mediax.huawei.com&lt;/webMSAddress&gt;</w:t>
      </w:r>
    </w:p>
    <w:p>
      <w:pPr>
        <w:pStyle w:val="Normal"/>
        <w:rPr/>
      </w:pPr>
      <w:r>
        <w:rPr/>
        <w:tab/>
        <w:t>&lt;token&gt; MTEzNjE4MTIzNzc5MTU1NzAwMDAtMDAwMQ==&lt;/token&gt;</w:t>
      </w:r>
    </w:p>
    <w:p>
      <w:pPr>
        <w:pStyle w:val="Normal"/>
        <w:rPr/>
      </w:pPr>
      <w:r>
        <w:rPr/>
        <w:tab/>
        <w:t>&lt;participantID&gt; 989234234&lt;/participantID&gt;</w:t>
      </w:r>
    </w:p>
    <w:p>
      <w:pPr>
        <w:pStyle w:val="Normal"/>
        <w:rPr/>
      </w:pPr>
      <w:r>
        <w:rPr/>
        <w:tab/>
        <w:t>&lt;confMode&gt; 0&lt;/confMode&gt;</w:t>
      </w:r>
    </w:p>
    <w:p>
      <w:pPr>
        <w:pStyle w:val="Normal"/>
        <w:rPr/>
      </w:pPr>
      <w:r>
        <w:rPr/>
        <w:tab/>
        <w:t>&lt;confURL&gt; http://mediax.huawei.com/{version}/conferences/8888888888&lt;/confURL&gt;</w:t>
      </w:r>
    </w:p>
    <w:p>
      <w:pPr>
        <w:pStyle w:val="Normal"/>
        <w:rPr/>
      </w:pPr>
      <w:r>
        <w:rPr/>
        <w:tab/>
        <w:t>&lt;dataMediaSecretKey&gt;-73 -17 123 109 -125 -15 91 -80 77 -67 60 -67 3 -58 -126 -47&lt;/dataMediaSecretKey&gt;</w:t>
      </w:r>
    </w:p>
    <w:p>
      <w:pPr>
        <w:pStyle w:val="Normal"/>
        <w:ind w:left="1701" w:right="0" w:firstLine="420"/>
        <w:rPr/>
      </w:pPr>
      <w:r>
        <w:rPr/>
        <w:t>&lt;desktopSharingMode&gt;BFCP_STREAM&lt;/desktopSharingMode&gt;</w:t>
      </w:r>
    </w:p>
    <w:p>
      <w:pPr>
        <w:pStyle w:val="Normal"/>
        <w:ind w:left="1701" w:right="0" w:firstLine="420"/>
        <w:rPr/>
      </w:pPr>
      <w:r>
        <w:rPr/>
        <w:t>&lt;encryptMode&gt;auto&lt;/encryptMode&gt;</w:t>
      </w:r>
    </w:p>
    <w:p>
      <w:pPr>
        <w:pStyle w:val="Normal"/>
        <w:rPr/>
      </w:pPr>
      <w:r>
        <w:rPr/>
        <w:t xml:space="preserve">  </w:t>
      </w:r>
      <w:r>
        <w:rPr/>
        <w:t>&lt;/conferenceAttendInfo&gt;</w:t>
      </w:r>
    </w:p>
    <w:p>
      <w:pPr>
        <w:pStyle w:val="Normal"/>
        <w:ind w:left="1701" w:right="0" w:firstLine="210"/>
        <w:rPr/>
      </w:pPr>
      <w:r>
        <w:rPr/>
        <w:t>&lt;webAccountInfo&gt;</w:t>
      </w:r>
    </w:p>
    <w:p>
      <w:pPr>
        <w:pStyle w:val="Normal"/>
        <w:ind w:left="1701" w:right="0" w:firstLine="420"/>
        <w:rPr/>
      </w:pPr>
      <w:r>
        <w:rPr/>
        <w:t>&lt;serviceDomain&gt;c6.huawei.com&lt;/serviceDomain&gt;</w:t>
      </w:r>
    </w:p>
    <w:p>
      <w:pPr>
        <w:pStyle w:val="Normal"/>
        <w:ind w:left="1701" w:right="0" w:firstLine="420"/>
        <w:rPr/>
      </w:pPr>
      <w:r>
        <w:rPr/>
        <w:t>&lt;proxyServer&gt;sbc.huawei.com&lt;/proxyServer&gt;</w:t>
      </w:r>
    </w:p>
    <w:p>
      <w:pPr>
        <w:pStyle w:val="Normal"/>
        <w:ind w:left="1701" w:right="0" w:firstLine="420"/>
        <w:rPr/>
      </w:pPr>
      <w:r>
        <w:rPr/>
        <w:t>&lt;u</w:t>
      </w:r>
      <w:r>
        <w:rPr>
          <w:rFonts w:eastAsia="Times New Roman"/>
        </w:rPr>
        <w:t>ser</w:t>
      </w:r>
      <w:r>
        <w:rPr/>
        <w:t>N</w:t>
      </w:r>
      <w:r>
        <w:rPr>
          <w:rFonts w:eastAsia="Times New Roman"/>
        </w:rPr>
        <w:t>ame</w:t>
      </w:r>
      <w:r>
        <w:rPr/>
        <w:t>&gt;+8675528420015&lt;/u</w:t>
      </w:r>
      <w:r>
        <w:rPr>
          <w:rFonts w:eastAsia="Times New Roman"/>
        </w:rPr>
        <w:t>ser</w:t>
      </w:r>
      <w:r>
        <w:rPr/>
        <w:t>N</w:t>
      </w:r>
      <w:r>
        <w:rPr>
          <w:rFonts w:eastAsia="Times New Roman"/>
        </w:rPr>
        <w:t>ame</w:t>
      </w:r>
      <w:r>
        <w:rPr/>
        <w:t>&gt;</w:t>
      </w:r>
    </w:p>
    <w:p>
      <w:pPr>
        <w:pStyle w:val="Normal"/>
        <w:ind w:left="1701" w:right="0" w:firstLine="420"/>
        <w:rPr/>
      </w:pPr>
      <w:r>
        <w:rPr/>
        <w:t>&lt;userPassword&gt;c2NvdHQ6dGlnZXI=&lt;/userPassword&gt;</w:t>
      </w:r>
    </w:p>
    <w:p>
      <w:pPr>
        <w:pStyle w:val="Normal"/>
        <w:ind w:left="1701" w:right="0" w:firstLine="420"/>
        <w:rPr/>
      </w:pPr>
      <w:r>
        <w:rPr/>
        <w:t>&lt;authorizedName&gt;+8675528420015@c6.huawei.com&lt;/authorizedName&gt;</w:t>
      </w:r>
    </w:p>
    <w:p>
      <w:pPr>
        <w:pStyle w:val="Normal"/>
        <w:ind w:left="1701" w:right="0" w:firstLine="420"/>
        <w:rPr/>
      </w:pPr>
      <w:r>
        <w:rPr/>
        <w:t>&lt;authorizedCode&gt;c2NvdHQ6dGlnZXI=&lt;/authorizedCode&gt;</w:t>
      </w:r>
    </w:p>
    <w:p>
      <w:pPr>
        <w:pStyle w:val="Normal"/>
        <w:ind w:left="1701" w:right="0" w:firstLine="420"/>
        <w:rPr/>
      </w:pPr>
      <w:r>
        <w:rPr/>
        <w:t>&lt;</w:t>
      </w:r>
      <w:r>
        <w:rPr>
          <w:szCs w:val="24"/>
        </w:rPr>
        <w:t>isAsymmetry</w:t>
      </w:r>
      <w:r>
        <w:rPr/>
        <w:t xml:space="preserve"> &gt;true&lt;/</w:t>
      </w:r>
      <w:r>
        <w:rPr>
          <w:szCs w:val="24"/>
        </w:rPr>
        <w:t>isAsymmetry</w:t>
      </w:r>
      <w:r>
        <w:rPr/>
        <w:t>&gt;</w:t>
      </w:r>
    </w:p>
    <w:p>
      <w:pPr>
        <w:pStyle w:val="Normal"/>
        <w:ind w:left="1701" w:right="0" w:firstLine="420"/>
        <w:rPr/>
      </w:pPr>
      <w:r>
        <w:rPr/>
        <w:t>&lt;</w:t>
      </w:r>
      <w:r>
        <w:rPr>
          <w:szCs w:val="24"/>
        </w:rPr>
        <w:t>videoMediaParams</w:t>
      </w:r>
      <w:r>
        <w:rPr/>
        <w:t>&gt;</w:t>
      </w:r>
    </w:p>
    <w:p>
      <w:pPr>
        <w:pStyle w:val="Normal"/>
        <w:ind w:left="1701" w:right="0" w:firstLine="420"/>
        <w:rPr/>
      </w:pPr>
      <w:r>
        <w:rPr/>
        <w:t xml:space="preserve">  </w:t>
      </w:r>
      <w:r>
        <w:rPr/>
        <w:t>&lt;</w:t>
      </w:r>
      <w:r>
        <w:rPr>
          <w:szCs w:val="24"/>
        </w:rPr>
        <w:t>upResolution</w:t>
      </w:r>
      <w:r>
        <w:rPr/>
        <w:t>&gt;CIF&lt;/</w:t>
      </w:r>
      <w:r>
        <w:rPr>
          <w:szCs w:val="24"/>
        </w:rPr>
        <w:t>upResolution</w:t>
      </w:r>
      <w:r>
        <w:rPr/>
        <w:t>&gt;</w:t>
      </w:r>
    </w:p>
    <w:p>
      <w:pPr>
        <w:pStyle w:val="Normal"/>
        <w:ind w:left="1701" w:right="0" w:firstLine="420"/>
        <w:rPr/>
      </w:pPr>
      <w:r>
        <w:rPr/>
        <w:t xml:space="preserve">  </w:t>
      </w:r>
      <w:r>
        <w:rPr/>
        <w:t>&lt;</w:t>
      </w:r>
      <w:r>
        <w:rPr>
          <w:szCs w:val="24"/>
        </w:rPr>
        <w:t>downResolution</w:t>
      </w:r>
      <w:r>
        <w:rPr/>
        <w:t>&gt;CIF&lt;/</w:t>
      </w:r>
      <w:r>
        <w:rPr>
          <w:szCs w:val="24"/>
        </w:rPr>
        <w:t>downResolution</w:t>
      </w:r>
      <w:r>
        <w:rPr/>
        <w:t>&gt;</w:t>
      </w:r>
    </w:p>
    <w:p>
      <w:pPr>
        <w:pStyle w:val="Normal"/>
        <w:ind w:left="1701" w:right="0" w:firstLine="420"/>
        <w:rPr/>
      </w:pPr>
      <w:r>
        <w:rPr/>
        <w:t xml:space="preserve">  </w:t>
      </w:r>
      <w:r>
        <w:rPr/>
        <w:t>&lt;</w:t>
      </w:r>
      <w:r>
        <w:rPr>
          <w:szCs w:val="24"/>
        </w:rPr>
        <w:t>upBandwidth</w:t>
      </w:r>
      <w:r>
        <w:rPr/>
        <w:t>&gt;212&lt;/</w:t>
      </w:r>
      <w:r>
        <w:rPr>
          <w:szCs w:val="24"/>
        </w:rPr>
        <w:t>upBandwidth</w:t>
      </w:r>
      <w:r>
        <w:rPr/>
        <w:t>&gt;</w:t>
      </w:r>
    </w:p>
    <w:p>
      <w:pPr>
        <w:pStyle w:val="Normal"/>
        <w:ind w:left="1701" w:right="0" w:firstLine="420"/>
        <w:rPr/>
      </w:pPr>
      <w:r>
        <w:rPr/>
        <w:t xml:space="preserve">  </w:t>
      </w:r>
      <w:r>
        <w:rPr/>
        <w:t>&lt;</w:t>
      </w:r>
      <w:r>
        <w:rPr>
          <w:szCs w:val="24"/>
        </w:rPr>
        <w:t>downBandwidth</w:t>
      </w:r>
      <w:r>
        <w:rPr/>
        <w:t>&gt;212&lt;/</w:t>
      </w:r>
      <w:r>
        <w:rPr>
          <w:szCs w:val="24"/>
        </w:rPr>
        <w:t>downBandwidth</w:t>
      </w:r>
      <w:r>
        <w:rPr/>
        <w:t>&gt;</w:t>
      </w:r>
    </w:p>
    <w:p>
      <w:pPr>
        <w:pStyle w:val="Normal"/>
        <w:ind w:left="1701" w:right="0" w:firstLine="420"/>
        <w:rPr/>
      </w:pPr>
      <w:r>
        <w:rPr/>
        <w:t xml:space="preserve">  </w:t>
      </w:r>
      <w:r>
        <w:rPr/>
        <w:t>&lt;</w:t>
      </w:r>
      <w:r>
        <w:rPr>
          <w:szCs w:val="24"/>
        </w:rPr>
        <w:t>upFrameRate</w:t>
      </w:r>
      <w:r>
        <w:rPr/>
        <w:t>&gt;80&lt;/</w:t>
      </w:r>
      <w:r>
        <w:rPr>
          <w:szCs w:val="24"/>
        </w:rPr>
        <w:t>upFrameRate</w:t>
      </w:r>
      <w:r>
        <w:rPr/>
        <w:t>&gt;</w:t>
      </w:r>
    </w:p>
    <w:p>
      <w:pPr>
        <w:pStyle w:val="Normal"/>
        <w:ind w:left="1701" w:right="0" w:firstLine="420"/>
        <w:rPr/>
      </w:pPr>
      <w:r>
        <w:rPr/>
        <w:t xml:space="preserve">  </w:t>
      </w:r>
      <w:r>
        <w:rPr/>
        <w:t>&lt;</w:t>
      </w:r>
      <w:r>
        <w:rPr>
          <w:szCs w:val="24"/>
        </w:rPr>
        <w:t>downFrameRate</w:t>
      </w:r>
      <w:r>
        <w:rPr/>
        <w:t>&gt;80&lt;/</w:t>
      </w:r>
      <w:r>
        <w:rPr>
          <w:szCs w:val="24"/>
        </w:rPr>
        <w:t>downFrameRate</w:t>
      </w:r>
      <w:r>
        <w:rPr/>
        <w:t>&gt;</w:t>
      </w:r>
    </w:p>
    <w:p>
      <w:pPr>
        <w:pStyle w:val="Normal"/>
        <w:ind w:left="1701" w:right="0" w:firstLine="420"/>
        <w:rPr/>
      </w:pPr>
      <w:r>
        <w:rPr/>
        <w:t xml:space="preserve">  </w:t>
      </w:r>
      <w:r>
        <w:rPr/>
        <w:t>&lt;</w:t>
      </w:r>
      <w:r>
        <w:rPr>
          <w:szCs w:val="24"/>
        </w:rPr>
        <w:t>level</w:t>
      </w:r>
      <w:r>
        <w:rPr/>
        <w:t>&gt;Middle&lt;/</w:t>
      </w:r>
      <w:r>
        <w:rPr>
          <w:szCs w:val="24"/>
        </w:rPr>
        <w:t>level</w:t>
      </w:r>
      <w:r>
        <w:rPr/>
        <w:t>&gt;</w:t>
      </w:r>
    </w:p>
    <w:p>
      <w:pPr>
        <w:pStyle w:val="Normal"/>
        <w:ind w:left="1701" w:right="0" w:firstLine="420"/>
        <w:rPr/>
      </w:pPr>
      <w:r>
        <w:rPr/>
        <w:t>&lt;/</w:t>
      </w:r>
      <w:r>
        <w:rPr>
          <w:szCs w:val="24"/>
        </w:rPr>
        <w:t>videoMediaParams</w:t>
      </w:r>
      <w:r>
        <w:rPr/>
        <w:t>&gt;</w:t>
      </w:r>
    </w:p>
    <w:p>
      <w:pPr>
        <w:pStyle w:val="Normal"/>
        <w:ind w:left="1701" w:right="0" w:firstLine="210"/>
        <w:rPr/>
      </w:pPr>
      <w:r>
        <w:rPr/>
        <w:t>&lt;/webAccountInfo&gt;</w:t>
      </w:r>
    </w:p>
    <w:p>
      <w:pPr>
        <w:pStyle w:val="Normal"/>
        <w:ind w:left="1701" w:right="0" w:firstLine="210"/>
        <w:rPr/>
      </w:pPr>
      <w:r>
        <w:rPr/>
        <w:t>&lt;svnInfo&gt;</w:t>
      </w:r>
    </w:p>
    <w:p>
      <w:pPr>
        <w:pStyle w:val="Normal"/>
        <w:ind w:left="1701" w:right="0" w:firstLine="420"/>
        <w:rPr/>
      </w:pPr>
      <w:r>
        <w:rPr/>
        <w:t>&lt;svnMode&gt;0&lt;/svnMode&gt;</w:t>
      </w:r>
    </w:p>
    <w:p>
      <w:pPr>
        <w:pStyle w:val="Normal"/>
        <w:ind w:left="1701" w:right="0" w:firstLine="420"/>
        <w:rPr/>
      </w:pPr>
      <w:r>
        <w:rPr/>
        <w:t>&lt;svnSrvAddress&gt;svn1.sbc.huawei.com&lt;/svnSrvAddress&gt;</w:t>
      </w:r>
    </w:p>
    <w:p>
      <w:pPr>
        <w:pStyle w:val="Normal"/>
        <w:ind w:left="1701" w:right="0" w:firstLine="420"/>
        <w:rPr/>
      </w:pPr>
      <w:r>
        <w:rPr/>
        <w:t>&lt;svnSrvAddress&gt;svn2.sbc.huawei.com&lt;/svnSrvAddress&gt;</w:t>
      </w:r>
    </w:p>
    <w:p>
      <w:pPr>
        <w:pStyle w:val="Normal"/>
        <w:ind w:left="1701" w:right="0" w:firstLine="420"/>
        <w:rPr/>
      </w:pPr>
      <w:r>
        <w:rPr/>
        <w:t>&lt;svnSrvAddress&gt;svn3.sbc.huawei.com&lt;/svnSrvAddress&gt;</w:t>
      </w:r>
    </w:p>
    <w:p>
      <w:pPr>
        <w:pStyle w:val="Normal"/>
        <w:ind w:left="1701" w:right="0" w:firstLine="420"/>
        <w:rPr/>
      </w:pPr>
      <w:r>
        <w:rPr/>
        <w:t>&lt;svnSrvAddress&gt;svn4.sbc.huawei.com&lt;/svnSrvAddress&gt;</w:t>
      </w:r>
    </w:p>
    <w:p>
      <w:pPr>
        <w:pStyle w:val="Normal"/>
        <w:ind w:left="1701" w:right="0" w:firstLine="420"/>
        <w:rPr/>
      </w:pPr>
      <w:r>
        <w:rPr/>
        <w:t>&lt;svnSrvAddress&gt;svn5.sbc.huawei.com&lt;/svnSrvAddress&gt;</w:t>
      </w:r>
    </w:p>
    <w:p>
      <w:pPr>
        <w:pStyle w:val="Normal"/>
        <w:ind w:left="1701" w:right="0" w:firstLine="420"/>
        <w:rPr/>
      </w:pPr>
      <w:r>
        <w:rPr/>
        <w:t>&lt;svnSrvAddress&gt;svn6.sbc.huawei.com&lt;/svnSrvAddress&gt;</w:t>
      </w:r>
    </w:p>
    <w:p>
      <w:pPr>
        <w:pStyle w:val="Normal"/>
        <w:ind w:left="1701" w:right="0" w:firstLine="420"/>
        <w:rPr/>
      </w:pPr>
      <w:r>
        <w:rPr/>
        <w:t>&lt;svnCltName&gt;huawei&lt;/svnCltName&gt;</w:t>
      </w:r>
    </w:p>
    <w:p>
      <w:pPr>
        <w:pStyle w:val="Normal"/>
        <w:ind w:left="1701" w:right="0" w:firstLine="420"/>
        <w:rPr/>
      </w:pPr>
      <w:r>
        <w:rPr/>
        <w:t>&lt;svnCltPassword&gt;c2NvdHQ6dGlnZXI=&lt;/svnCltPassword&gt;</w:t>
      </w:r>
    </w:p>
    <w:p>
      <w:pPr>
        <w:pStyle w:val="Normal"/>
        <w:ind w:left="1701" w:right="0" w:firstLine="210"/>
        <w:rPr/>
      </w:pPr>
      <w:r>
        <w:rPr/>
        <w:t>&lt;/svnInfo&gt;</w:t>
      </w:r>
    </w:p>
    <w:p>
      <w:pPr>
        <w:pStyle w:val="Normal"/>
        <w:ind w:left="1701" w:right="0" w:firstLine="210"/>
        <w:rPr/>
      </w:pPr>
      <w:r>
        <w:rPr/>
        <w:t>&lt;systemInfo&gt;</w:t>
      </w:r>
    </w:p>
    <w:p>
      <w:pPr>
        <w:pStyle w:val="Normal"/>
        <w:ind w:left="1701" w:right="0" w:firstLine="210"/>
        <w:rPr/>
      </w:pPr>
      <w:r>
        <w:rPr/>
        <w:tab/>
        <w:t>&lt;confURL&gt; http://mediax.huawei.com/{version}/conferences/8888888888&lt;/confURL&gt;</w:t>
      </w:r>
    </w:p>
    <w:p>
      <w:pPr>
        <w:pStyle w:val="Normal"/>
        <w:ind w:left="1701" w:right="0" w:firstLine="210"/>
        <w:rPr/>
      </w:pPr>
      <w:r>
        <w:rPr/>
        <w:tab/>
        <w:t>&lt;httpCFG&gt;2&lt;/httpCFG&gt;</w:t>
      </w:r>
    </w:p>
    <w:p>
      <w:pPr>
        <w:pStyle w:val="Normal"/>
        <w:ind w:left="1701" w:right="0" w:firstLine="210"/>
        <w:rPr/>
      </w:pPr>
      <w:r>
        <w:rPr/>
        <w:tab/>
        <w:t>&lt;adaptMode&gt;1&lt;/adaptMode&gt;</w:t>
      </w:r>
    </w:p>
    <w:p>
      <w:pPr>
        <w:pStyle w:val="Normal"/>
        <w:ind w:left="1701" w:right="0" w:firstLine="210"/>
        <w:rPr/>
      </w:pPr>
      <w:r>
        <w:rPr/>
        <w:t>&lt;/systemInfo&gt;</w:t>
      </w:r>
    </w:p>
    <w:p>
      <w:pPr>
        <w:pStyle w:val="Normal"/>
        <w:rPr/>
      </w:pPr>
      <w:r>
        <w:rPr/>
        <w:t>&lt;/attendConferenceResult&gt;</w:t>
      </w:r>
    </w:p>
    <w:p>
      <w:pPr>
        <w:pStyle w:val="Normal"/>
        <w:ind w:left="0" w:right="0" w:hanging="0"/>
        <w:rPr/>
      </w:pPr>
      <w:r>
        <w:rPr/>
      </w:r>
    </w:p>
    <w:p>
      <w:pPr>
        <w:pStyle w:val="4"/>
        <w:numPr>
          <w:ilvl w:val="0"/>
          <w:numId w:val="0"/>
        </w:numPr>
        <w:ind w:left="231" w:right="210" w:hanging="0"/>
        <w:rPr/>
      </w:pPr>
      <w:bookmarkStart w:id="337" w:name="_获取用户权限信息"/>
      <w:bookmarkStart w:id="338" w:name="_删除已经离会的与会者"/>
      <w:bookmarkEnd w:id="337"/>
      <w:bookmarkEnd w:id="338"/>
      <w:r>
        <w:rPr/>
        <w:t>获取用户权限信息</w:t>
      </w:r>
    </w:p>
    <w:p>
      <w:pPr>
        <w:pStyle w:val="5"/>
        <w:ind w:left="210" w:right="210" w:hanging="0"/>
        <w:rPr/>
      </w:pPr>
      <w:r>
        <w:rPr/>
        <w:t>接口描述</w:t>
      </w:r>
    </w:p>
    <w:p>
      <w:pPr>
        <w:pStyle w:val="Normal"/>
        <w:rPr/>
      </w:pPr>
      <w:r>
        <w:rPr/>
        <w:t>系统通过该接口提供获取用户权限数据功能。系统收到请求，查询指定用户的权限信息，在响应消息中返回权限信息。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/rest/{version}/conferences/{conferenceID}/participants/{participantID}/authorized</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会议标识。用户方式登录时，该参数填写为“</w:t>
            </w:r>
            <w:r>
              <w:rPr>
                <w:rFonts w:cs="Arial"/>
              </w:rPr>
              <w:t>null”</w:t>
            </w:r>
            <w:r>
              <w:rPr>
                <w:rFonts w:cs="Arial"/>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与会者标识。操作者是数据用户时，</w:t>
            </w:r>
            <w:r>
              <w:rPr/>
              <w:t>操作者和被操作对象是同一个用户。操作者非数据用户时，该参数填写为“</w:t>
            </w:r>
            <w:r>
              <w:rPr/>
              <w:t>null”</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profile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Profile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用户权限信息，用</w:t>
            </w:r>
            <w:r>
              <w:rPr>
                <w:szCs w:val="24"/>
              </w:rPr>
              <w:t>XML</w:t>
            </w:r>
            <w:r>
              <w:rPr>
                <w:szCs w:val="24"/>
              </w:rPr>
              <w:t>表示。详见</w:t>
            </w:r>
            <w:r>
              <w:rPr>
                <w:szCs w:val="24"/>
              </w:rPr>
              <w:t>Profile</w:t>
            </w:r>
            <w:r>
              <w:rPr>
                <w:szCs w:val="24"/>
              </w:rPr>
              <w:t>数据结构。</w:t>
            </w:r>
          </w:p>
        </w:tc>
      </w:tr>
    </w:tbl>
    <w:p>
      <w:pPr>
        <w:pStyle w:val="Normal"/>
        <w:rPr/>
      </w:pPr>
      <w:r>
        <w:rPr/>
      </w:r>
    </w:p>
    <w:p>
      <w:pPr>
        <w:pStyle w:val="TableDescription"/>
        <w:numPr>
          <w:ilvl w:val="8"/>
          <w:numId w:val="3"/>
        </w:numPr>
        <w:rPr/>
      </w:pPr>
      <w:r>
        <w:rPr/>
        <w:t>Profile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role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general”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参见</w:t>
            </w:r>
            <w:r>
              <w:rPr>
                <w:rFonts w:cs="Arial"/>
              </w:rPr>
              <w:t>role</w:t>
            </w:r>
            <w:r>
              <w:rPr>
                <w:rFonts w:cs="Arial"/>
              </w:rPr>
              <w:t>参数。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purviewIDs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 ]</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用户的权限列表。每个权限最大不超过</w:t>
            </w:r>
            <w:r>
              <w:rPr>
                <w:rFonts w:cs="Arial"/>
              </w:rPr>
              <w:t>32</w:t>
            </w:r>
            <w:r>
              <w:rPr>
                <w:rFonts w:cs="Arial"/>
              </w:rPr>
              <w:t>个字符。</w:t>
            </w:r>
          </w:p>
        </w:tc>
      </w:tr>
    </w:tbl>
    <w:p>
      <w:pPr>
        <w:pStyle w:val="Style20"/>
        <w:ind w:left="0" w:right="0" w:hanging="0"/>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/rest/{version}/conferences/{conferenceID}/participants/{participantID}/authorized</w:t>
      </w:r>
      <w:r>
        <w:rPr/>
        <w:t xml:space="preserve"> HTTP/1.1</w:t>
      </w:r>
    </w:p>
    <w:p>
      <w:pPr>
        <w:pStyle w:val="Normal"/>
        <w:rPr/>
      </w:pPr>
      <w:r>
        <w:rPr/>
        <w:t>Date: Wed, 22 Jun 2011 15:48:06 GMT</w:t>
      </w:r>
    </w:p>
    <w:p>
      <w:pPr>
        <w:pStyle w:val="Normal"/>
        <w:rPr>
          <w:b/>
          <w:b/>
        </w:rPr>
      </w:pPr>
      <w:r>
        <w:rPr>
          <w:b/>
        </w:rPr>
        <w:t>Authorization: Basic c2NvdHQ6dGlnZXI=</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15:48:06 GMT</w:t>
      </w:r>
    </w:p>
    <w:p>
      <w:pPr>
        <w:pStyle w:val="Normal"/>
        <w:rPr/>
      </w:pPr>
      <w:r>
        <w:rPr/>
        <w:t>Accept-Ranges: bytes</w:t>
      </w:r>
    </w:p>
    <w:p>
      <w:pPr>
        <w:pStyle w:val="Normal"/>
        <w:rPr/>
      </w:pPr>
      <w:r>
        <w:rPr/>
        <w:t>Content-Type: text/xml; charset=UTF-8</w:t>
      </w:r>
    </w:p>
    <w:p>
      <w:pPr>
        <w:pStyle w:val="Normal"/>
        <w:rPr/>
      </w:pPr>
      <w:r>
        <w:rPr/>
      </w:r>
    </w:p>
    <w:p>
      <w:pPr>
        <w:pStyle w:val="Normal"/>
        <w:rPr/>
      </w:pPr>
      <w:r>
        <w:rPr/>
        <w:t>&lt;?xml version="1.0" encoding="UTF-8"?&gt;</w:t>
      </w:r>
    </w:p>
    <w:p>
      <w:pPr>
        <w:pStyle w:val="Normal"/>
        <w:rPr/>
      </w:pPr>
      <w:r>
        <w:rPr/>
        <w:t>&lt;profile&gt;</w:t>
      </w:r>
    </w:p>
    <w:p>
      <w:pPr>
        <w:pStyle w:val="Normal"/>
        <w:ind w:left="1701" w:right="0" w:firstLine="420"/>
        <w:rPr/>
      </w:pPr>
      <w:r>
        <w:rPr/>
        <w:t>&lt;role&gt;chair&lt;/role&gt;</w:t>
      </w:r>
    </w:p>
    <w:p>
      <w:pPr>
        <w:pStyle w:val="Normal"/>
        <w:ind w:left="1701" w:right="0" w:firstLine="420"/>
        <w:rPr/>
      </w:pPr>
      <w:r>
        <w:rPr/>
        <w:t>&lt;purviewIDs&gt;</w:t>
      </w:r>
    </w:p>
    <w:p>
      <w:pPr>
        <w:pStyle w:val="Normal"/>
        <w:ind w:left="420" w:right="0" w:firstLine="2100"/>
        <w:rPr/>
      </w:pPr>
      <w:r>
        <w:rPr/>
        <w:t>&lt;purviewID&gt;CONFERENCE_LOCK&lt;/purviewID&gt;</w:t>
      </w:r>
    </w:p>
    <w:p>
      <w:pPr>
        <w:pStyle w:val="Normal"/>
        <w:ind w:left="420" w:right="0" w:firstLine="2100"/>
        <w:rPr/>
      </w:pPr>
      <w:r>
        <w:rPr/>
        <w:t>&lt;purviewID&gt;CONFERENCE_PROLONG&lt;/purviewID&gt;</w:t>
      </w:r>
    </w:p>
    <w:p>
      <w:pPr>
        <w:pStyle w:val="Normal"/>
        <w:ind w:left="420" w:right="0" w:firstLine="2100"/>
        <w:rPr/>
      </w:pPr>
      <w:r>
        <w:rPr/>
        <w:t>&lt;purviewID&gt;CONFERENCE_CLOSE&lt;/purviewID&gt;</w:t>
      </w:r>
    </w:p>
    <w:p>
      <w:pPr>
        <w:pStyle w:val="Normal"/>
        <w:ind w:left="1701" w:right="0" w:firstLine="420"/>
        <w:rPr/>
      </w:pPr>
      <w:r>
        <w:rPr/>
        <w:t>&lt;/purviewIDs&gt;</w:t>
      </w:r>
    </w:p>
    <w:p>
      <w:pPr>
        <w:pStyle w:val="Normal"/>
        <w:rPr/>
      </w:pPr>
      <w:r>
        <w:rPr/>
        <w:t>&lt;/profile&gt;</w:t>
      </w:r>
    </w:p>
    <w:p>
      <w:pPr>
        <w:pStyle w:val="4"/>
        <w:numPr>
          <w:ilvl w:val="0"/>
          <w:numId w:val="0"/>
        </w:numPr>
        <w:ind w:left="231" w:right="210" w:hanging="0"/>
        <w:rPr/>
      </w:pPr>
      <w:bookmarkStart w:id="339" w:name="_Toc371173421"/>
      <w:bookmarkStart w:id="340" w:name="_Toc365380539"/>
      <w:bookmarkStart w:id="341" w:name="_Toc365380540"/>
      <w:bookmarkStart w:id="342" w:name="_Toc365380541"/>
      <w:bookmarkStart w:id="343" w:name="_Toc365380538"/>
      <w:bookmarkEnd w:id="340"/>
      <w:bookmarkEnd w:id="341"/>
      <w:bookmarkEnd w:id="342"/>
      <w:bookmarkEnd w:id="343"/>
      <w:r>
        <w:rPr/>
        <w:t>通过会议</w:t>
      </w:r>
      <w:r>
        <w:rPr/>
        <w:t>ID/</w:t>
      </w:r>
      <w:bookmarkEnd w:id="339"/>
      <w:r>
        <w:rPr/>
        <w:t>密码获取临时密码</w:t>
      </w:r>
    </w:p>
    <w:p>
      <w:pPr>
        <w:pStyle w:val="5"/>
        <w:ind w:left="210" w:right="210" w:hanging="0"/>
        <w:rPr/>
      </w:pPr>
      <w:r>
        <w:rPr/>
        <w:t>接口描述</w:t>
      </w:r>
    </w:p>
    <w:p>
      <w:pPr>
        <w:pStyle w:val="Normal"/>
        <w:rPr/>
      </w:pPr>
      <w:r>
        <w:rPr/>
        <w:t>该接口实现获取临时密码功能，满足</w:t>
      </w:r>
      <w:r>
        <w:rPr/>
        <w:t>SIP</w:t>
      </w:r>
      <w:r>
        <w:rPr/>
        <w:t>非加密方式一键入会的安全需求。业务能力服务器收到请求后，根据请求消息的会议密码返回具有相应权限的临时密码，临时密码必须在</w:t>
      </w:r>
      <w:r>
        <w:rPr/>
        <w:t>2</w:t>
      </w:r>
      <w:r>
        <w:rPr/>
        <w:t>分钟内使用，且只能使用</w:t>
      </w:r>
      <w:r>
        <w:rPr/>
        <w:t>1</w:t>
      </w:r>
      <w:r>
        <w:rPr/>
        <w:t>次。</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/rest/{version}/conferences/{conferenceID}/TmpPwd? pwd={conferencePwd}&amp;pin={pinCode}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71"/>
        <w:gridCol w:w="1273"/>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用户所参加会议的</w:t>
            </w:r>
            <w:r>
              <w:rPr/>
              <w:t>ID</w:t>
            </w:r>
            <w:r>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pwd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会议密码。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pin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仅适用于安全会议。</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授权令牌。本请求消息</w:t>
            </w:r>
            <w:r>
              <w:rPr>
                <w:rFonts w:cs="Arial"/>
              </w:rPr>
              <w:t>MediaX</w:t>
            </w:r>
            <w:r>
              <w:rPr>
                <w:rFonts w:cs="Arial"/>
              </w:rPr>
              <w:t>不使用本字段。</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tmpPwdResult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TmpPwdResult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1~32</w:t>
            </w:r>
            <w:r>
              <w:rPr/>
              <w:t>字节。临时密码。</w:t>
            </w:r>
          </w:p>
        </w:tc>
      </w:tr>
    </w:tbl>
    <w:p>
      <w:pPr>
        <w:pStyle w:val="Normal"/>
        <w:rPr/>
      </w:pPr>
      <w:r>
        <w:rPr/>
      </w:r>
    </w:p>
    <w:p>
      <w:pPr>
        <w:pStyle w:val="TableDescription"/>
        <w:ind w:left="420" w:right="0" w:hanging="0"/>
        <w:rPr/>
      </w:pPr>
      <w:r>
        <w:rPr/>
        <w:t>TmpPwdResult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tmpPwd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临时密码</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/rest/{version}/TmpPwd</w:t>
      </w:r>
      <w:r>
        <w:rPr/>
        <w:t>?conferenceID=87654321&amp;pwd=123456</w:t>
      </w:r>
      <w:r>
        <w:rPr>
          <w:b/>
        </w:rPr>
        <w:t xml:space="preserve"> HTTP/1.1</w:t>
      </w:r>
    </w:p>
    <w:p>
      <w:pPr>
        <w:pStyle w:val="Normal"/>
        <w:rPr/>
      </w:pPr>
      <w:r>
        <w:rPr/>
        <w:t>Date: Wed, 22 Jun 2011 15:48:07 GMT</w:t>
      </w:r>
    </w:p>
    <w:p>
      <w:pPr>
        <w:pStyle w:val="Normal"/>
        <w:rPr/>
      </w:pPr>
      <w:r>
        <w:rPr/>
        <w:t>Content-Length: 0</w:t>
      </w:r>
    </w:p>
    <w:p>
      <w:pPr>
        <w:pStyle w:val="Normal"/>
        <w:widowControl w:val="false"/>
        <w:numPr>
          <w:ilvl w:val="0"/>
          <w:numId w:val="5"/>
        </w:numPr>
        <w:snapToGrid w:val="true"/>
        <w:spacing w:lineRule="auto" w:line="300" w:before="0" w:after="0"/>
        <w:rPr/>
      </w:pPr>
      <w:r>
        <w:rPr/>
        <w:t>响应消息：</w:t>
      </w:r>
    </w:p>
    <w:p>
      <w:pPr>
        <w:pStyle w:val="Normal"/>
        <w:rPr/>
      </w:pPr>
      <w:r>
        <w:rPr/>
        <w:t xml:space="preserve">HTTP/1.0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624</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&lt;tmpPwdResult&gt;</w:t>
      </w:r>
    </w:p>
    <w:p>
      <w:pPr>
        <w:pStyle w:val="Normal"/>
        <w:rPr/>
      </w:pPr>
      <w:r>
        <w:rPr/>
        <w:t xml:space="preserve">  </w:t>
      </w:r>
      <w:r>
        <w:rPr/>
        <w:t>&lt;result&gt;</w:t>
      </w:r>
    </w:p>
    <w:p>
      <w:pPr>
        <w:pStyle w:val="Normal"/>
        <w:rPr/>
      </w:pPr>
      <w:r>
        <w:rPr/>
        <w:t xml:space="preserve">  </w:t>
      </w:r>
      <w:r>
        <w:rPr/>
        <w:tab/>
        <w:t>&lt;resultCode&gt;0&lt;/resultCode&gt;</w:t>
      </w:r>
    </w:p>
    <w:p>
      <w:pPr>
        <w:pStyle w:val="Normal"/>
        <w:ind w:left="1701" w:right="0" w:firstLine="408"/>
        <w:rPr/>
      </w:pPr>
      <w:r>
        <w:rPr/>
        <w:t>&lt;resultDesc&gt;Success&lt;/resultDesc&gt;</w:t>
      </w:r>
    </w:p>
    <w:p>
      <w:pPr>
        <w:pStyle w:val="Normal"/>
        <w:ind w:left="1701" w:right="0" w:firstLine="210"/>
        <w:rPr/>
      </w:pPr>
      <w:r>
        <w:rPr/>
        <w:t>&lt;/result&gt;</w:t>
      </w:r>
    </w:p>
    <w:p>
      <w:pPr>
        <w:pStyle w:val="Normal"/>
        <w:rPr/>
      </w:pPr>
      <w:r>
        <w:rPr/>
        <w:t xml:space="preserve">  </w:t>
      </w:r>
      <w:r>
        <w:rPr/>
        <w:t>&lt;tmpPwd&gt;Mzk1MDkwMD&lt;/versionNumber&gt;</w:t>
      </w:r>
    </w:p>
    <w:p>
      <w:pPr>
        <w:pStyle w:val="Normal"/>
        <w:rPr/>
      </w:pPr>
      <w:r>
        <w:rPr/>
        <w:t>&lt;/tmpPwdResult&gt;</w:t>
      </w:r>
    </w:p>
    <w:p>
      <w:pPr>
        <w:pStyle w:val="4"/>
        <w:numPr>
          <w:ilvl w:val="0"/>
          <w:numId w:val="0"/>
        </w:numPr>
        <w:ind w:left="231" w:right="210" w:hanging="0"/>
        <w:rPr/>
      </w:pPr>
      <w:bookmarkStart w:id="344" w:name="_Toc371173422"/>
      <w:r>
        <w:rPr/>
        <w:t>通过会议</w:t>
      </w:r>
      <w:r>
        <w:rPr/>
        <w:t>ID/</w:t>
      </w:r>
      <w:bookmarkEnd w:id="344"/>
      <w:r>
        <w:rPr/>
        <w:t>临时密码登录会议控制</w:t>
      </w:r>
    </w:p>
    <w:p>
      <w:pPr>
        <w:pStyle w:val="5"/>
        <w:ind w:left="210" w:right="210" w:hanging="0"/>
        <w:rPr/>
      </w:pPr>
      <w:r>
        <w:rPr/>
        <w:t>接口描述</w:t>
      </w:r>
    </w:p>
    <w:p>
      <w:pPr>
        <w:pStyle w:val="Normal"/>
        <w:rPr/>
      </w:pPr>
      <w:r>
        <w:rPr/>
        <w:t>该接口提供建立会议控制会话的方法。智能终端通过</w:t>
      </w:r>
      <w:r>
        <w:rPr/>
        <w:t>SIP</w:t>
      </w:r>
      <w:r>
        <w:rPr/>
        <w:t>腿会话内</w:t>
      </w:r>
      <w:r>
        <w:rPr/>
        <w:t>INFO</w:t>
      </w:r>
      <w:r>
        <w:rPr/>
        <w:t>和</w:t>
      </w:r>
      <w:r>
        <w:rPr/>
        <w:t>MediaX</w:t>
      </w:r>
      <w:r>
        <w:rPr/>
        <w:t>协商扩展能力后，</w:t>
      </w:r>
      <w:r>
        <w:rPr/>
        <w:t>MediaX</w:t>
      </w:r>
      <w:r>
        <w:rPr/>
        <w:t>通过会话内</w:t>
      </w:r>
      <w:r>
        <w:rPr/>
        <w:t>SIP INFO</w:t>
      </w:r>
      <w:r>
        <w:rPr/>
        <w:t>发送会控</w:t>
      </w:r>
      <w:r>
        <w:rPr/>
        <w:t>URL</w:t>
      </w:r>
      <w:r>
        <w:rPr/>
        <w:t>、会控临时密码、数据</w:t>
      </w:r>
      <w:r>
        <w:rPr/>
        <w:t>URL</w:t>
      </w:r>
      <w:r>
        <w:rPr/>
        <w:t>。然后，终端调用本接口建立</w:t>
      </w:r>
      <w:r>
        <w:rPr/>
        <w:t>HTTP</w:t>
      </w:r>
      <w:r>
        <w:rPr/>
        <w:t>会控腿。值得一提的是，由于</w:t>
      </w:r>
      <w:r>
        <w:rPr/>
        <w:t>SIP</w:t>
      </w:r>
      <w:r>
        <w:rPr/>
        <w:t>腿是不安全通道，不能直接给终端发送</w:t>
      </w:r>
      <w:r>
        <w:rPr/>
        <w:t>ParticipantID</w:t>
      </w:r>
      <w:r>
        <w:rPr/>
        <w:t>、</w:t>
      </w:r>
      <w:r>
        <w:rPr/>
        <w:t>ParticipantToken</w:t>
      </w:r>
      <w:r>
        <w:rPr/>
        <w:t>。</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w:t>
            </w:r>
            <w:r>
              <w:rPr/>
              <w:t>attendConference4UC</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71"/>
        <w:gridCol w:w="1273"/>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用户所参加会议的</w:t>
            </w:r>
            <w:r>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授权令牌。本请求消息</w:t>
            </w:r>
            <w:r>
              <w:rPr>
                <w:rFonts w:cs="Arial"/>
              </w:rPr>
              <w:t>MediaX</w:t>
            </w:r>
            <w:r>
              <w:rPr>
                <w:rFonts w:cs="Arial"/>
              </w:rPr>
              <w:t>不使用本字段。</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attendConferenceReq4UC</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AttendConferenceReq4UC</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申请参加会议信息。</w:t>
            </w:r>
          </w:p>
        </w:tc>
      </w:tr>
    </w:tbl>
    <w:p>
      <w:pPr>
        <w:pStyle w:val="Normal"/>
        <w:ind w:left="0" w:right="0" w:hanging="0"/>
        <w:rPr/>
      </w:pPr>
      <w:r>
        <w:rPr/>
      </w:r>
    </w:p>
    <w:p>
      <w:pPr>
        <w:pStyle w:val="TableDescription"/>
        <w:numPr>
          <w:ilvl w:val="8"/>
          <w:numId w:val="3"/>
        </w:numPr>
        <w:rPr/>
      </w:pPr>
      <w:r>
        <w:rPr/>
        <w:t>AttendConferenceReq4UC</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pwd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会议临时密码。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nickName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昵称。</w:t>
            </w:r>
          </w:p>
        </w:tc>
      </w:tr>
    </w:tbl>
    <w:p>
      <w:pPr>
        <w:pStyle w:val="Normal"/>
        <w:ind w:left="0" w:right="0" w:hanging="0"/>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attendConferenceResult4UC</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AttendConferenceResult4UC</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申请加入结果。用</w:t>
            </w:r>
            <w:r>
              <w:rPr/>
              <w:t>XML</w:t>
            </w:r>
            <w:r>
              <w:rPr/>
              <w:t>表示。</w:t>
            </w:r>
          </w:p>
        </w:tc>
      </w:tr>
    </w:tbl>
    <w:p>
      <w:pPr>
        <w:pStyle w:val="Normal"/>
        <w:ind w:left="0" w:right="0" w:hanging="0"/>
        <w:rPr/>
      </w:pPr>
      <w:r>
        <w:rPr/>
      </w:r>
    </w:p>
    <w:p>
      <w:pPr>
        <w:pStyle w:val="TableDescription"/>
        <w:numPr>
          <w:ilvl w:val="8"/>
          <w:numId w:val="3"/>
        </w:numPr>
        <w:rPr/>
      </w:pPr>
      <w:r>
        <w:rPr/>
        <w:t>AttendConferenceResult4UC</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参考”</w:t>
            </w:r>
            <w:r>
              <w:rPr/>
              <w:t>Result”</w:t>
            </w:r>
            <w:r>
              <w:rPr/>
              <w:t>数据结构描述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conferenceAttendInfo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ConferenceAttendInfo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会议相关的信息</w:t>
            </w:r>
            <w:r>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systemInfo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SystemInfo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系统信息。</w:t>
            </w:r>
          </w:p>
        </w:tc>
      </w:tr>
    </w:tbl>
    <w:p>
      <w:pPr>
        <w:pStyle w:val="Style20"/>
        <w:ind w:left="1701" w:right="0" w:firstLine="210"/>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 xml:space="preserve">POST /rest/{version}/conferences/{conferenceID}/attendConference4UC </w:t>
      </w:r>
      <w:r>
        <w:rPr>
          <w:b/>
        </w:rPr>
        <w:t>HTTP/1.1</w:t>
      </w:r>
    </w:p>
    <w:p>
      <w:pPr>
        <w:pStyle w:val="Normal"/>
        <w:rPr/>
      </w:pPr>
      <w:r>
        <w:rPr/>
        <w:t>Date:Sat, 16 Feb 2013 04:27:09 GMT</w:t>
      </w:r>
    </w:p>
    <w:p>
      <w:pPr>
        <w:pStyle w:val="Normal"/>
        <w:rPr/>
      </w:pPr>
      <w:r>
        <w:rPr/>
        <w:t>Authorization:Basic MTEzNjE4MTIzNzc5MTU1NzAwMDAtMDAwMQ==</w:t>
      </w:r>
    </w:p>
    <w:p>
      <w:pPr>
        <w:pStyle w:val="Normal"/>
        <w:rPr/>
      </w:pPr>
      <w:r>
        <w:rPr/>
        <w:t>Content-Type:text/xml</w:t>
      </w:r>
    </w:p>
    <w:p>
      <w:pPr>
        <w:pStyle w:val="Normal"/>
        <w:rPr/>
      </w:pPr>
      <w:r>
        <w:rPr/>
        <w:t>Content-Length: xxx</w:t>
      </w:r>
    </w:p>
    <w:p>
      <w:pPr>
        <w:pStyle w:val="Normal"/>
        <w:rPr/>
      </w:pPr>
      <w:r>
        <w:rPr/>
      </w:r>
    </w:p>
    <w:p>
      <w:pPr>
        <w:pStyle w:val="Normal"/>
        <w:rPr/>
      </w:pPr>
      <w:r>
        <w:rPr/>
        <w:t>&lt;?xml version="1.0" encoding="UTF-8"?&gt;</w:t>
      </w:r>
    </w:p>
    <w:p>
      <w:pPr>
        <w:pStyle w:val="Normal"/>
        <w:rPr/>
      </w:pPr>
      <w:r>
        <w:rPr/>
        <w:t>&lt;attendConferenceReq4UC&gt;</w:t>
      </w:r>
    </w:p>
    <w:p>
      <w:pPr>
        <w:pStyle w:val="Normal"/>
        <w:rPr/>
      </w:pPr>
      <w:r>
        <w:rPr/>
        <w:tab/>
        <w:t>&lt;pwd&gt;12345678&lt;/pwd&gt;</w:t>
      </w:r>
    </w:p>
    <w:p>
      <w:pPr>
        <w:pStyle w:val="Normal"/>
        <w:rPr/>
      </w:pPr>
      <w:r>
        <w:rPr/>
        <w:tab/>
        <w:t>&lt;nickName&gt;john&lt;/nickName&gt;</w:t>
      </w:r>
    </w:p>
    <w:p>
      <w:pPr>
        <w:pStyle w:val="Normal"/>
        <w:rPr/>
      </w:pPr>
      <w:r>
        <w:rPr/>
        <w:t>&lt;/attendConferenceReq&gt;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15:48:06 GMT</w:t>
      </w:r>
    </w:p>
    <w:p>
      <w:pPr>
        <w:pStyle w:val="Normal"/>
        <w:rPr/>
      </w:pPr>
      <w:r>
        <w:rPr/>
        <w:t>Accept-Ranges: bytes</w:t>
      </w:r>
    </w:p>
    <w:p>
      <w:pPr>
        <w:pStyle w:val="Normal"/>
        <w:rPr/>
      </w:pPr>
      <w:r>
        <w:rPr/>
        <w:t>Content-Type: text/xml; charset=UTF-8</w:t>
      </w:r>
    </w:p>
    <w:p>
      <w:pPr>
        <w:pStyle w:val="Normal"/>
        <w:rPr>
          <w:rFonts w:ascii="宋体" w:hAnsi="宋体" w:cs="宋体"/>
          <w:color w:val="000000"/>
          <w:sz w:val="20"/>
          <w:szCs w:val="20"/>
        </w:rPr>
      </w:pPr>
      <w:r>
        <w:rPr>
          <w:rFonts w:cs="宋体" w:ascii="宋体" w:hAnsi="宋体"/>
          <w:color w:val="000000"/>
          <w:sz w:val="20"/>
          <w:szCs w:val="20"/>
        </w:rPr>
      </w:r>
    </w:p>
    <w:p>
      <w:pPr>
        <w:pStyle w:val="Normal"/>
        <w:rPr/>
      </w:pPr>
      <w:r>
        <w:rPr/>
        <w:t>&lt;?xml version="1.0" encoding="UTF-8"?&gt;</w:t>
      </w:r>
    </w:p>
    <w:p>
      <w:pPr>
        <w:pStyle w:val="Normal"/>
        <w:rPr/>
      </w:pPr>
      <w:r>
        <w:rPr/>
        <w:t>&lt;attendConferenceResult4UC xmlns:xsi="http://www.w3.org/2001/XMLSchema-instance"&gt;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&lt;conferenceAttendInfo&gt;</w:t>
      </w:r>
    </w:p>
    <w:p>
      <w:pPr>
        <w:pStyle w:val="Normal"/>
        <w:rPr/>
      </w:pPr>
      <w:r>
        <w:rPr/>
        <w:tab/>
        <w:t>&lt;subject&gt;LMCT &lt;/subject&gt;</w:t>
      </w:r>
    </w:p>
    <w:p>
      <w:pPr>
        <w:pStyle w:val="Normal"/>
        <w:rPr/>
      </w:pPr>
      <w:r>
        <w:rPr/>
        <w:tab/>
        <w:t>&lt;orgnizationID&gt;123 &lt;/orgnizationID&gt;</w:t>
      </w:r>
    </w:p>
    <w:p>
      <w:pPr>
        <w:pStyle w:val="Normal"/>
        <w:rPr/>
      </w:pPr>
      <w:r>
        <w:rPr/>
        <w:tab/>
        <w:t>&lt;accessNumber&gt;+86755123 &lt;/accessNumber&gt;</w:t>
      </w:r>
    </w:p>
    <w:p>
      <w:pPr>
        <w:pStyle w:val="Normal"/>
        <w:rPr/>
      </w:pPr>
      <w:r>
        <w:rPr/>
        <w:tab/>
        <w:t>&lt;conferenceID&gt;89787878 &lt;/conferenceID&gt;</w:t>
      </w:r>
    </w:p>
    <w:p>
      <w:pPr>
        <w:pStyle w:val="Normal"/>
        <w:rPr/>
      </w:pPr>
      <w:r>
        <w:rPr/>
        <w:tab/>
        <w:t>&lt;</w:t>
      </w:r>
      <w:r>
        <w:rPr>
          <w:szCs w:val="24"/>
        </w:rPr>
        <w:t xml:space="preserve"> hasDataResource</w:t>
      </w:r>
      <w:r>
        <w:rPr/>
        <w:t>&gt;true &lt;/</w:t>
      </w:r>
      <w:r>
        <w:rPr>
          <w:szCs w:val="24"/>
        </w:rPr>
        <w:t xml:space="preserve"> hasDataResource</w:t>
      </w:r>
      <w:r>
        <w:rPr/>
        <w:t>&gt;</w:t>
      </w:r>
    </w:p>
    <w:p>
      <w:pPr>
        <w:pStyle w:val="Normal"/>
        <w:rPr/>
      </w:pPr>
      <w:r>
        <w:rPr/>
        <w:tab/>
        <w:t>&lt;dataConferenceID&gt;12233345345 &lt;/dataConferenceID&gt;</w:t>
      </w:r>
    </w:p>
    <w:p>
      <w:pPr>
        <w:pStyle w:val="Normal"/>
        <w:rPr/>
      </w:pPr>
      <w:r>
        <w:rPr/>
        <w:tab/>
        <w:t>&lt;webMSAddress&gt;webms.mediax.huawei.com&lt;/webMSAddress&gt;</w:t>
      </w:r>
    </w:p>
    <w:p>
      <w:pPr>
        <w:pStyle w:val="Normal"/>
        <w:rPr/>
      </w:pPr>
      <w:r>
        <w:rPr/>
        <w:tab/>
        <w:t>&lt;token&gt; MTEzNjE4MTIzNzc5MTU1NzAwMDAtMDAwMQ==&lt;/token&gt;</w:t>
      </w:r>
    </w:p>
    <w:p>
      <w:pPr>
        <w:pStyle w:val="Normal"/>
        <w:rPr/>
      </w:pPr>
      <w:r>
        <w:rPr/>
        <w:tab/>
        <w:t>&lt;participantID&gt; 989234234&lt;/participantID&gt;</w:t>
      </w:r>
    </w:p>
    <w:p>
      <w:pPr>
        <w:pStyle w:val="Normal"/>
        <w:rPr/>
      </w:pPr>
      <w:r>
        <w:rPr/>
        <w:tab/>
        <w:t>&lt;confMode&gt; 0&lt;/confMode&gt;</w:t>
      </w:r>
    </w:p>
    <w:p>
      <w:pPr>
        <w:pStyle w:val="Normal"/>
        <w:rPr/>
      </w:pPr>
      <w:r>
        <w:rPr/>
        <w:tab/>
        <w:t>&lt;confURL&gt; http://mediax.huawei.com/{version}/conferences/8888888888&lt;/confURL&gt;</w:t>
      </w:r>
    </w:p>
    <w:p>
      <w:pPr>
        <w:pStyle w:val="Normal"/>
        <w:rPr/>
      </w:pPr>
      <w:r>
        <w:rPr/>
        <w:tab/>
        <w:t>&lt;dataMediaSecretKey&gt;-73 -17 123 109 -125 -15 91 -80 77 -67 60 -67 3 -58 -126 -47&lt;/dataMediaSecretKey&gt;</w:t>
      </w:r>
    </w:p>
    <w:p>
      <w:pPr>
        <w:pStyle w:val="Normal"/>
        <w:ind w:left="1701" w:right="0" w:firstLine="420"/>
        <w:rPr/>
      </w:pPr>
      <w:r>
        <w:rPr/>
        <w:t>&lt;desktopSharingMode&gt;BFCP_STREAM&lt;/desktopSharingMode&gt;</w:t>
      </w:r>
    </w:p>
    <w:p>
      <w:pPr>
        <w:pStyle w:val="Normal"/>
        <w:ind w:left="1701" w:right="0" w:firstLine="420"/>
        <w:rPr/>
      </w:pPr>
      <w:r>
        <w:rPr/>
        <w:t>&lt;encryptMode&gt;auto&lt;/encryptMode&gt;</w:t>
      </w:r>
    </w:p>
    <w:p>
      <w:pPr>
        <w:pStyle w:val="Normal"/>
        <w:rPr/>
      </w:pPr>
      <w:r>
        <w:rPr/>
        <w:t xml:space="preserve">  </w:t>
      </w:r>
      <w:r>
        <w:rPr/>
        <w:t>&lt;/conferenceAttendInfo&gt;</w:t>
      </w:r>
    </w:p>
    <w:p>
      <w:pPr>
        <w:pStyle w:val="Normal"/>
        <w:ind w:left="1701" w:right="0" w:firstLine="210"/>
        <w:rPr/>
      </w:pPr>
      <w:r>
        <w:rPr/>
        <w:t>&lt;systemInfo&gt;</w:t>
      </w:r>
    </w:p>
    <w:p>
      <w:pPr>
        <w:pStyle w:val="Normal"/>
        <w:ind w:left="1701" w:right="0" w:firstLine="210"/>
        <w:rPr/>
      </w:pPr>
      <w:r>
        <w:rPr/>
        <w:tab/>
        <w:t>&lt;httpCFG&gt;2&lt;/httpCFG&gt;</w:t>
      </w:r>
    </w:p>
    <w:p>
      <w:pPr>
        <w:pStyle w:val="Normal"/>
        <w:ind w:left="1701" w:right="0" w:firstLine="210"/>
        <w:rPr/>
      </w:pPr>
      <w:r>
        <w:rPr/>
        <w:tab/>
        <w:t>&lt;adaptMode&gt;1&lt;/adaptMode&gt;</w:t>
      </w:r>
    </w:p>
    <w:p>
      <w:pPr>
        <w:pStyle w:val="Normal"/>
        <w:ind w:left="1701" w:right="0" w:firstLine="210"/>
        <w:rPr/>
      </w:pPr>
      <w:r>
        <w:rPr/>
        <w:t>&lt;/systemInfo&gt;</w:t>
      </w:r>
    </w:p>
    <w:p>
      <w:pPr>
        <w:pStyle w:val="Normal"/>
        <w:rPr/>
      </w:pPr>
      <w:r>
        <w:rPr/>
        <w:t>&lt;/attendConferenceResult&gt;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HTTP/1.0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624</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&lt;versionResult&gt;</w:t>
      </w:r>
    </w:p>
    <w:p>
      <w:pPr>
        <w:pStyle w:val="Normal"/>
        <w:rPr/>
      </w:pPr>
      <w:r>
        <w:rPr/>
        <w:t xml:space="preserve">  </w:t>
      </w:r>
      <w:r>
        <w:rPr/>
        <w:t>&lt;result&gt;</w:t>
      </w:r>
    </w:p>
    <w:p>
      <w:pPr>
        <w:pStyle w:val="Normal"/>
        <w:rPr/>
      </w:pPr>
      <w:r>
        <w:rPr/>
        <w:t xml:space="preserve">  </w:t>
      </w:r>
      <w:r>
        <w:rPr/>
        <w:tab/>
        <w:t>&lt;resultCode&gt;0&lt;/resultCode&gt;</w:t>
      </w:r>
    </w:p>
    <w:p>
      <w:pPr>
        <w:pStyle w:val="Normal"/>
        <w:ind w:left="1701" w:right="0" w:firstLine="408"/>
        <w:rPr/>
      </w:pPr>
      <w:r>
        <w:rPr/>
        <w:t>&lt;resultDesc&gt;Success&lt;/resultDesc&gt;</w:t>
      </w:r>
    </w:p>
    <w:p>
      <w:pPr>
        <w:pStyle w:val="Normal"/>
        <w:ind w:left="1701" w:right="0" w:firstLine="210"/>
        <w:rPr/>
      </w:pPr>
      <w:r>
        <w:rPr/>
        <w:t>&lt;/result&gt;</w:t>
      </w:r>
    </w:p>
    <w:p>
      <w:pPr>
        <w:pStyle w:val="Normal"/>
        <w:rPr/>
      </w:pPr>
      <w:r>
        <w:rPr/>
        <w:t xml:space="preserve">  </w:t>
      </w:r>
      <w:r>
        <w:rPr/>
        <w:t>&lt;participantToken&gt;MTIzMzM0Mzk1MDkwMDAzNDA=&lt;/participantToken&gt;</w:t>
      </w:r>
    </w:p>
    <w:p>
      <w:pPr>
        <w:pStyle w:val="Normal"/>
        <w:rPr/>
      </w:pPr>
      <w:r>
        <w:rPr/>
        <w:t>&lt;/versionResult&gt;</w:t>
      </w:r>
    </w:p>
    <w:p>
      <w:pPr>
        <w:pStyle w:val="Normal"/>
        <w:rPr/>
      </w:pPr>
      <w:r>
        <w:rPr/>
      </w:r>
    </w:p>
    <w:p>
      <w:pPr>
        <w:pStyle w:val="4"/>
        <w:numPr>
          <w:ilvl w:val="0"/>
          <w:numId w:val="0"/>
        </w:numPr>
        <w:ind w:left="231" w:right="210" w:hanging="0"/>
        <w:rPr/>
      </w:pPr>
      <w:r>
        <w:rPr/>
        <w:t>会议过程中增加数据会议</w:t>
      </w:r>
    </w:p>
    <w:p>
      <w:pPr>
        <w:pStyle w:val="5"/>
        <w:ind w:left="210" w:right="210" w:hanging="0"/>
        <w:rPr/>
      </w:pPr>
      <w:r>
        <w:rPr/>
        <w:t>接口描述</w:t>
      </w:r>
    </w:p>
    <w:p>
      <w:pPr>
        <w:pStyle w:val="Normal"/>
        <w:rPr/>
      </w:pPr>
      <w:r>
        <w:rPr/>
        <w:t>系统通过该接口提供通过密码申请主席权限功能。操作者和被操作对象是同一个用户，只能是来宾。只有在该会议正在召开、且会议当前为语音会议或视频会议、且会议被设置为允许会议主席添加数据会议，会议主席才能操作成功。</w:t>
      </w:r>
      <w:r>
        <w:rPr/>
        <w:t>MediaX</w:t>
      </w:r>
      <w:r>
        <w:rPr/>
        <w:t>收到发起数据会议请求，根据之前收到的各参与方终端能力，通过</w:t>
      </w:r>
      <w:r>
        <w:rPr/>
        <w:t>INFO</w:t>
      </w:r>
      <w:r>
        <w:rPr/>
        <w:t>消息向参与方发送数据会议</w:t>
      </w:r>
      <w:r>
        <w:rPr/>
        <w:t>URI</w:t>
      </w:r>
      <w:r>
        <w:rPr/>
        <w:t>参数。参与方终端是否能添加数据端口取决于系统的数据端口资源是否足够。</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/rest/{version}/conferences/{conferenceID}/dataConference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4"/>
        <w:numPr>
          <w:ilvl w:val="0"/>
          <w:numId w:val="0"/>
        </w:numPr>
        <w:ind w:left="231" w:right="210" w:hanging="0"/>
        <w:rPr/>
      </w:pPr>
      <w:ins w:id="106" w:author="t00302819" w:date="2016-02-29T16:25:00Z">
        <w:r>
          <w:rPr/>
          <w:t>会议过程中增加桌面共享会议</w:t>
        </w:r>
      </w:ins>
    </w:p>
    <w:p>
      <w:pPr>
        <w:pStyle w:val="5"/>
        <w:ind w:left="210" w:right="210" w:hanging="0"/>
        <w:rPr/>
      </w:pPr>
      <w:ins w:id="107" w:author="t00302819" w:date="2016-02-29T16:25:00Z">
        <w:r>
          <w:rPr/>
          <w:t>接口描述</w:t>
        </w:r>
      </w:ins>
    </w:p>
    <w:p>
      <w:pPr>
        <w:pStyle w:val="Normal"/>
        <w:rPr/>
      </w:pPr>
      <w:ins w:id="108" w:author="t00302819" w:date="2016-02-29T16:25:00Z">
        <w:r>
          <w:rPr/>
          <w:t>系统通过该接口为语音会议增加桌面共享会议，视频会议默认具备桌面共享能力。只有在该会议正在召开、会议当前为语音会议、会议被设置为允许会议主席添加数据会议，会议主席才能操作成功。</w:t>
        </w:r>
      </w:ins>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ins w:id="109" w:author="t00302819" w:date="2016-02-29T16:25:00Z">
              <w:r>
                <w:rPr/>
                <w:t>方法</w:t>
              </w:r>
            </w:ins>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ins w:id="110" w:author="t00302819" w:date="2016-02-29T16:25:00Z">
              <w:r>
                <w:rPr/>
                <w:t>作用域</w:t>
              </w:r>
            </w:ins>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11" w:author="t00302819" w:date="2016-02-29T16:25:00Z">
              <w:r>
                <w:rPr>
                  <w:rFonts w:cs="Arial"/>
                </w:rPr>
                <w:t>POST</w:t>
              </w:r>
            </w:ins>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12" w:author="t00302819" w:date="2016-02-29T16:25:00Z">
              <w:r>
                <w:rPr>
                  <w:rFonts w:cs="Arial"/>
                </w:rPr>
                <w:t>/rest/{version}/conferences/{conferenceID}/desktopSharingConference</w:t>
              </w:r>
            </w:ins>
          </w:p>
        </w:tc>
      </w:tr>
    </w:tbl>
    <w:p>
      <w:pPr>
        <w:pStyle w:val="Normal"/>
        <w:rPr/>
      </w:pPr>
      <w:r>
        <w:rPr/>
      </w:r>
    </w:p>
    <w:p>
      <w:pPr>
        <w:pStyle w:val="5"/>
        <w:ind w:left="210" w:right="210" w:hanging="0"/>
        <w:rPr/>
      </w:pPr>
      <w:ins w:id="113" w:author="t00302819" w:date="2016-02-29T16:25:00Z">
        <w:r>
          <w:rPr/>
          <w:t>输入参数</w:t>
        </w:r>
      </w:ins>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ins w:id="114" w:author="t00302819" w:date="2016-02-29T16:25:00Z">
              <w:r>
                <w:rPr>
                  <w:b/>
                </w:rPr>
                <w:t>参数名称</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ins w:id="115" w:author="t00302819" w:date="2016-02-29T16:25:00Z">
              <w:r>
                <w:rPr>
                  <w:b/>
                </w:rPr>
                <w:t>是否必须</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ins w:id="116" w:author="t00302819" w:date="2016-02-29T16:25:00Z">
              <w:r>
                <w:rPr>
                  <w:b/>
                </w:rPr>
                <w:t>参数类型</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ins w:id="117" w:author="t00302819" w:date="2016-02-29T16:25:00Z">
              <w:r>
                <w:rPr>
                  <w:rFonts w:cs="Arial"/>
                  <w:b/>
                </w:rPr>
                <w:t>默认值</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ins w:id="118" w:author="t00302819" w:date="2016-02-29T16:25:00Z">
              <w:r>
                <w:rPr>
                  <w:rFonts w:cs="Arial"/>
                  <w:b/>
                </w:rPr>
                <w:t>描述</w:t>
              </w:r>
            </w:ins>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ins w:id="119" w:author="t00302819" w:date="2016-02-29T16:25:00Z">
              <w:r>
                <w:rPr>
                  <w:rFonts w:cs="Arial"/>
                  <w:b/>
                </w:rPr>
                <w:t>Request URI</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20" w:author="t00302819" w:date="2016-02-29T16:25:00Z">
              <w:r>
                <w:rPr/>
                <w:t>version</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21" w:author="t00302819" w:date="2016-02-29T16:25:00Z">
              <w:r>
                <w:rPr/>
                <w:t>Y</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22" w:author="t00302819" w:date="2016-02-29T16:25:00Z">
              <w:r>
                <w:rPr>
                  <w:szCs w:val="24"/>
                </w:rPr>
                <w:t>String</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23" w:author="t00302819" w:date="2016-02-29T16:25:00Z">
              <w:r>
                <w:rPr>
                  <w:rFonts w:cs="Arial"/>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24" w:author="t00302819" w:date="2016-02-29T16:25:00Z">
              <w:r>
                <w:rPr>
                  <w:rFonts w:cs="Arial"/>
                </w:rPr>
                <w:t>版本信息。</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25" w:author="t00302819" w:date="2016-02-29T16:25:00Z">
              <w:r>
                <w:rPr/>
                <w:t>conferenceID</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26" w:author="t00302819" w:date="2016-02-29T16:25:00Z">
              <w:r>
                <w:rPr/>
                <w:t>Y</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27" w:author="t00302819" w:date="2016-02-29T16:25:00Z">
              <w:r>
                <w:rPr>
                  <w:szCs w:val="24"/>
                </w:rPr>
                <w:t>String</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28" w:author="t00302819" w:date="2016-02-29T16:25:00Z">
              <w:r>
                <w:rPr>
                  <w:rFonts w:cs="Arial"/>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29" w:author="t00302819" w:date="2016-02-29T16:25:00Z">
              <w:r>
                <w:rPr>
                  <w:rFonts w:cs="Arial"/>
                </w:rPr>
                <w:t>会议标识。</w:t>
              </w:r>
            </w:ins>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ins w:id="130" w:author="t00302819" w:date="2016-02-29T16:25:00Z">
              <w:r>
                <w:rPr>
                  <w:b/>
                </w:rPr>
                <w:t>Request Headers</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31" w:author="t00302819" w:date="2016-02-29T16:25:00Z">
              <w:r>
                <w:rPr>
                  <w:rFonts w:cs="Arial"/>
                </w:rPr>
                <w:t>token</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32" w:author="t00302819" w:date="2016-02-29T16:25:00Z">
              <w:r>
                <w:rPr>
                  <w:rFonts w:cs="Arial"/>
                </w:rPr>
                <w:t>Y</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33" w:author="t00302819" w:date="2016-02-29T16:25:00Z">
              <w:r>
                <w:rPr>
                  <w:rFonts w:cs="Arial"/>
                </w:rPr>
                <w:t>String</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34" w:author="t00302819" w:date="2016-02-29T16:25:00Z">
              <w:r>
                <w:rPr>
                  <w:rFonts w:cs="Arial"/>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35" w:author="t00302819" w:date="2016-02-29T16:25:00Z">
              <w:r>
                <w:rPr>
                  <w:rFonts w:cs="Arial"/>
                </w:rPr>
                <w:t>授权令牌。</w:t>
              </w:r>
            </w:ins>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ins w:id="136" w:author="t00302819" w:date="2016-02-29T16:25:00Z">
              <w:r>
                <w:rPr>
                  <w:b/>
                </w:rPr>
                <w:t>Request Body</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ins w:id="137" w:author="t00302819" w:date="2016-02-29T16:25:00Z">
              <w:r>
                <w:rPr>
                  <w:rFonts w:cs="Arial"/>
                </w:rPr>
                <w:t>无</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ins w:id="138" w:author="t00302819" w:date="2016-02-29T16:25:00Z">
        <w:r>
          <w:rPr/>
          <w:t>输出参数</w:t>
        </w:r>
      </w:ins>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ins w:id="139" w:author="t00302819" w:date="2016-02-29T16:25:00Z">
              <w:r>
                <w:rPr>
                  <w:b/>
                </w:rPr>
                <w:t>参数名称</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ins w:id="140" w:author="t00302819" w:date="2016-02-29T16:25:00Z">
              <w:r>
                <w:rPr>
                  <w:b/>
                </w:rPr>
                <w:t>是否必须</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ins w:id="141" w:author="t00302819" w:date="2016-02-29T16:25:00Z">
              <w:r>
                <w:rPr>
                  <w:b/>
                </w:rPr>
                <w:t>参数类型</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ins w:id="142" w:author="t00302819" w:date="2016-02-29T16:25:00Z">
              <w:r>
                <w:rPr>
                  <w:rFonts w:cs="Arial"/>
                  <w:b/>
                </w:rPr>
                <w:t>默认值</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ins w:id="143" w:author="t00302819" w:date="2016-02-29T16:25:00Z">
              <w:r>
                <w:rPr>
                  <w:rFonts w:cs="Arial"/>
                  <w:b/>
                </w:rPr>
                <w:t>描述</w:t>
              </w:r>
            </w:ins>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ins w:id="144" w:author="t00302819" w:date="2016-02-29T16:25:00Z">
              <w:r>
                <w:rPr>
                  <w:b/>
                </w:rPr>
                <w:t>Response Headers</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45" w:author="t00302819" w:date="2016-02-29T16:25:00Z">
              <w:r>
                <w:rPr>
                  <w:szCs w:val="24"/>
                </w:rPr>
                <w:t>code</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46" w:author="t00302819" w:date="2016-02-29T16:25:00Z">
              <w:r>
                <w:rPr>
                  <w:szCs w:val="24"/>
                </w:rPr>
                <w:t>Y</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47" w:author="t00302819" w:date="2016-02-29T16:25:00Z">
              <w:r>
                <w:rPr>
                  <w:szCs w:val="24"/>
                </w:rPr>
                <w:t>int</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48" w:author="t00302819" w:date="2016-02-29T16:25:00Z">
              <w:r>
                <w:rPr>
                  <w:szCs w:val="24"/>
                </w:rPr>
                <w:t>0</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49" w:author="t00302819" w:date="2016-02-29T16:25:00Z">
              <w:r>
                <w:rPr>
                  <w:szCs w:val="24"/>
                </w:rPr>
                <w:t>返回码。</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50" w:author="t00302819" w:date="2016-02-29T16:25:00Z">
              <w:r>
                <w:rPr>
                  <w:szCs w:val="24"/>
                </w:rPr>
                <w:t>description</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51" w:author="t00302819" w:date="2016-02-29T16:25:00Z">
              <w:r>
                <w:rPr>
                  <w:szCs w:val="24"/>
                </w:rPr>
                <w:t>N</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52" w:author="t00302819" w:date="2016-02-29T16:25:00Z">
              <w:r>
                <w:rPr>
                  <w:szCs w:val="24"/>
                </w:rPr>
                <w:t>String</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ins w:id="153" w:author="t00302819" w:date="2016-02-29T16:25:00Z">
              <w:r>
                <w:rPr>
                  <w:szCs w:val="24"/>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54" w:author="t00302819" w:date="2016-02-29T16:25:00Z">
              <w:r>
                <w:rPr/>
                <w:t>对返回码的描述。</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55" w:author="t00302819" w:date="2016-02-29T16:25:00Z">
              <w:r>
                <w:rPr>
                  <w:szCs w:val="24"/>
                </w:rPr>
                <w:t>warning</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56" w:author="t00302819" w:date="2016-02-29T16:25:00Z">
              <w:r>
                <w:rPr>
                  <w:szCs w:val="24"/>
                </w:rPr>
                <w:t>N</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ins w:id="157" w:author="t00302819" w:date="2016-02-29T16:25:00Z">
              <w:r>
                <w:rPr>
                  <w:szCs w:val="24"/>
                </w:rPr>
                <w:t>String</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ins w:id="158" w:author="t00302819" w:date="2016-02-29T16:25:00Z">
              <w:r>
                <w:rPr>
                  <w:szCs w:val="24"/>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59" w:author="t00302819" w:date="2016-02-29T16:25:00Z">
              <w:r>
                <w:rPr/>
                <w:t>错误信息。</w:t>
              </w:r>
            </w:ins>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ins w:id="160" w:author="t00302819" w:date="2016-02-29T16:25:00Z">
              <w:r>
                <w:rPr>
                  <w:b/>
                </w:rPr>
                <w:t>Response Content</w:t>
              </w:r>
            </w:ins>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61" w:author="t00302819" w:date="2016-02-29T16:25:00Z">
              <w:r>
                <w:rPr/>
                <w:t>result</w:t>
              </w:r>
            </w:ins>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62" w:author="t00302819" w:date="2016-02-29T16:25:00Z">
              <w:r>
                <w:rPr/>
                <w:t>否</w:t>
              </w:r>
            </w:ins>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ins w:id="163" w:author="t00302819" w:date="2016-02-29T16:25:00Z">
              <w:r>
                <w:rPr/>
                <w:t>Result</w:t>
              </w:r>
            </w:ins>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ins w:id="164" w:author="t00302819" w:date="2016-02-29T16:25:00Z">
              <w:r>
                <w:rPr/>
                <w:t>Null</w:t>
              </w:r>
            </w:ins>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ins w:id="165" w:author="t00302819" w:date="2016-02-29T16:25:00Z">
              <w:r>
                <w:rPr/>
                <w:t>操作结果。</w:t>
              </w:r>
            </w:ins>
          </w:p>
        </w:tc>
      </w:tr>
    </w:tbl>
    <w:p>
      <w:pPr>
        <w:pStyle w:val="Normal"/>
        <w:rPr/>
      </w:pPr>
      <w:r>
        <w:rPr/>
      </w:r>
    </w:p>
    <w:p>
      <w:pPr>
        <w:pStyle w:val="4"/>
        <w:numPr>
          <w:ilvl w:val="0"/>
          <w:numId w:val="0"/>
        </w:numPr>
        <w:ind w:left="231" w:right="210" w:hanging="0"/>
        <w:rPr/>
      </w:pPr>
      <w:bookmarkStart w:id="345" w:name="_获取在线会议信息"/>
      <w:bookmarkStart w:id="346" w:name="_Toc365380523"/>
      <w:bookmarkEnd w:id="345"/>
      <w:bookmarkEnd w:id="346"/>
      <w:r>
        <w:rPr/>
        <w:t>获取在线会议信息</w:t>
      </w:r>
    </w:p>
    <w:p>
      <w:pPr>
        <w:pStyle w:val="5"/>
        <w:ind w:left="210" w:right="210" w:hanging="0"/>
        <w:rPr/>
      </w:pPr>
      <w:r>
        <w:rPr/>
        <w:t>接口描述</w:t>
      </w:r>
    </w:p>
    <w:p>
      <w:pPr>
        <w:pStyle w:val="Normal"/>
        <w:rPr/>
      </w:pPr>
      <w:r>
        <w:rPr/>
        <w:t>通过该接口提供查询在线会议信息功能。会议能力服务器收到请求，查询指定会议的相关信息，并在响应消息中返回会议信息。</w:t>
      </w:r>
    </w:p>
    <w:p>
      <w:pPr>
        <w:pStyle w:val="Normal"/>
        <w:rPr/>
      </w:pPr>
      <w:r>
        <w:rPr/>
        <w:t>会议能力服务器的响应消息分为业务返回和</w:t>
      </w:r>
      <w:r>
        <w:rPr/>
        <w:t>Tomcat</w:t>
      </w:r>
      <w:r>
        <w:rPr/>
        <w:t>返回的失败响应。会议业务服务器收到</w:t>
      </w:r>
      <w:r>
        <w:rPr/>
        <w:t>HTTP 404</w:t>
      </w:r>
      <w:r>
        <w:rPr/>
        <w:t>响应后，检查</w:t>
      </w:r>
      <w:r>
        <w:rPr/>
        <w:t>HTTP</w:t>
      </w:r>
      <w:r>
        <w:rPr/>
        <w:t>头域中是否存在</w:t>
      </w:r>
      <w:r>
        <w:rPr/>
        <w:t>resultCode</w:t>
      </w:r>
      <w:r>
        <w:rPr/>
        <w:t>参数</w:t>
      </w:r>
      <w:r>
        <w:rPr/>
        <w:t>(</w:t>
      </w:r>
      <w:r>
        <w:rPr/>
        <w:t>不需要检测参数值</w:t>
      </w:r>
      <w:r>
        <w:rPr/>
        <w:t>)</w:t>
      </w:r>
      <w:r>
        <w:rPr/>
        <w:t>或</w:t>
      </w:r>
      <w:r>
        <w:rPr/>
        <w:t>Warning"</w:t>
      </w:r>
      <w:r>
        <w:rPr/>
        <w:t>头域</w:t>
      </w:r>
      <w:r>
        <w:rPr/>
        <w:t>(</w:t>
      </w:r>
      <w:r>
        <w:rPr/>
        <w:t>不需要检测头域的值</w:t>
      </w:r>
      <w:r>
        <w:rPr/>
        <w:t>)</w:t>
      </w:r>
      <w:r>
        <w:rPr/>
        <w:t>，如果存在，则表示会议能力服务器不存在该会议；如果不存在，则判断会议能力服务器业务异常，会议可能正在恢复当中，客户端要继续重试查询。</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If-Modified-Since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color w:val="000000"/>
                <w:sz w:val="20"/>
                <w:szCs w:val="20"/>
              </w:rPr>
              <w:t>遵循</w:t>
            </w:r>
            <w:r>
              <w:rPr>
                <w:rFonts w:cs="Arial"/>
                <w:color w:val="000000"/>
                <w:sz w:val="20"/>
                <w:szCs w:val="20"/>
              </w:rPr>
              <w:t>HTTP/1.1</w:t>
            </w:r>
            <w:r>
              <w:rPr>
                <w:rFonts w:cs="Arial"/>
                <w:color w:val="000000"/>
                <w:sz w:val="20"/>
                <w:szCs w:val="20"/>
              </w:rPr>
              <w:t>规范，</w:t>
            </w:r>
            <w:r>
              <w:rPr>
                <w:rFonts w:cs="Arial"/>
              </w:rPr>
              <w:t>用于请求消息中表示“</w:t>
            </w:r>
            <w:r>
              <w:rPr>
                <w:rFonts w:cs="Arial"/>
                <w:color w:val="000000"/>
                <w:sz w:val="20"/>
                <w:szCs w:val="20"/>
              </w:rPr>
              <w:t>最后修改时间”。最大不超过</w:t>
            </w:r>
            <w:r>
              <w:rPr>
                <w:rFonts w:cs="Arial"/>
                <w:color w:val="000000"/>
                <w:sz w:val="20"/>
                <w:szCs w:val="20"/>
              </w:rPr>
              <w:t>32</w:t>
            </w:r>
            <w:r>
              <w:rPr>
                <w:rFonts w:cs="Arial"/>
                <w:color w:val="000000"/>
                <w:sz w:val="20"/>
                <w:szCs w:val="20"/>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If-None-Match</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扩展协议字段，用”最后修改时间的毫秒值”填充</w:t>
            </w:r>
            <w:r>
              <w:rPr>
                <w:rFonts w:cs="Arial"/>
                <w:color w:val="000000"/>
                <w:sz w:val="20"/>
                <w:szCs w:val="20"/>
              </w:rPr>
              <w:t>。初次请求时为空，后续从响应消息的</w:t>
            </w:r>
            <w:r>
              <w:rPr>
                <w:rFonts w:cs="Arial"/>
                <w:color w:val="000000"/>
                <w:sz w:val="20"/>
                <w:szCs w:val="20"/>
              </w:rPr>
              <w:t>ETag</w:t>
            </w:r>
            <w:r>
              <w:rPr>
                <w:rFonts w:cs="Arial"/>
                <w:color w:val="000000"/>
                <w:sz w:val="20"/>
                <w:szCs w:val="20"/>
              </w:rPr>
              <w:t>中获取。</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ETag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扩展协议字段，用”最后修改时间的毫秒值”填充</w:t>
            </w:r>
            <w:r>
              <w:rPr>
                <w:rFonts w:cs="Arial"/>
                <w:color w:val="000000"/>
                <w:sz w:val="20"/>
                <w:szCs w:val="20"/>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spellQueryconference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SpellQueryconference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查询结果。</w:t>
            </w:r>
          </w:p>
        </w:tc>
      </w:tr>
    </w:tbl>
    <w:p>
      <w:pPr>
        <w:pStyle w:val="Normal"/>
        <w:rPr/>
      </w:pPr>
      <w:r>
        <w:rPr/>
      </w:r>
    </w:p>
    <w:p>
      <w:pPr>
        <w:pStyle w:val="TableDescription"/>
        <w:numPr>
          <w:ilvl w:val="8"/>
          <w:numId w:val="3"/>
        </w:numPr>
        <w:rPr/>
      </w:pPr>
      <w:r>
        <w:rPr>
          <w:szCs w:val="24"/>
        </w:rPr>
        <w:t>SpellQueryconference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在线会议信息，用</w:t>
            </w:r>
            <w:r>
              <w:rPr>
                <w:rFonts w:cs="Arial"/>
              </w:rPr>
              <w:t>XML</w:t>
            </w:r>
            <w:r>
              <w:rPr>
                <w:rFonts w:cs="Arial"/>
              </w:rPr>
              <w:t>表示。请参见</w:t>
            </w:r>
            <w:r>
              <w:rPr/>
              <w:t>Conference</w:t>
            </w:r>
            <w:r>
              <w:rPr>
                <w:rFonts w:cs="Arial"/>
              </w:rPr>
              <w:t>数据结构。</w:t>
            </w:r>
          </w:p>
        </w:tc>
      </w:tr>
    </w:tbl>
    <w:p>
      <w:pPr>
        <w:pStyle w:val="Normal"/>
        <w:rPr/>
      </w:pPr>
      <w:r>
        <w:rPr/>
      </w:r>
    </w:p>
    <w:p>
      <w:pPr>
        <w:pStyle w:val="TableDescription"/>
        <w:numPr>
          <w:ilvl w:val="8"/>
          <w:numId w:val="3"/>
        </w:numPr>
        <w:rPr/>
      </w:pPr>
      <w:r>
        <w:rPr/>
        <w:t>Conference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conferenceID</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会议标识。由</w:t>
            </w:r>
            <w:r>
              <w:rPr>
                <w:rFonts w:cs="Arial"/>
              </w:rPr>
              <w:t>Conf.AS</w:t>
            </w:r>
            <w:r>
              <w:rPr>
                <w:rFonts w:cs="Arial"/>
              </w:rPr>
              <w:t>自动产生。</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subject</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会议主题。</w:t>
            </w:r>
          </w:p>
          <w:p>
            <w:pPr>
              <w:pStyle w:val="Style44"/>
              <w:rPr>
                <w:rFonts w:cs="Arial"/>
              </w:rPr>
            </w:pPr>
            <w:r>
              <w:rPr>
                <w:rFonts w:cs="Arial"/>
              </w:rPr>
              <w:t>最大不超过</w:t>
            </w:r>
            <w:r>
              <w:rPr>
                <w:rFonts w:cs="Arial"/>
              </w:rPr>
              <w:t>64</w:t>
            </w:r>
            <w:r>
              <w:rPr>
                <w:rFonts w:cs="Arial"/>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reportContent</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查询会议信息返回的消息内容，由以下几部分组成，</w:t>
            </w:r>
          </w:p>
          <w:p>
            <w:pPr>
              <w:pStyle w:val="Style44"/>
              <w:rPr>
                <w:rFonts w:cs="Arial"/>
              </w:rPr>
            </w:pPr>
            <w:r>
              <w:rPr>
                <w:rFonts w:cs="Arial"/>
              </w:rPr>
              <w:t>conferencebasic</w:t>
            </w:r>
            <w:r>
              <w:rPr>
                <w:rFonts w:cs="Arial"/>
              </w:rPr>
              <w:t>：会议基本信息</w:t>
            </w:r>
          </w:p>
          <w:p>
            <w:pPr>
              <w:pStyle w:val="Style44"/>
              <w:rPr>
                <w:rFonts w:cs="Arial"/>
              </w:rPr>
            </w:pPr>
            <w:r>
              <w:rPr>
                <w:rFonts w:cs="Arial"/>
              </w:rPr>
              <w:t>participantbasic</w:t>
            </w:r>
            <w:r>
              <w:rPr>
                <w:rFonts w:cs="Arial"/>
              </w:rPr>
              <w:t>：与会者基本信息</w:t>
            </w:r>
          </w:p>
          <w:p>
            <w:pPr>
              <w:pStyle w:val="Style44"/>
              <w:rPr>
                <w:rFonts w:cs="Arial"/>
              </w:rPr>
            </w:pPr>
            <w:r>
              <w:rPr>
                <w:rFonts w:cs="Arial"/>
              </w:rPr>
              <w:t>speakReport</w:t>
            </w:r>
            <w:r>
              <w:rPr>
                <w:rFonts w:cs="Arial"/>
              </w:rPr>
              <w:t>：与会者发言方信息</w:t>
            </w:r>
          </w:p>
          <w:p>
            <w:pPr>
              <w:pStyle w:val="Style44"/>
              <w:rPr>
                <w:rFonts w:cs="Arial"/>
              </w:rPr>
            </w:pPr>
            <w:r>
              <w:rPr>
                <w:rFonts w:cs="Arial"/>
              </w:rPr>
              <w:t>netinfoReport</w:t>
            </w:r>
            <w:r>
              <w:rPr>
                <w:rFonts w:cs="Arial"/>
              </w:rPr>
              <w:t>：与会者网络质量信息</w:t>
            </w:r>
          </w:p>
          <w:p>
            <w:pPr>
              <w:pStyle w:val="Style44"/>
              <w:rPr>
                <w:rFonts w:cs="Arial"/>
              </w:rPr>
            </w:pPr>
            <w:r>
              <w:rPr>
                <w:rFonts w:cs="Arial"/>
              </w:rPr>
              <w:t>attendeeInfo</w:t>
            </w:r>
            <w:r>
              <w:rPr>
                <w:rFonts w:cs="Arial"/>
              </w:rPr>
              <w:t>：邀请者列表信息</w:t>
            </w:r>
          </w:p>
          <w:p>
            <w:pPr>
              <w:pStyle w:val="Style44"/>
              <w:rPr>
                <w:rFonts w:cs="Arial"/>
              </w:rPr>
            </w:pPr>
            <w:r>
              <w:rPr>
                <w:rFonts w:cs="Arial"/>
              </w:rPr>
              <w:t>inviteStateInfo</w:t>
            </w:r>
            <w:r>
              <w:rPr>
                <w:rFonts w:cs="Arial"/>
              </w:rPr>
              <w:t>：邀请结果列表信息</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size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3</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会议方数。对于智真会议，本字段等于实际的会议方数，也就是智真与会者个数加上非智真方数。</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startTime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会议开始时间，预订会议、或者创建会议的时候，如果没有指定开始时间，则表示会议马上开始。</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length</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会议时长，单位是毫秒。</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accessNumber</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接入号码。最大不超过</w:t>
            </w:r>
            <w:r>
              <w:rPr>
                <w:rFonts w:cs="Arial"/>
              </w:rPr>
              <w:t>32</w:t>
            </w:r>
            <w:r>
              <w:rPr>
                <w:rFonts w:cs="Arial"/>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language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zh-CN”</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会议的默认语言</w:t>
            </w:r>
          </w:p>
          <w:p>
            <w:pPr>
              <w:pStyle w:val="Style44"/>
              <w:rPr>
                <w:rFonts w:cs="Arial"/>
              </w:rPr>
            </w:pPr>
            <w:r>
              <w:rPr>
                <w:rFonts w:cs="Arial"/>
              </w:rPr>
              <w:t>对于系统支持的语言，按照</w:t>
            </w:r>
            <w:r>
              <w:rPr>
                <w:rFonts w:cs="Arial"/>
              </w:rPr>
              <w:t>RFC3066</w:t>
            </w:r>
            <w:r>
              <w:rPr>
                <w:rFonts w:cs="Arial"/>
              </w:rPr>
              <w:t>规范传递，比如中文为</w:t>
            </w:r>
            <w:r>
              <w:rPr>
                <w:rFonts w:cs="Arial"/>
              </w:rPr>
              <w:t>zh-CN</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conferenceType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会议类型。</w:t>
            </w:r>
          </w:p>
          <w:p>
            <w:pPr>
              <w:pStyle w:val="Style44"/>
              <w:rPr>
                <w:rFonts w:cs="Arial"/>
              </w:rPr>
            </w:pPr>
            <w:r>
              <w:rPr>
                <w:rFonts w:cs="Arial"/>
              </w:rPr>
              <w:t>0</w:t>
            </w:r>
            <w:r>
              <w:rPr>
                <w:rFonts w:cs="Arial"/>
              </w:rPr>
              <w:t>表示：一次性会议</w:t>
            </w:r>
          </w:p>
          <w:p>
            <w:pPr>
              <w:pStyle w:val="Style44"/>
              <w:rPr>
                <w:rFonts w:cs="Arial"/>
              </w:rPr>
            </w:pPr>
            <w:r>
              <w:rPr>
                <w:rFonts w:cs="Arial"/>
              </w:rPr>
              <w:t>1</w:t>
            </w:r>
            <w:r>
              <w:rPr>
                <w:rFonts w:cs="Arial"/>
              </w:rPr>
              <w:t>表示：周期性会议</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agenda</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Agenda</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会议议程信息。请参考</w:t>
            </w:r>
            <w:r>
              <w:rPr>
                <w:rFonts w:cs="Arial"/>
              </w:rPr>
              <w:t>Agenda</w:t>
            </w:r>
            <w:r>
              <w:rPr>
                <w:rFonts w:cs="Arial"/>
              </w:rPr>
              <w:t>数据结构。</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agendasStatus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AgendaStatus</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会议议程状态信息。请参考</w:t>
            </w:r>
            <w:r>
              <w:rPr/>
              <w:t>AgendaStatus</w:t>
            </w:r>
            <w:r>
              <w:rPr/>
              <w:t>数据结构。</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mediaTypes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Voice”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会议的媒体类型，是媒体类型的数组，多个媒体类型之间用分号“</w:t>
            </w:r>
            <w:r>
              <w:rPr>
                <w:rFonts w:cs="Arial"/>
              </w:rPr>
              <w:t>;”</w:t>
            </w:r>
            <w:r>
              <w:rPr>
                <w:rFonts w:cs="Arial"/>
              </w:rPr>
              <w:t>隔开。</w:t>
            </w:r>
          </w:p>
          <w:p>
            <w:pPr>
              <w:pStyle w:val="Style44"/>
              <w:rPr>
                <w:rFonts w:cs="Arial"/>
              </w:rPr>
            </w:pPr>
            <w:r>
              <w:rPr>
                <w:rFonts w:cs="Arial"/>
              </w:rPr>
              <w:t>枚举值如下：</w:t>
            </w:r>
          </w:p>
          <w:p>
            <w:pPr>
              <w:pStyle w:val="Style44"/>
              <w:rPr>
                <w:rFonts w:cs="Arial"/>
              </w:rPr>
            </w:pPr>
            <w:r>
              <w:rPr>
                <w:rFonts w:cs="Arial"/>
              </w:rPr>
              <w:t>“</w:t>
            </w:r>
            <w:r>
              <w:rPr>
                <w:rFonts w:cs="Arial"/>
              </w:rPr>
              <w:t>Voice”</w:t>
            </w:r>
            <w:r>
              <w:rPr>
                <w:rFonts w:cs="Arial"/>
              </w:rPr>
              <w:t>：语音</w:t>
            </w:r>
          </w:p>
          <w:p>
            <w:pPr>
              <w:pStyle w:val="Style44"/>
              <w:rPr>
                <w:rFonts w:cs="Arial"/>
              </w:rPr>
            </w:pPr>
            <w:r>
              <w:rPr>
                <w:rFonts w:cs="Arial"/>
              </w:rPr>
              <w:t>“</w:t>
            </w:r>
            <w:r>
              <w:rPr>
                <w:rFonts w:cs="Arial"/>
              </w:rPr>
              <w:t>Video”</w:t>
            </w:r>
            <w:r>
              <w:rPr>
                <w:rFonts w:cs="Arial"/>
              </w:rPr>
              <w:t>：标清视频（与</w:t>
            </w:r>
            <w:r>
              <w:rPr>
                <w:rFonts w:cs="Arial"/>
              </w:rPr>
              <w:t>HDVideo</w:t>
            </w:r>
            <w:r>
              <w:rPr>
                <w:rFonts w:cs="Arial"/>
              </w:rPr>
              <w:t>、</w:t>
            </w:r>
            <w:r>
              <w:rPr>
                <w:rFonts w:cs="Arial"/>
              </w:rPr>
              <w:t>Telepresence</w:t>
            </w:r>
            <w:r>
              <w:rPr>
                <w:rFonts w:cs="Arial"/>
              </w:rPr>
              <w:t>互斥）</w:t>
            </w:r>
          </w:p>
          <w:p>
            <w:pPr>
              <w:pStyle w:val="Style44"/>
              <w:rPr>
                <w:rFonts w:cs="Arial"/>
              </w:rPr>
            </w:pPr>
            <w:r>
              <w:rPr>
                <w:rFonts w:cs="Arial"/>
              </w:rPr>
              <w:t>“</w:t>
            </w:r>
            <w:r>
              <w:rPr>
                <w:rFonts w:cs="Arial"/>
              </w:rPr>
              <w:t>HDVideo”</w:t>
            </w:r>
            <w:r>
              <w:rPr>
                <w:rFonts w:cs="Arial"/>
              </w:rPr>
              <w:t>：高清视频（与</w:t>
            </w:r>
            <w:r>
              <w:rPr>
                <w:rFonts w:cs="Arial"/>
              </w:rPr>
              <w:t>Video</w:t>
            </w:r>
            <w:r>
              <w:rPr>
                <w:rFonts w:cs="Arial"/>
              </w:rPr>
              <w:t>、</w:t>
            </w:r>
            <w:r>
              <w:rPr>
                <w:rFonts w:cs="Arial"/>
              </w:rPr>
              <w:t>Telepresence</w:t>
            </w:r>
            <w:r>
              <w:rPr>
                <w:rFonts w:cs="Arial"/>
              </w:rPr>
              <w:t>互斥，）</w:t>
            </w:r>
          </w:p>
          <w:p>
            <w:pPr>
              <w:pStyle w:val="Style44"/>
              <w:rPr>
                <w:rFonts w:cs="Arial"/>
              </w:rPr>
            </w:pPr>
            <w:r>
              <w:rPr>
                <w:rFonts w:cs="Arial"/>
              </w:rPr>
              <w:t>“</w:t>
            </w:r>
            <w:r>
              <w:rPr>
                <w:rFonts w:cs="Arial"/>
              </w:rPr>
              <w:t>Telepresence”</w:t>
            </w:r>
            <w:r>
              <w:rPr>
                <w:rFonts w:cs="Arial"/>
              </w:rPr>
              <w:t>：智真视频（与</w:t>
            </w:r>
            <w:r>
              <w:rPr>
                <w:rFonts w:cs="Arial"/>
              </w:rPr>
              <w:t>Video</w:t>
            </w:r>
            <w:r>
              <w:rPr>
                <w:rFonts w:cs="Arial"/>
              </w:rPr>
              <w:t>、</w:t>
            </w:r>
            <w:r>
              <w:rPr>
                <w:rFonts w:cs="Arial"/>
              </w:rPr>
              <w:t>HDVideo</w:t>
            </w:r>
            <w:r>
              <w:rPr>
                <w:rFonts w:cs="Arial"/>
              </w:rPr>
              <w:t>互斥）</w:t>
            </w:r>
          </w:p>
          <w:p>
            <w:pPr>
              <w:pStyle w:val="Style44"/>
              <w:rPr>
                <w:rFonts w:cs="Arial"/>
              </w:rPr>
            </w:pPr>
            <w:r>
              <w:rPr>
                <w:rFonts w:cs="Arial"/>
              </w:rPr>
              <w:t>“</w:t>
            </w:r>
            <w:r>
              <w:rPr>
                <w:rFonts w:cs="Arial"/>
              </w:rPr>
              <w:t>Data”</w:t>
            </w:r>
            <w:r>
              <w:rPr>
                <w:rFonts w:cs="Arial"/>
              </w:rPr>
              <w:t>：多媒体</w:t>
            </w:r>
          </w:p>
          <w:p>
            <w:pPr>
              <w:pStyle w:val="Style44"/>
              <w:rPr/>
            </w:pPr>
            <w:ins w:id="166" w:author="t00302819" w:date="2016-02-29T15:45:00Z">
              <w:r>
                <w:rPr/>
                <w:t>“</w:t>
              </w:r>
            </w:ins>
            <w:ins w:id="167" w:author="t00302819" w:date="2016-02-29T15:45:00Z">
              <w:r>
                <w:rPr/>
                <w:t>DesktopSharing”</w:t>
              </w:r>
            </w:ins>
            <w:ins w:id="168" w:author="t00302819" w:date="2016-02-29T15:45:00Z">
              <w:r>
                <w:rPr/>
                <w:t>：桌面共享，本枚举只能与</w:t>
              </w:r>
            </w:ins>
            <w:ins w:id="169" w:author="t00302819" w:date="2016-02-29T15:45:00Z">
              <w:r>
                <w:rPr/>
                <w:t>Voice</w:t>
              </w:r>
            </w:ins>
            <w:ins w:id="170" w:author="t00302819" w:date="2016-02-29T15:45:00Z">
              <w:r>
                <w:rPr/>
                <w:t>配合使用，且与</w:t>
              </w:r>
            </w:ins>
            <w:ins w:id="171" w:author="t00302819" w:date="2016-02-29T15:45:00Z">
              <w:r>
                <w:rPr/>
                <w:t>Data</w:t>
              </w:r>
            </w:ins>
            <w:ins w:id="172" w:author="t00302819" w:date="2016-02-29T15:45:00Z">
              <w:r>
                <w:rPr/>
                <w:t>互斥，表示由</w:t>
              </w:r>
            </w:ins>
            <w:ins w:id="173" w:author="t00302819" w:date="2016-02-29T15:45:00Z">
              <w:r>
                <w:rPr/>
                <w:t>BFCP</w:t>
              </w:r>
            </w:ins>
            <w:ins w:id="174" w:author="t00302819" w:date="2016-02-29T15:45:00Z">
              <w:r>
                <w:rPr/>
                <w:t>辅流提供的桌面共享。</w:t>
              </w:r>
            </w:ins>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mediaTypesStatus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会议媒体类型状态：</w:t>
            </w:r>
          </w:p>
          <w:p>
            <w:pPr>
              <w:pStyle w:val="Style44"/>
              <w:rPr>
                <w:rFonts w:cs="Arial"/>
              </w:rPr>
            </w:pPr>
            <w:r>
              <w:rPr>
                <w:rFonts w:cs="Arial"/>
              </w:rPr>
              <w:t>0</w:t>
            </w:r>
            <w:r>
              <w:rPr>
                <w:rFonts w:cs="Arial"/>
              </w:rPr>
              <w:t>表示：稳态</w:t>
            </w:r>
          </w:p>
          <w:p>
            <w:pPr>
              <w:pStyle w:val="Style44"/>
              <w:rPr>
                <w:rFonts w:cs="Arial"/>
              </w:rPr>
            </w:pPr>
            <w:r>
              <w:rPr>
                <w:rFonts w:cs="Arial"/>
              </w:rPr>
              <w:t>1</w:t>
            </w:r>
            <w:r>
              <w:rPr>
                <w:rFonts w:cs="Arial"/>
              </w:rPr>
              <w:t>表示：正在添加视频媒体</w:t>
            </w:r>
          </w:p>
          <w:p>
            <w:pPr>
              <w:pStyle w:val="Style44"/>
              <w:rPr>
                <w:rFonts w:cs="Arial"/>
              </w:rPr>
            </w:pPr>
            <w:r>
              <w:rPr>
                <w:rFonts w:cs="Arial"/>
              </w:rPr>
              <w:t>2</w:t>
            </w:r>
            <w:r>
              <w:rPr>
                <w:rFonts w:cs="Arial"/>
              </w:rPr>
              <w:t>表示：正在删除视频媒体</w:t>
            </w:r>
          </w:p>
          <w:p>
            <w:pPr>
              <w:pStyle w:val="Style44"/>
              <w:rPr>
                <w:rFonts w:cs="Arial"/>
              </w:rPr>
            </w:pPr>
            <w:r>
              <w:rPr>
                <w:rFonts w:cs="Arial"/>
              </w:rPr>
              <w:t>3</w:t>
            </w:r>
            <w:r>
              <w:rPr>
                <w:rFonts w:cs="Arial"/>
              </w:rPr>
              <w:t>表示：正在添加数据媒体</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isAllowInvite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指定该会议是否允许外拨</w:t>
            </w:r>
          </w:p>
          <w:p>
            <w:pPr>
              <w:pStyle w:val="Style44"/>
              <w:rPr>
                <w:rFonts w:cs="Arial"/>
              </w:rPr>
            </w:pPr>
            <w:r>
              <w:rPr>
                <w:rFonts w:cs="Arial"/>
              </w:rPr>
              <w:t>true</w:t>
            </w:r>
            <w:r>
              <w:rPr>
                <w:rFonts w:cs="Arial"/>
              </w:rPr>
              <w:t>：允许外拨</w:t>
            </w:r>
          </w:p>
          <w:p>
            <w:pPr>
              <w:pStyle w:val="Style44"/>
              <w:rPr>
                <w:rFonts w:cs="Arial"/>
              </w:rPr>
            </w:pPr>
            <w:r>
              <w:rPr>
                <w:rFonts w:cs="Arial"/>
              </w:rPr>
              <w:t>false</w:t>
            </w:r>
            <w:r>
              <w:rPr>
                <w:rFonts w:cs="Arial"/>
              </w:rPr>
              <w:t>：不允许外拨</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isAutoInvite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是否进行自动邀请。只有当</w:t>
            </w:r>
            <w:r>
              <w:rPr>
                <w:rFonts w:cs="Arial"/>
              </w:rPr>
              <w:t>isAllowInvite</w:t>
            </w:r>
            <w:r>
              <w:rPr>
                <w:rFonts w:cs="Arial"/>
              </w:rPr>
              <w:t>为</w:t>
            </w:r>
            <w:r>
              <w:rPr>
                <w:rFonts w:cs="Arial"/>
              </w:rPr>
              <w:t>true</w:t>
            </w:r>
            <w:r>
              <w:rPr>
                <w:rFonts w:cs="Arial"/>
              </w:rPr>
              <w:t>时，该参数才有效</w:t>
            </w:r>
          </w:p>
          <w:p>
            <w:pPr>
              <w:pStyle w:val="Style44"/>
              <w:rPr>
                <w:rFonts w:cs="Arial"/>
              </w:rPr>
            </w:pPr>
            <w:r>
              <w:rPr>
                <w:rFonts w:cs="Arial"/>
              </w:rPr>
              <w:t>true</w:t>
            </w:r>
            <w:r>
              <w:rPr>
                <w:rFonts w:cs="Arial"/>
              </w:rPr>
              <w:t>：需要自动邀请</w:t>
            </w:r>
          </w:p>
          <w:p>
            <w:pPr>
              <w:pStyle w:val="Style44"/>
              <w:rPr>
                <w:rFonts w:cs="Arial"/>
              </w:rPr>
            </w:pPr>
            <w:r>
              <w:rPr>
                <w:rFonts w:cs="Arial"/>
              </w:rPr>
              <w:t>false</w:t>
            </w:r>
            <w:r>
              <w:rPr>
                <w:rFonts w:cs="Arial"/>
              </w:rPr>
              <w:t>：不进行自动邀请</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autoProlong</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是否自动延长会议</w:t>
            </w:r>
          </w:p>
          <w:p>
            <w:pPr>
              <w:pStyle w:val="Style44"/>
              <w:rPr>
                <w:rFonts w:cs="Arial"/>
              </w:rPr>
            </w:pPr>
            <w:r>
              <w:rPr>
                <w:rFonts w:cs="Arial"/>
              </w:rPr>
              <w:t>true:</w:t>
            </w:r>
            <w:r>
              <w:rPr>
                <w:rFonts w:cs="Arial"/>
              </w:rPr>
              <w:t>自动延长</w:t>
            </w:r>
          </w:p>
          <w:p>
            <w:pPr>
              <w:pStyle w:val="Style44"/>
              <w:rPr>
                <w:rFonts w:cs="Arial"/>
              </w:rPr>
            </w:pPr>
            <w:r>
              <w:rPr>
                <w:rFonts w:cs="Arial"/>
              </w:rPr>
              <w:t>false:</w:t>
            </w:r>
            <w:r>
              <w:rPr>
                <w:rFonts w:cs="Arial"/>
              </w:rPr>
              <w:t>不自动延长</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autoProlongTime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900000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每次自动延长时间，单位毫秒。</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conferenceState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Schedule”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会议当前状态，预订会议的时候，该参数不需要指定，如果指定了，服务器将会忽略。枚举值如下：</w:t>
            </w:r>
          </w:p>
          <w:p>
            <w:pPr>
              <w:pStyle w:val="Style44"/>
              <w:rPr>
                <w:rFonts w:cs="Arial"/>
              </w:rPr>
            </w:pPr>
            <w:r>
              <w:rPr>
                <w:rFonts w:cs="Arial"/>
              </w:rPr>
              <w:t xml:space="preserve"> “</w:t>
            </w:r>
            <w:r>
              <w:rPr>
                <w:rFonts w:cs="Arial"/>
              </w:rPr>
              <w:t>Schedule”</w:t>
            </w:r>
            <w:r>
              <w:rPr>
                <w:rFonts w:cs="Arial"/>
              </w:rPr>
              <w:t>：预定状态</w:t>
            </w:r>
          </w:p>
          <w:p>
            <w:pPr>
              <w:pStyle w:val="Style44"/>
              <w:rPr>
                <w:rFonts w:cs="Arial"/>
              </w:rPr>
            </w:pPr>
            <w:r>
              <w:rPr>
                <w:rFonts w:cs="Arial"/>
              </w:rPr>
              <w:t>“</w:t>
            </w:r>
            <w:r>
              <w:rPr>
                <w:rFonts w:cs="Arial"/>
              </w:rPr>
              <w:t>Creating”</w:t>
            </w:r>
            <w:r>
              <w:rPr>
                <w:rFonts w:cs="Arial"/>
              </w:rPr>
              <w:t>：正在创建状态</w:t>
            </w:r>
          </w:p>
          <w:p>
            <w:pPr>
              <w:pStyle w:val="Style44"/>
              <w:rPr>
                <w:rFonts w:cs="Arial"/>
              </w:rPr>
            </w:pPr>
            <w:r>
              <w:rPr>
                <w:rFonts w:cs="Arial"/>
              </w:rPr>
              <w:t>“</w:t>
            </w:r>
            <w:r>
              <w:rPr>
                <w:rFonts w:cs="Arial"/>
              </w:rPr>
              <w:t>Created”</w:t>
            </w:r>
            <w:r>
              <w:rPr>
                <w:rFonts w:cs="Arial"/>
              </w:rPr>
              <w:t>：会议已经被创建，并正在召开</w:t>
            </w:r>
          </w:p>
          <w:p>
            <w:pPr>
              <w:pStyle w:val="Style44"/>
              <w:rPr>
                <w:rFonts w:cs="Arial"/>
              </w:rPr>
            </w:pPr>
            <w:r>
              <w:rPr>
                <w:rFonts w:cs="Arial"/>
              </w:rPr>
              <w:t>“</w:t>
            </w:r>
            <w:r>
              <w:rPr>
                <w:rFonts w:cs="Arial"/>
              </w:rPr>
              <w:t>Destroyed”</w:t>
            </w:r>
            <w:r>
              <w:rPr>
                <w:rFonts w:cs="Arial"/>
              </w:rPr>
              <w:t>：会议已经关闭</w:t>
            </w:r>
          </w:p>
          <w:p>
            <w:pPr>
              <w:pStyle w:val="Style44"/>
              <w:rPr/>
            </w:pPr>
            <w:r>
              <w:rPr/>
              <w:t>“</w:t>
            </w:r>
            <w:r>
              <w:rPr/>
              <w:t>Noncreated”</w:t>
            </w:r>
            <w:r>
              <w:rPr/>
              <w:t>：会议尚未召开，表示服务器上不存正在召开的会议。</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recordState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会议录音状态 （未启用）</w:t>
            </w:r>
          </w:p>
          <w:p>
            <w:pPr>
              <w:pStyle w:val="Style44"/>
              <w:rPr>
                <w:rFonts w:cs="Arial"/>
              </w:rPr>
            </w:pPr>
            <w:r>
              <w:rPr>
                <w:rFonts w:cs="Arial"/>
              </w:rPr>
              <w:t>true</w:t>
            </w:r>
            <w:r>
              <w:rPr>
                <w:rFonts w:cs="Arial"/>
              </w:rPr>
              <w:t>：当前正在录音、或者自动录音</w:t>
            </w:r>
          </w:p>
          <w:p>
            <w:pPr>
              <w:pStyle w:val="Style44"/>
              <w:rPr>
                <w:rFonts w:cs="Arial"/>
              </w:rPr>
            </w:pPr>
            <w:r>
              <w:rPr>
                <w:rFonts w:cs="Arial"/>
              </w:rPr>
              <w:t>false</w:t>
            </w:r>
            <w:r>
              <w:rPr>
                <w:rFonts w:cs="Arial"/>
              </w:rPr>
              <w:t>：当前不在录音、或者不自动录音</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bookmarkStart w:id="347" w:name="__DdeLink__35075_434991069"/>
            <w:bookmarkEnd w:id="347"/>
            <w:r>
              <w:rPr>
                <w:rFonts w:cs="Arial"/>
              </w:rPr>
              <w:t>lockState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会议锁定状态</w:t>
            </w:r>
          </w:p>
          <w:p>
            <w:pPr>
              <w:pStyle w:val="Style44"/>
              <w:rPr>
                <w:rFonts w:cs="Arial"/>
              </w:rPr>
            </w:pPr>
            <w:r>
              <w:rPr>
                <w:rFonts w:cs="Arial"/>
              </w:rPr>
              <w:t>true</w:t>
            </w:r>
            <w:r>
              <w:rPr>
                <w:rFonts w:cs="Arial"/>
              </w:rPr>
              <w:t>：会议当前被锁定</w:t>
            </w:r>
          </w:p>
          <w:p>
            <w:pPr>
              <w:pStyle w:val="Style44"/>
              <w:rPr>
                <w:rFonts w:cs="Arial"/>
              </w:rPr>
            </w:pPr>
            <w:r>
              <w:rPr>
                <w:rFonts w:cs="Arial"/>
              </w:rPr>
              <w:t>false</w:t>
            </w:r>
            <w:r>
              <w:rPr>
                <w:rFonts w:cs="Arial"/>
              </w:rPr>
              <w:t>：会议当前未被锁定</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bookmarkStart w:id="348" w:name="__DdeLink__35077_434991069"/>
            <w:bookmarkEnd w:id="348"/>
            <w:r>
              <w:rPr>
                <w:rFonts w:cs="Arial"/>
              </w:rPr>
              <w:t>isAllMute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全场闭音状态</w:t>
            </w:r>
          </w:p>
          <w:p>
            <w:pPr>
              <w:pStyle w:val="Style44"/>
              <w:rPr>
                <w:rFonts w:cs="Arial"/>
              </w:rPr>
            </w:pPr>
            <w:r>
              <w:rPr>
                <w:rFonts w:cs="Arial"/>
              </w:rPr>
              <w:t xml:space="preserve">true: </w:t>
            </w:r>
            <w:r>
              <w:rPr>
                <w:rFonts w:cs="Arial"/>
              </w:rPr>
              <w:t>已经全场闭音</w:t>
            </w:r>
          </w:p>
          <w:p>
            <w:pPr>
              <w:pStyle w:val="Style44"/>
              <w:rPr>
                <w:rFonts w:cs="Arial"/>
              </w:rPr>
            </w:pPr>
            <w:r>
              <w:rPr>
                <w:rFonts w:cs="Arial"/>
              </w:rPr>
              <w:t>false</w:t>
            </w:r>
            <w:r>
              <w:rPr>
                <w:rFonts w:cs="Arial"/>
              </w:rPr>
              <w:t>：没有全场闭音</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confVideoMode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会议视频模式：</w:t>
            </w:r>
          </w:p>
          <w:p>
            <w:pPr>
              <w:pStyle w:val="Style44"/>
              <w:rPr>
                <w:rFonts w:cs="Arial"/>
              </w:rPr>
            </w:pPr>
            <w:r>
              <w:rPr>
                <w:rFonts w:cs="Arial"/>
              </w:rPr>
              <w:t>"Free"</w:t>
            </w:r>
            <w:r>
              <w:rPr>
                <w:rFonts w:cs="Arial"/>
              </w:rPr>
              <w:t>：自由选看模式。仅适用于智真会议。</w:t>
            </w:r>
          </w:p>
          <w:p>
            <w:pPr>
              <w:pStyle w:val="Style44"/>
              <w:rPr>
                <w:rFonts w:cs="Arial"/>
              </w:rPr>
            </w:pPr>
            <w:r>
              <w:rPr>
                <w:rFonts w:cs="Arial"/>
              </w:rPr>
              <w:t>"Fixed"</w:t>
            </w:r>
            <w:r>
              <w:rPr>
                <w:rFonts w:cs="Arial"/>
              </w:rPr>
              <w:t>：固定画面广播模式。广播使用该枚举值。</w:t>
            </w:r>
          </w:p>
          <w:p>
            <w:pPr>
              <w:pStyle w:val="Style44"/>
              <w:rPr>
                <w:rFonts w:cs="Arial"/>
              </w:rPr>
            </w:pPr>
            <w:r>
              <w:rPr>
                <w:rFonts w:cs="Arial"/>
              </w:rPr>
              <w:t>"AutoBrowse"</w:t>
            </w:r>
            <w:r>
              <w:rPr>
                <w:rFonts w:cs="Arial"/>
              </w:rPr>
              <w:t>：自动浏览，也叫轮询模式。轮询广播使用该枚举值。</w:t>
            </w:r>
          </w:p>
          <w:p>
            <w:pPr>
              <w:pStyle w:val="Style44"/>
              <w:rPr>
                <w:rFonts w:cs="Arial"/>
              </w:rPr>
            </w:pPr>
            <w:r>
              <w:rPr>
                <w:rFonts w:cs="Arial"/>
              </w:rPr>
              <w:t>"VAS"</w:t>
            </w:r>
            <w:r>
              <w:rPr>
                <w:rFonts w:cs="Arial"/>
              </w:rPr>
              <w:t>：声控切换模式。启用声控选用该枚举值。</w:t>
            </w:r>
          </w:p>
          <w:p>
            <w:pPr>
              <w:pStyle w:val="Style44"/>
              <w:rPr>
                <w:rFonts w:cs="Arial"/>
              </w:rPr>
            </w:pPr>
            <w:r>
              <w:rPr>
                <w:rFonts w:cs="Arial"/>
              </w:rPr>
              <w:t>"RollCall"</w:t>
            </w:r>
            <w:r>
              <w:rPr>
                <w:rFonts w:cs="Arial"/>
              </w:rPr>
              <w:t>：点名模式</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multPicNum</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设置的最大画面数</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imageType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画面的显示方式</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isReportSpeaker</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标记会议是否开启发言方上报功能</w:t>
            </w:r>
          </w:p>
          <w:p>
            <w:pPr>
              <w:pStyle w:val="Style44"/>
              <w:rPr>
                <w:rFonts w:cs="Arial"/>
              </w:rPr>
            </w:pPr>
            <w:r>
              <w:rPr>
                <w:rFonts w:cs="Arial"/>
              </w:rPr>
              <w:t>true:</w:t>
            </w:r>
            <w:r>
              <w:rPr>
                <w:rFonts w:cs="Arial"/>
              </w:rPr>
              <w:t>开启了发言方上报</w:t>
            </w:r>
          </w:p>
          <w:p>
            <w:pPr>
              <w:pStyle w:val="Style44"/>
              <w:rPr>
                <w:rFonts w:cs="Arial"/>
              </w:rPr>
            </w:pPr>
            <w:r>
              <w:rPr>
                <w:rFonts w:cs="Arial"/>
              </w:rPr>
              <w:t>false:</w:t>
            </w:r>
            <w:r>
              <w:rPr>
                <w:rFonts w:cs="Arial"/>
              </w:rPr>
              <w:t>没有开启发言方上报</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isReportNetCondition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标记会议是否开启网络质量上报功能</w:t>
            </w:r>
          </w:p>
          <w:p>
            <w:pPr>
              <w:pStyle w:val="Style44"/>
              <w:rPr>
                <w:rFonts w:cs="Arial"/>
              </w:rPr>
            </w:pPr>
            <w:r>
              <w:rPr>
                <w:rFonts w:cs="Arial"/>
              </w:rPr>
              <w:t>true:</w:t>
            </w:r>
            <w:r>
              <w:rPr>
                <w:rFonts w:cs="Arial"/>
              </w:rPr>
              <w:t>开启了网络质量上报功能</w:t>
            </w:r>
          </w:p>
          <w:p>
            <w:pPr>
              <w:pStyle w:val="Style44"/>
              <w:rPr>
                <w:rFonts w:cs="Arial"/>
              </w:rPr>
            </w:pPr>
            <w:r>
              <w:rPr>
                <w:rFonts w:cs="Arial"/>
              </w:rPr>
              <w:t>false:</w:t>
            </w:r>
            <w:r>
              <w:rPr>
                <w:rFonts w:cs="Arial"/>
              </w:rPr>
              <w:t>没有开启网络质量上报功能</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recordStatus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Stop”</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客户端录制会议状态。枚举值如下：</w:t>
            </w:r>
          </w:p>
          <w:p>
            <w:pPr>
              <w:pStyle w:val="Style44"/>
              <w:rPr>
                <w:rFonts w:cs="Arial"/>
              </w:rPr>
            </w:pPr>
            <w:r>
              <w:rPr>
                <w:rFonts w:cs="Arial"/>
              </w:rPr>
              <w:t>“</w:t>
            </w:r>
            <w:r>
              <w:rPr>
                <w:rFonts w:cs="Arial"/>
              </w:rPr>
              <w:t>Start”</w:t>
            </w:r>
            <w:r>
              <w:rPr>
                <w:rFonts w:cs="Arial"/>
              </w:rPr>
              <w:t>：开始录制</w:t>
            </w:r>
          </w:p>
          <w:p>
            <w:pPr>
              <w:pStyle w:val="Style44"/>
              <w:rPr>
                <w:rFonts w:cs="Arial"/>
              </w:rPr>
            </w:pPr>
            <w:r>
              <w:rPr>
                <w:rFonts w:cs="Arial"/>
              </w:rPr>
              <w:t>“</w:t>
            </w:r>
            <w:r>
              <w:rPr>
                <w:rFonts w:cs="Arial"/>
              </w:rPr>
              <w:t>Pause”</w:t>
            </w:r>
            <w:r>
              <w:rPr>
                <w:rFonts w:cs="Arial"/>
              </w:rPr>
              <w:t>：暂停录制</w:t>
            </w:r>
          </w:p>
          <w:p>
            <w:pPr>
              <w:pStyle w:val="Style44"/>
              <w:rPr>
                <w:rFonts w:cs="Arial"/>
              </w:rPr>
            </w:pPr>
            <w:r>
              <w:rPr>
                <w:rFonts w:cs="Arial"/>
              </w:rPr>
              <w:t>“</w:t>
            </w:r>
            <w:r>
              <w:rPr>
                <w:rFonts w:cs="Arial"/>
              </w:rPr>
              <w:t>Stop”</w:t>
            </w:r>
            <w:r>
              <w:rPr>
                <w:rFonts w:cs="Arial"/>
              </w:rPr>
              <w:t>：停止录制</w:t>
            </w:r>
          </w:p>
          <w:p>
            <w:pPr>
              <w:pStyle w:val="Style44"/>
              <w:rPr>
                <w:rFonts w:cs="Arial"/>
              </w:rPr>
            </w:pPr>
            <w:r>
              <w:rPr>
                <w:rFonts w:cs="Arial"/>
              </w:rPr>
              <w:t>该参数仅用于数据会议。</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participants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Participant[ ]</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与会者列表。请参见</w:t>
            </w:r>
            <w:r>
              <w:rPr>
                <w:rFonts w:cs="Arial"/>
              </w:rPr>
              <w:t>Participant</w:t>
            </w:r>
            <w:r>
              <w:rPr>
                <w:rFonts w:cs="Arial"/>
              </w:rPr>
              <w:t>数据结构。</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attendees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Attendee[]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预订者列表，参见</w:t>
            </w:r>
            <w:r>
              <w:rPr>
                <w:rFonts w:cs="Arial"/>
              </w:rPr>
              <w:t>Attendee</w:t>
            </w:r>
            <w:r>
              <w:rPr>
                <w:rFonts w:cs="Arial"/>
              </w:rPr>
              <w:t>数据结构</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inviteStates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InviteState[]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邀请用户状态列表，参见</w:t>
            </w:r>
            <w:r>
              <w:rPr>
                <w:rFonts w:cs="Arial"/>
              </w:rPr>
              <w:t>InviteState</w:t>
            </w:r>
            <w:r>
              <w:rPr>
                <w:rFonts w:cs="Arial"/>
              </w:rPr>
              <w:t>数据结构</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accessValidateType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r>
              <w:rPr>
                <w:rFonts w:cs="Arial"/>
              </w:rPr>
              <w:t>、系统默认</w:t>
            </w:r>
          </w:p>
          <w:p>
            <w:pPr>
              <w:pStyle w:val="Style44"/>
              <w:rPr>
                <w:rFonts w:cs="Arial"/>
              </w:rPr>
            </w:pPr>
            <w:r>
              <w:rPr>
                <w:rFonts w:cs="Arial"/>
              </w:rPr>
              <w:t>1</w:t>
            </w:r>
            <w:r>
              <w:rPr>
                <w:rFonts w:cs="Arial"/>
              </w:rPr>
              <w:t>、统一接入</w:t>
            </w:r>
            <w:r>
              <w:rPr>
                <w:rFonts w:cs="Arial"/>
              </w:rPr>
              <w:t>+</w:t>
            </w:r>
            <w:r>
              <w:rPr>
                <w:rFonts w:cs="Arial"/>
              </w:rPr>
              <w:t>会议</w:t>
            </w:r>
            <w:r>
              <w:rPr>
                <w:rFonts w:cs="Arial"/>
              </w:rPr>
              <w:t>ID+</w:t>
            </w:r>
            <w:r>
              <w:rPr>
                <w:rFonts w:cs="Arial"/>
              </w:rPr>
              <w:t>会议密码</w:t>
            </w:r>
          </w:p>
          <w:p>
            <w:pPr>
              <w:pStyle w:val="Style44"/>
              <w:rPr>
                <w:rFonts w:cs="Arial"/>
              </w:rPr>
            </w:pPr>
            <w:r>
              <w:rPr>
                <w:rFonts w:cs="Arial"/>
              </w:rPr>
              <w:t>2</w:t>
            </w:r>
            <w:r>
              <w:rPr>
                <w:rFonts w:cs="Arial"/>
              </w:rPr>
              <w:t>、统一接入</w:t>
            </w:r>
            <w:r>
              <w:rPr>
                <w:rFonts w:cs="Arial"/>
              </w:rPr>
              <w:t>+</w:t>
            </w:r>
            <w:r>
              <w:rPr>
                <w:rFonts w:cs="Arial"/>
              </w:rPr>
              <w:t>会议密码</w:t>
            </w:r>
            <w:r>
              <w:rPr>
                <w:rFonts w:cs="Arial"/>
              </w:rPr>
              <w:t>+</w:t>
            </w:r>
            <w:r>
              <w:rPr>
                <w:rFonts w:cs="Arial"/>
              </w:rPr>
              <w:t>用户</w:t>
            </w:r>
            <w:r>
              <w:rPr>
                <w:rFonts w:cs="Arial"/>
              </w:rPr>
              <w:t>PIN</w:t>
            </w:r>
            <w:r>
              <w:rPr>
                <w:rFonts w:cs="Arial"/>
              </w:rPr>
              <w:t>码</w:t>
            </w:r>
            <w:r>
              <w:rPr>
                <w:rFonts w:cs="Arial"/>
              </w:rPr>
              <w:t>(</w:t>
            </w:r>
            <w:r>
              <w:rPr>
                <w:rFonts w:cs="Arial"/>
              </w:rPr>
              <w:t>安全会议</w:t>
            </w:r>
            <w:r>
              <w:rPr>
                <w:rFonts w:cs="Arial"/>
              </w:rPr>
              <w:t>)</w:t>
            </w:r>
          </w:p>
          <w:p>
            <w:pPr>
              <w:pStyle w:val="Style44"/>
              <w:rPr>
                <w:rFonts w:cs="Arial"/>
              </w:rPr>
            </w:pPr>
            <w:r>
              <w:rPr>
                <w:rFonts w:cs="Arial"/>
              </w:rPr>
              <w:t>3</w:t>
            </w:r>
            <w:r>
              <w:rPr>
                <w:rFonts w:cs="Arial"/>
              </w:rPr>
              <w:t>、直拨接入号</w:t>
            </w:r>
            <w:r>
              <w:rPr>
                <w:rFonts w:cs="Arial"/>
              </w:rPr>
              <w:t>+</w:t>
            </w:r>
            <w:r>
              <w:rPr>
                <w:rFonts w:cs="Arial"/>
              </w:rPr>
              <w:t>免鉴权、</w:t>
            </w:r>
          </w:p>
          <w:p>
            <w:pPr>
              <w:pStyle w:val="Style44"/>
              <w:rPr>
                <w:rFonts w:cs="Arial"/>
              </w:rPr>
            </w:pPr>
            <w:r>
              <w:rPr>
                <w:rFonts w:cs="Arial"/>
              </w:rPr>
              <w:t>4</w:t>
            </w:r>
            <w:r>
              <w:rPr>
                <w:rFonts w:cs="Arial"/>
              </w:rPr>
              <w:t>、直拨接入号</w:t>
            </w:r>
            <w:r>
              <w:rPr>
                <w:rFonts w:cs="Arial"/>
              </w:rPr>
              <w:t>+</w:t>
            </w:r>
            <w:r>
              <w:rPr>
                <w:rFonts w:cs="Arial"/>
              </w:rPr>
              <w:t>会议密码、</w:t>
            </w:r>
          </w:p>
          <w:p>
            <w:pPr>
              <w:pStyle w:val="Style44"/>
              <w:rPr>
                <w:rFonts w:cs="Arial"/>
              </w:rPr>
            </w:pPr>
            <w:r>
              <w:rPr>
                <w:rFonts w:cs="Arial"/>
              </w:rPr>
              <w:t>5</w:t>
            </w:r>
            <w:r>
              <w:rPr>
                <w:rFonts w:cs="Arial"/>
              </w:rPr>
              <w:t>、直拨接入号</w:t>
            </w:r>
            <w:r>
              <w:rPr>
                <w:rFonts w:cs="Arial"/>
              </w:rPr>
              <w:t>+</w:t>
            </w:r>
            <w:r>
              <w:rPr>
                <w:rFonts w:cs="Arial"/>
              </w:rPr>
              <w:t>会议密码</w:t>
            </w:r>
            <w:r>
              <w:rPr>
                <w:rFonts w:cs="Arial"/>
              </w:rPr>
              <w:t>+</w:t>
            </w:r>
            <w:r>
              <w:rPr>
                <w:rFonts w:cs="Arial"/>
              </w:rPr>
              <w:t>用户</w:t>
            </w:r>
            <w:r>
              <w:rPr>
                <w:rFonts w:cs="Arial"/>
              </w:rPr>
              <w:t>PIN</w:t>
            </w:r>
            <w:r>
              <w:rPr>
                <w:rFonts w:cs="Arial"/>
              </w:rPr>
              <w:t>码</w:t>
            </w:r>
            <w:r>
              <w:rPr>
                <w:rFonts w:cs="Arial"/>
              </w:rPr>
              <w:t>(</w:t>
            </w:r>
            <w:r>
              <w:rPr>
                <w:rFonts w:cs="Arial"/>
              </w:rPr>
              <w:t>安全会议</w:t>
            </w:r>
            <w:r>
              <w:rPr>
                <w:rFonts w:cs="Arial"/>
              </w:rPr>
              <w:t>)</w:t>
            </w:r>
          </w:p>
          <w:p>
            <w:pPr>
              <w:pStyle w:val="Style44"/>
              <w:rPr>
                <w:rFonts w:cs="Arial"/>
              </w:rPr>
            </w:pPr>
            <w:r>
              <w:rPr>
                <w:rFonts w:cs="Arial"/>
              </w:rPr>
              <w:t>6</w:t>
            </w:r>
            <w:r>
              <w:rPr>
                <w:rFonts w:cs="Arial"/>
              </w:rPr>
              <w:t>、群组接入</w:t>
            </w:r>
            <w:r>
              <w:rPr>
                <w:rFonts w:cs="Arial"/>
              </w:rPr>
              <w:t>+</w:t>
            </w:r>
            <w:r>
              <w:rPr>
                <w:rFonts w:cs="Arial"/>
              </w:rPr>
              <w:t>免鉴权</w:t>
            </w:r>
          </w:p>
          <w:p>
            <w:pPr>
              <w:pStyle w:val="Style44"/>
              <w:rPr>
                <w:rFonts w:cs="Arial"/>
              </w:rPr>
            </w:pPr>
            <w:r>
              <w:rPr>
                <w:rFonts w:cs="Arial"/>
              </w:rPr>
              <w:t>7</w:t>
            </w:r>
            <w:r>
              <w:rPr>
                <w:rFonts w:cs="Arial"/>
              </w:rPr>
              <w:t>、群组接入</w:t>
            </w:r>
            <w:r>
              <w:rPr>
                <w:rFonts w:cs="Arial"/>
              </w:rPr>
              <w:t>+</w:t>
            </w:r>
            <w:r>
              <w:rPr>
                <w:rFonts w:cs="Arial"/>
              </w:rPr>
              <w:t>密码鉴权</w:t>
            </w:r>
          </w:p>
          <w:p>
            <w:pPr>
              <w:pStyle w:val="Style44"/>
              <w:rPr>
                <w:rFonts w:cs="Arial"/>
              </w:rPr>
            </w:pPr>
            <w:r>
              <w:rPr>
                <w:rFonts w:cs="Arial"/>
              </w:rPr>
              <w:t>8</w:t>
            </w:r>
            <w:r>
              <w:rPr>
                <w:rFonts w:cs="Arial"/>
              </w:rPr>
              <w:t>、群组接入</w:t>
            </w:r>
            <w:r>
              <w:rPr>
                <w:rFonts w:cs="Arial"/>
              </w:rPr>
              <w:t>+PIN</w:t>
            </w:r>
            <w:r>
              <w:rPr>
                <w:rFonts w:cs="Arial"/>
              </w:rPr>
              <w:t>码鉴权</w:t>
            </w:r>
          </w:p>
          <w:p>
            <w:pPr>
              <w:pStyle w:val="Style44"/>
              <w:rPr>
                <w:rFonts w:cs="Arial"/>
              </w:rPr>
            </w:pPr>
            <w:r>
              <w:rPr>
                <w:rFonts w:cs="Arial"/>
              </w:rPr>
              <w:t>9</w:t>
            </w:r>
            <w:r>
              <w:rPr>
                <w:rFonts w:cs="Arial"/>
              </w:rPr>
              <w:t>、统一接入</w:t>
            </w:r>
            <w:r>
              <w:rPr>
                <w:rFonts w:cs="Arial"/>
              </w:rPr>
              <w:t>+</w:t>
            </w:r>
            <w:r>
              <w:rPr>
                <w:rFonts w:cs="Arial"/>
              </w:rPr>
              <w:t>会议密码</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businessType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为如下</w:t>
            </w:r>
            <w:r>
              <w:rPr>
                <w:rFonts w:cs="Arial"/>
              </w:rPr>
              <w:t>string</w:t>
            </w:r>
            <w:r>
              <w:rPr>
                <w:rFonts w:cs="Arial"/>
              </w:rPr>
              <w:t>类型的枚举值：</w:t>
            </w:r>
          </w:p>
          <w:p>
            <w:pPr>
              <w:pStyle w:val="Style44"/>
              <w:rPr>
                <w:rFonts w:cs="Arial"/>
              </w:rPr>
            </w:pPr>
            <w:r>
              <w:rPr>
                <w:rFonts w:cs="Arial"/>
              </w:rPr>
              <w:t>ScheduleConference</w:t>
            </w:r>
            <w:r>
              <w:rPr>
                <w:rFonts w:cs="Arial"/>
              </w:rPr>
              <w:t>：预定会议</w:t>
            </w:r>
          </w:p>
          <w:p>
            <w:pPr>
              <w:pStyle w:val="Style44"/>
              <w:rPr>
                <w:rFonts w:cs="Arial"/>
              </w:rPr>
            </w:pPr>
            <w:r>
              <w:rPr>
                <w:rFonts w:cs="Arial"/>
              </w:rPr>
              <w:t>MassConference</w:t>
            </w:r>
            <w:r>
              <w:rPr>
                <w:rFonts w:cs="Arial"/>
              </w:rPr>
              <w:t>：免预定会议</w:t>
            </w:r>
          </w:p>
          <w:p>
            <w:pPr>
              <w:pStyle w:val="Style44"/>
              <w:rPr>
                <w:rFonts w:cs="Arial"/>
              </w:rPr>
            </w:pPr>
            <w:r>
              <w:rPr>
                <w:rFonts w:cs="Arial"/>
              </w:rPr>
              <w:t>MCUConference</w:t>
            </w:r>
            <w:r>
              <w:rPr>
                <w:rFonts w:cs="Arial"/>
              </w:rPr>
              <w:t>：等同于</w:t>
            </w:r>
            <w:r>
              <w:rPr>
                <w:rFonts w:cs="Arial"/>
              </w:rPr>
              <w:t>ScheduleConference</w:t>
            </w:r>
          </w:p>
          <w:p>
            <w:pPr>
              <w:pStyle w:val="Style44"/>
              <w:rPr>
                <w:rFonts w:cs="Arial"/>
              </w:rPr>
            </w:pPr>
            <w:r>
              <w:rPr>
                <w:rFonts w:cs="Arial"/>
              </w:rPr>
              <w:t>PrivateConference</w:t>
            </w:r>
            <w:r>
              <w:rPr>
                <w:rFonts w:cs="Arial"/>
              </w:rPr>
              <w:t>：个人专用会议</w:t>
            </w:r>
          </w:p>
          <w:p>
            <w:pPr>
              <w:pStyle w:val="Style44"/>
              <w:rPr>
                <w:rFonts w:cs="Arial"/>
              </w:rPr>
            </w:pPr>
            <w:r>
              <w:rPr>
                <w:rFonts w:cs="Arial"/>
              </w:rPr>
              <w:t>Telepresence</w:t>
            </w:r>
            <w:r>
              <w:rPr>
                <w:rFonts w:cs="Arial"/>
              </w:rPr>
              <w:t>：智真视频会议，与</w:t>
            </w:r>
            <w:r>
              <w:rPr>
                <w:rFonts w:cs="Arial"/>
              </w:rPr>
              <w:t>MCU</w:t>
            </w:r>
            <w:r>
              <w:rPr>
                <w:rFonts w:cs="Arial"/>
              </w:rPr>
              <w:t>配套</w:t>
            </w:r>
          </w:p>
          <w:p>
            <w:pPr>
              <w:pStyle w:val="Style44"/>
              <w:rPr>
                <w:rFonts w:cs="Arial"/>
              </w:rPr>
            </w:pPr>
            <w:r>
              <w:rPr>
                <w:rFonts w:cs="Arial"/>
              </w:rPr>
              <w:t>GroupCall</w:t>
            </w:r>
            <w:r>
              <w:rPr>
                <w:rFonts w:cs="Arial"/>
              </w:rPr>
              <w:t>：</w:t>
            </w:r>
            <w:r>
              <w:rPr>
                <w:rFonts w:cs="Arial"/>
              </w:rPr>
              <w:t>GroupCall</w:t>
            </w:r>
            <w:r>
              <w:rPr>
                <w:rFonts w:cs="Arial"/>
              </w:rPr>
              <w:t>会议</w:t>
            </w:r>
          </w:p>
          <w:p>
            <w:pPr>
              <w:pStyle w:val="Style44"/>
              <w:rPr>
                <w:rFonts w:cs="Arial"/>
              </w:rPr>
            </w:pPr>
            <w:r>
              <w:rPr>
                <w:rFonts w:cs="Arial"/>
              </w:rPr>
              <w:t>GroupBroadcast</w:t>
            </w:r>
            <w:r>
              <w:rPr>
                <w:rFonts w:cs="Arial"/>
              </w:rPr>
              <w:t xml:space="preserve">：    群组语音广播 </w:t>
            </w:r>
          </w:p>
          <w:p>
            <w:pPr>
              <w:pStyle w:val="Style44"/>
              <w:rPr>
                <w:rFonts w:cs="Arial"/>
              </w:rPr>
            </w:pPr>
            <w:r>
              <w:rPr>
                <w:rFonts w:cs="Arial"/>
              </w:rPr>
              <w:t>GroupPlayback</w:t>
            </w:r>
            <w:r>
              <w:rPr>
                <w:rFonts w:cs="Arial"/>
              </w:rPr>
              <w:t xml:space="preserve">：     群组语音回放 </w:t>
            </w:r>
          </w:p>
          <w:p>
            <w:pPr>
              <w:pStyle w:val="Style44"/>
              <w:rPr>
                <w:rFonts w:cs="Arial"/>
              </w:rPr>
            </w:pPr>
            <w:r>
              <w:rPr>
                <w:rFonts w:cs="Arial"/>
              </w:rPr>
              <w:t>GroupAlarm</w:t>
            </w:r>
            <w:r>
              <w:rPr>
                <w:rFonts w:cs="Arial"/>
              </w:rPr>
              <w:t>：        报警会议</w:t>
            </w:r>
          </w:p>
          <w:p>
            <w:pPr>
              <w:pStyle w:val="Style44"/>
              <w:rPr>
                <w:rFonts w:cs="Arial"/>
              </w:rPr>
            </w:pPr>
            <w:r>
              <w:rPr>
                <w:rFonts w:cs="Arial"/>
              </w:rPr>
              <w:t>ConfPlayBack</w:t>
            </w:r>
            <w:r>
              <w:rPr>
                <w:rFonts w:cs="Arial"/>
              </w:rPr>
              <w:t>：会议录音回放</w:t>
            </w:r>
          </w:p>
          <w:p>
            <w:pPr>
              <w:pStyle w:val="Style44"/>
              <w:rPr>
                <w:rFonts w:cs="Arial"/>
              </w:rPr>
            </w:pPr>
            <w:r>
              <w:rPr>
                <w:rFonts w:cs="Arial"/>
              </w:rPr>
              <w:t>ConfAssistant</w:t>
            </w:r>
            <w:r>
              <w:rPr>
                <w:rFonts w:cs="Arial"/>
              </w:rPr>
              <w:t>： 会议助手</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isConfAssistantOnline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标记会客室中的会议助手是否在线</w:t>
            </w:r>
          </w:p>
          <w:p>
            <w:pPr>
              <w:pStyle w:val="Style44"/>
              <w:rPr>
                <w:rFonts w:cs="Arial"/>
              </w:rPr>
            </w:pPr>
            <w:r>
              <w:rPr>
                <w:rFonts w:cs="Arial"/>
              </w:rPr>
              <w:t>true</w:t>
            </w:r>
            <w:r>
              <w:rPr>
                <w:rFonts w:cs="Arial"/>
              </w:rPr>
              <w:t>：会议助手在线</w:t>
            </w:r>
          </w:p>
          <w:p>
            <w:pPr>
              <w:pStyle w:val="Style44"/>
              <w:rPr>
                <w:rFonts w:cs="Arial"/>
              </w:rPr>
            </w:pPr>
            <w:r>
              <w:rPr>
                <w:rFonts w:cs="Arial"/>
              </w:rPr>
              <w:t>false</w:t>
            </w:r>
            <w:r>
              <w:rPr>
                <w:rFonts w:cs="Arial"/>
              </w:rPr>
              <w:t>：会议助手不在线</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scheduserName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会议预定者</w:t>
            </w:r>
            <w:r>
              <w:rPr>
                <w:rFonts w:cs="Arial"/>
              </w:rPr>
              <w:t>Web</w:t>
            </w:r>
            <w:r>
              <w:rPr>
                <w:rFonts w:cs="Arial"/>
              </w:rPr>
              <w:t>账号名称。即登录用户的</w:t>
            </w:r>
            <w:r>
              <w:rPr>
                <w:rFonts w:cs="Arial"/>
              </w:rPr>
              <w:t>Web</w:t>
            </w:r>
            <w:r>
              <w:rPr>
                <w:rFonts w:cs="Arial"/>
              </w:rPr>
              <w:t>账号名称。</w:t>
            </w:r>
          </w:p>
          <w:p>
            <w:pPr>
              <w:pStyle w:val="Style44"/>
              <w:rPr>
                <w:rFonts w:cs="Arial"/>
              </w:rPr>
            </w:pPr>
            <w:r>
              <w:rPr>
                <w:rFonts w:cs="Arial"/>
              </w:rPr>
              <w:t>由会议能力服务器填写。</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encryptMode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EncryptMode</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不出现</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会议媒体加密模式。枚举值如下：</w:t>
            </w:r>
          </w:p>
          <w:p>
            <w:pPr>
              <w:pStyle w:val="Style44"/>
              <w:rPr>
                <w:rFonts w:cs="Arial"/>
              </w:rPr>
            </w:pPr>
            <w:r>
              <w:rPr>
                <w:rFonts w:cs="Arial"/>
              </w:rPr>
              <w:t xml:space="preserve">auto —— </w:t>
            </w:r>
            <w:r>
              <w:rPr>
                <w:rFonts w:cs="Arial"/>
              </w:rPr>
              <w:t>自适应加密</w:t>
            </w:r>
          </w:p>
          <w:p>
            <w:pPr>
              <w:pStyle w:val="Style44"/>
              <w:rPr>
                <w:rFonts w:cs="Arial"/>
              </w:rPr>
            </w:pPr>
            <w:r>
              <w:rPr>
                <w:rFonts w:cs="Arial"/>
              </w:rPr>
              <w:t xml:space="preserve">must —— </w:t>
            </w:r>
            <w:r>
              <w:rPr>
                <w:rFonts w:cs="Arial"/>
              </w:rPr>
              <w:t>强制加密</w:t>
            </w:r>
          </w:p>
          <w:p>
            <w:pPr>
              <w:pStyle w:val="Style44"/>
              <w:rPr>
                <w:rFonts w:cs="Arial"/>
              </w:rPr>
            </w:pPr>
            <w:r>
              <w:rPr>
                <w:rFonts w:cs="Arial"/>
              </w:rPr>
              <w:t>不出现—— 不加密</w:t>
            </w:r>
          </w:p>
          <w:p>
            <w:pPr>
              <w:pStyle w:val="Style44"/>
              <w:rPr>
                <w:rFonts w:cs="Arial"/>
              </w:rPr>
            </w:pPr>
            <w:r>
              <w:rPr>
                <w:rFonts w:cs="Arial"/>
              </w:rPr>
              <w:t>注：该参数仅支持高清和智真会议</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remainningTime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会议剩余时间</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isPermitGuestEnter</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true</w:t>
            </w:r>
            <w:r>
              <w:rPr>
                <w:rFonts w:cs="Arial"/>
              </w:rPr>
              <w:t>：表示允许来宾入会</w:t>
            </w:r>
          </w:p>
          <w:p>
            <w:pPr>
              <w:pStyle w:val="Style44"/>
              <w:rPr>
                <w:rFonts w:cs="Arial"/>
              </w:rPr>
            </w:pPr>
            <w:r>
              <w:rPr>
                <w:rFonts w:cs="Arial"/>
              </w:rPr>
              <w:t>false</w:t>
            </w:r>
            <w:r>
              <w:rPr>
                <w:rFonts w:cs="Arial"/>
              </w:rPr>
              <w:t>：表示不允许来宾入会</w:t>
            </w:r>
          </w:p>
          <w:p>
            <w:pPr>
              <w:pStyle w:val="Style44"/>
              <w:rPr>
                <w:rFonts w:cs="Arial"/>
              </w:rPr>
            </w:pPr>
            <w:r>
              <w:rPr>
                <w:rFonts w:cs="Arial"/>
              </w:rPr>
              <w:t>专用会议来宾入会目前有两种情况：</w:t>
            </w:r>
            <w:r>
              <w:rPr>
                <w:rFonts w:cs="Arial"/>
              </w:rPr>
              <w:t>1</w:t>
            </w:r>
            <w:r>
              <w:rPr>
                <w:rFonts w:cs="Arial"/>
              </w:rPr>
              <w:t>）会议召开了，主席不在会议中，不允许来宾加入会议；</w:t>
            </w:r>
            <w:r>
              <w:rPr>
                <w:rFonts w:cs="Arial"/>
              </w:rPr>
              <w:t>2</w:t>
            </w:r>
            <w:r>
              <w:rPr>
                <w:rFonts w:cs="Arial"/>
              </w:rPr>
              <w:t>）会议召开了，主席不在会议中，允许来宾加入会议。</w:t>
            </w:r>
          </w:p>
          <w:p>
            <w:pPr>
              <w:pStyle w:val="Style44"/>
              <w:rPr>
                <w:rFonts w:cs="Arial"/>
              </w:rPr>
            </w:pPr>
            <w:r>
              <w:rPr>
                <w:rFonts w:cs="Arial"/>
              </w:rPr>
              <w:t>本参数表示，当专用会议正在召开时，是否允许来宾加入会议，对于其他类型的会议目前不生效。</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color w:val="FF0000"/>
              </w:rPr>
            </w:pPr>
            <w:r>
              <w:rPr>
                <w:rFonts w:cs="宋体" w:ascii="宋体" w:hAnsi="宋体"/>
                <w:color w:val="FF0000"/>
              </w:rPr>
              <w:t>isSupport</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color w:val="FF0000"/>
                <w:sz w:val="18"/>
                <w:szCs w:val="18"/>
              </w:rPr>
            </w:pPr>
            <w:r>
              <w:rPr>
                <w:rFonts w:ascii="Arial" w:hAnsi="Arial"/>
                <w:color w:val="FF0000"/>
                <w:sz w:val="18"/>
                <w:szCs w:val="18"/>
              </w:rPr>
              <w:t>MR</w:t>
            </w:r>
            <w:r>
              <w:rPr>
                <w:rFonts w:ascii="Arial" w:hAnsi="Arial"/>
                <w:color w:val="FF0000"/>
                <w:sz w:val="18"/>
                <w:szCs w:val="18"/>
              </w:rPr>
              <w:t>版本是否支持</w:t>
            </w:r>
            <w:r>
              <w:rPr>
                <w:rFonts w:ascii="Arial" w:hAnsi="Arial"/>
                <w:color w:val="FF0000"/>
                <w:sz w:val="18"/>
                <w:szCs w:val="18"/>
              </w:rPr>
              <w:t>Ontable</w:t>
            </w:r>
            <w:r>
              <w:rPr>
                <w:rFonts w:ascii="Arial" w:hAnsi="Arial"/>
                <w:color w:val="FF0000"/>
                <w:sz w:val="18"/>
                <w:szCs w:val="18"/>
              </w:rPr>
              <w:t>多画面</w:t>
            </w:r>
          </w:p>
          <w:p>
            <w:pPr>
              <w:pStyle w:val="TableText"/>
              <w:rPr>
                <w:rFonts w:ascii="Arial" w:hAnsi="Arial"/>
                <w:color w:val="FF0000"/>
                <w:sz w:val="18"/>
                <w:szCs w:val="18"/>
              </w:rPr>
            </w:pPr>
            <w:r>
              <w:rPr>
                <w:rFonts w:ascii="Arial" w:hAnsi="Arial"/>
                <w:color w:val="FF0000"/>
                <w:sz w:val="18"/>
                <w:szCs w:val="18"/>
              </w:rPr>
              <w:t>true</w:t>
            </w:r>
            <w:r>
              <w:rPr>
                <w:rFonts w:ascii="Arial" w:hAnsi="Arial"/>
                <w:color w:val="FF0000"/>
                <w:sz w:val="18"/>
                <w:szCs w:val="18"/>
              </w:rPr>
              <w:t>：支持</w:t>
            </w:r>
          </w:p>
          <w:p>
            <w:pPr>
              <w:pStyle w:val="Style44"/>
              <w:rPr>
                <w:color w:val="FF0000"/>
                <w:sz w:val="18"/>
                <w:szCs w:val="18"/>
              </w:rPr>
            </w:pPr>
            <w:r>
              <w:rPr>
                <w:color w:val="FF0000"/>
                <w:sz w:val="18"/>
                <w:szCs w:val="18"/>
              </w:rPr>
              <w:t>false</w:t>
            </w:r>
            <w:r>
              <w:rPr>
                <w:color w:val="FF0000"/>
                <w:sz w:val="18"/>
                <w:szCs w:val="18"/>
              </w:rPr>
              <w:t>：不支持</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color w:val="FF0000"/>
              </w:rPr>
            </w:pPr>
            <w:r>
              <w:rPr>
                <w:rFonts w:cs="宋体" w:ascii="宋体" w:hAnsi="宋体"/>
                <w:color w:val="FF0000"/>
              </w:rPr>
              <w:t>multiPic</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color w:val="FF0000"/>
              </w:rPr>
            </w:pPr>
            <w:r>
              <w:rPr>
                <w:rFonts w:cs="宋体" w:ascii="宋体" w:hAnsi="宋体"/>
                <w:color w:val="FF0000"/>
              </w:rPr>
              <w:t>MultiPic</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color w:val="FF0000"/>
                <w:sz w:val="18"/>
                <w:szCs w:val="18"/>
              </w:rPr>
            </w:pPr>
            <w:r>
              <w:rPr>
                <w:rFonts w:ascii="Arial" w:hAnsi="Arial"/>
                <w:color w:val="FF0000"/>
                <w:sz w:val="18"/>
                <w:szCs w:val="18"/>
              </w:rPr>
              <w:t>会议多画面信息</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color w:val="FF0000"/>
              </w:rPr>
            </w:pPr>
            <w:r>
              <w:rPr>
                <w:rFonts w:cs="宋体" w:ascii="宋体" w:hAnsi="宋体"/>
                <w:color w:val="FF0000"/>
              </w:rPr>
              <w:t>multiStreamFlag</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宋体" w:hAnsi="宋体" w:cs="宋体"/>
                <w:color w:val="FF0000"/>
              </w:rPr>
            </w:pPr>
            <w:r>
              <w:rPr>
                <w:rFonts w:cs="宋体" w:ascii="宋体" w:hAnsi="宋体"/>
                <w:color w:val="FF0000"/>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sz w:val="18"/>
                <w:szCs w:val="18"/>
              </w:rPr>
            </w:pPr>
            <w:r>
              <w:rPr>
                <w:color w:val="FF0000"/>
                <w:sz w:val="18"/>
                <w:szCs w:val="18"/>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szCs w:val="24"/>
              </w:rPr>
            </w:pPr>
            <w:r>
              <w:rPr>
                <w:szCs w:val="24"/>
              </w:rPr>
              <w:t>标识是否为多流视频会议。这个字段只对正在召开的会议有意义，将来会议、历史会议无意义。</w:t>
            </w:r>
          </w:p>
          <w:p>
            <w:pPr>
              <w:pStyle w:val="TableText"/>
              <w:rPr>
                <w:szCs w:val="24"/>
              </w:rPr>
            </w:pPr>
            <w:r>
              <w:rPr>
                <w:szCs w:val="24"/>
              </w:rPr>
              <w:t>枚举值如下</w:t>
            </w:r>
          </w:p>
          <w:p>
            <w:pPr>
              <w:pStyle w:val="Style44"/>
              <w:rPr>
                <w:szCs w:val="24"/>
              </w:rPr>
            </w:pPr>
            <w:r>
              <w:rPr>
                <w:szCs w:val="24"/>
              </w:rPr>
              <w:t>0</w:t>
            </w:r>
            <w:r>
              <w:rPr>
                <w:szCs w:val="24"/>
              </w:rPr>
              <w:t>：单流会议</w:t>
            </w:r>
          </w:p>
          <w:p>
            <w:pPr>
              <w:pStyle w:val="TableText"/>
              <w:rPr>
                <w:szCs w:val="24"/>
              </w:rPr>
            </w:pPr>
            <w:r>
              <w:rPr>
                <w:szCs w:val="24"/>
              </w:rPr>
              <w:t>1</w:t>
            </w:r>
            <w:r>
              <w:rPr>
                <w:szCs w:val="24"/>
              </w:rPr>
              <w:t>：多流会议（不支持服务器合成多画面）</w:t>
            </w:r>
          </w:p>
          <w:p>
            <w:pPr>
              <w:pStyle w:val="TableText"/>
              <w:widowControl w:val="false"/>
              <w:spacing w:before="80" w:after="80"/>
              <w:ind w:left="0" w:right="0" w:hanging="0"/>
              <w:rPr>
                <w:szCs w:val="24"/>
              </w:rPr>
            </w:pPr>
            <w:r>
              <w:rPr>
                <w:szCs w:val="24"/>
              </w:rPr>
              <w:t>2</w:t>
            </w:r>
            <w:r>
              <w:rPr>
                <w:szCs w:val="24"/>
              </w:rPr>
              <w:t>：多流会议（支持服务器合成多画面）</w:t>
            </w:r>
          </w:p>
        </w:tc>
      </w:tr>
    </w:tbl>
    <w:p>
      <w:pPr>
        <w:pStyle w:val="Style20"/>
        <w:ind w:left="0" w:right="0" w:hanging="0"/>
        <w:rPr/>
      </w:pPr>
      <w:r>
        <w:rPr/>
      </w:r>
    </w:p>
    <w:p>
      <w:pPr>
        <w:pStyle w:val="TableDescription"/>
        <w:numPr>
          <w:ilvl w:val="8"/>
          <w:numId w:val="3"/>
        </w:numPr>
        <w:rPr/>
      </w:pPr>
      <w:r>
        <w:rPr/>
        <w:t>Participant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798"/>
        <w:gridCol w:w="1110"/>
        <w:gridCol w:w="1428"/>
        <w:gridCol w:w="4206"/>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参数名称</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tcPr>
          <w:p>
            <w:pPr>
              <w:pStyle w:val="Style44"/>
              <w:rPr>
                <w:b/>
                <w:b/>
              </w:rPr>
            </w:pPr>
            <w:r>
              <w:rPr>
                <w:b/>
              </w:rPr>
              <w:t>是否必须</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参数类型</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默认值</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participantID</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与会者标识。由</w:t>
            </w:r>
            <w:r>
              <w:rPr>
                <w:rFonts w:cs="Arial"/>
              </w:rPr>
              <w:t>Conf.AS</w:t>
            </w:r>
            <w:r>
              <w:rPr>
                <w:rFonts w:cs="Arial"/>
              </w:rPr>
              <w:t>自动产生。</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updateTime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与会者信息最近更新的时间</w:t>
            </w:r>
            <w:r>
              <w:rPr>
                <w:rFonts w:cs="Arial"/>
              </w:rPr>
              <w:t>(</w:t>
            </w:r>
            <w:r>
              <w:rPr>
                <w:rFonts w:cs="Arial"/>
              </w:rPr>
              <w:t>毫秒级</w:t>
            </w:r>
            <w:r>
              <w:rPr>
                <w:rFonts w:cs="Arial"/>
              </w:rPr>
              <w:t>)</w:t>
            </w:r>
            <w:r>
              <w:rPr>
                <w:rFonts w:cs="Arial"/>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name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与会者的名称（昵称）。最大不超过</w:t>
            </w:r>
            <w:r>
              <w:rPr>
                <w:rFonts w:cs="Arial"/>
              </w:rPr>
              <w:t>32</w:t>
            </w:r>
            <w:r>
              <w:rPr>
                <w:rFonts w:cs="Arial"/>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subscribers</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subscriber[ ]</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用户列表，参见</w:t>
            </w:r>
            <w:r>
              <w:rPr>
                <w:rFonts w:cs="Arial"/>
              </w:rPr>
              <w:t>subscriber</w:t>
            </w:r>
            <w:r>
              <w:rPr>
                <w:rFonts w:cs="Arial"/>
              </w:rPr>
              <w:t>数据结构。</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role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general”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与会者的角色。枚举值如下：</w:t>
            </w:r>
          </w:p>
          <w:p>
            <w:pPr>
              <w:pStyle w:val="Style44"/>
              <w:rPr>
                <w:rFonts w:cs="Arial"/>
              </w:rPr>
            </w:pPr>
            <w:r>
              <w:rPr>
                <w:rFonts w:cs="Arial"/>
              </w:rPr>
              <w:t xml:space="preserve"> “</w:t>
            </w:r>
            <w:r>
              <w:rPr>
                <w:rFonts w:cs="Arial"/>
              </w:rPr>
              <w:t>chair”</w:t>
            </w:r>
            <w:r>
              <w:rPr>
                <w:rFonts w:cs="Arial"/>
              </w:rPr>
              <w:t>：会议主席</w:t>
            </w:r>
          </w:p>
          <w:p>
            <w:pPr>
              <w:pStyle w:val="Style44"/>
              <w:rPr>
                <w:rFonts w:cs="Arial"/>
              </w:rPr>
            </w:pPr>
            <w:r>
              <w:rPr>
                <w:rFonts w:cs="Arial"/>
              </w:rPr>
              <w:t>“</w:t>
            </w:r>
            <w:r>
              <w:rPr>
                <w:rFonts w:cs="Arial"/>
              </w:rPr>
              <w:t>general”</w:t>
            </w:r>
            <w:r>
              <w:rPr>
                <w:rFonts w:cs="Arial"/>
              </w:rPr>
              <w:t>：普通与会者</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state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1</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用户状态。各枚举值如下所示：</w:t>
            </w:r>
          </w:p>
          <w:p>
            <w:pPr>
              <w:pStyle w:val="Style44"/>
              <w:rPr>
                <w:rFonts w:cs="Arial"/>
              </w:rPr>
            </w:pPr>
            <w:r>
              <w:rPr>
                <w:rFonts w:cs="Arial"/>
              </w:rPr>
              <w:t>0</w:t>
            </w:r>
            <w:r>
              <w:rPr>
                <w:rFonts w:cs="Arial"/>
              </w:rPr>
              <w:t>：会议中</w:t>
            </w:r>
          </w:p>
          <w:p>
            <w:pPr>
              <w:pStyle w:val="Style44"/>
              <w:rPr>
                <w:rFonts w:cs="Arial"/>
              </w:rPr>
            </w:pPr>
            <w:r>
              <w:rPr>
                <w:rFonts w:cs="Arial"/>
              </w:rPr>
              <w:t>1</w:t>
            </w:r>
            <w:r>
              <w:rPr>
                <w:rFonts w:cs="Arial"/>
              </w:rPr>
              <w:t>：正在呼叫</w:t>
            </w:r>
          </w:p>
          <w:p>
            <w:pPr>
              <w:pStyle w:val="Style44"/>
              <w:rPr>
                <w:rFonts w:cs="Arial"/>
              </w:rPr>
            </w:pPr>
            <w:r>
              <w:rPr>
                <w:rFonts w:cs="Arial"/>
              </w:rPr>
              <w:t>2</w:t>
            </w:r>
            <w:r>
              <w:rPr>
                <w:rFonts w:cs="Arial"/>
              </w:rPr>
              <w:t>：正在加入会议</w:t>
            </w:r>
          </w:p>
          <w:p>
            <w:pPr>
              <w:pStyle w:val="Style44"/>
              <w:rPr>
                <w:rFonts w:cs="Arial"/>
              </w:rPr>
            </w:pPr>
            <w:r>
              <w:rPr>
                <w:rFonts w:cs="Arial"/>
              </w:rPr>
              <w:t>3</w:t>
            </w:r>
            <w:r>
              <w:rPr>
                <w:rFonts w:cs="Arial"/>
              </w:rPr>
              <w:t>：已经离开</w:t>
            </w:r>
          </w:p>
          <w:p>
            <w:pPr>
              <w:pStyle w:val="Style44"/>
              <w:rPr>
                <w:rFonts w:cs="Arial"/>
              </w:rPr>
            </w:pPr>
            <w:r>
              <w:rPr>
                <w:rFonts w:cs="Arial"/>
              </w:rPr>
              <w:t>4</w:t>
            </w:r>
            <w:r>
              <w:rPr>
                <w:rFonts w:cs="Arial"/>
              </w:rPr>
              <w:t>：用户不存在</w:t>
            </w:r>
          </w:p>
          <w:p>
            <w:pPr>
              <w:pStyle w:val="Style44"/>
              <w:rPr>
                <w:rFonts w:cs="Arial"/>
              </w:rPr>
            </w:pPr>
            <w:r>
              <w:rPr>
                <w:rFonts w:cs="Arial"/>
              </w:rPr>
              <w:t>5</w:t>
            </w:r>
            <w:r>
              <w:rPr>
                <w:rFonts w:cs="Arial"/>
              </w:rPr>
              <w:t>：被叫用户忙</w:t>
            </w:r>
          </w:p>
          <w:p>
            <w:pPr>
              <w:pStyle w:val="Style44"/>
              <w:rPr>
                <w:rFonts w:cs="Arial"/>
              </w:rPr>
            </w:pPr>
            <w:r>
              <w:rPr>
                <w:rFonts w:cs="Arial"/>
              </w:rPr>
              <w:t>6</w:t>
            </w:r>
            <w:r>
              <w:rPr>
                <w:rFonts w:cs="Arial"/>
              </w:rPr>
              <w:t>：用户无应答</w:t>
            </w:r>
          </w:p>
          <w:p>
            <w:pPr>
              <w:pStyle w:val="Style44"/>
              <w:rPr>
                <w:rFonts w:cs="Arial"/>
              </w:rPr>
            </w:pPr>
            <w:r>
              <w:rPr>
                <w:rFonts w:cs="Arial"/>
              </w:rPr>
              <w:t>7</w:t>
            </w:r>
            <w:r>
              <w:rPr>
                <w:rFonts w:cs="Arial"/>
              </w:rPr>
              <w:t>：用户拒绝接听</w:t>
            </w:r>
          </w:p>
          <w:p>
            <w:pPr>
              <w:pStyle w:val="Style44"/>
              <w:rPr>
                <w:rFonts w:cs="Arial"/>
              </w:rPr>
            </w:pPr>
            <w:r>
              <w:rPr>
                <w:rFonts w:cs="Arial"/>
              </w:rPr>
              <w:t>8</w:t>
            </w:r>
            <w:r>
              <w:rPr>
                <w:rFonts w:cs="Arial"/>
              </w:rPr>
              <w:t>：呼叫失败（前面没有包含的失败情况）</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participantType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normal”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用户类型。各枚举值如下所示：</w:t>
            </w:r>
          </w:p>
          <w:p>
            <w:pPr>
              <w:pStyle w:val="Style44"/>
              <w:rPr>
                <w:rFonts w:cs="Arial"/>
              </w:rPr>
            </w:pPr>
            <w:r>
              <w:rPr>
                <w:rFonts w:cs="Arial"/>
              </w:rPr>
              <w:t>“</w:t>
            </w:r>
            <w:r>
              <w:rPr>
                <w:rFonts w:cs="Arial"/>
              </w:rPr>
              <w:t>normal”</w:t>
            </w:r>
            <w:r>
              <w:rPr>
                <w:rFonts w:cs="Arial"/>
              </w:rPr>
              <w:t>：语音、高清、标清与会者地址</w:t>
            </w:r>
          </w:p>
          <w:p>
            <w:pPr>
              <w:pStyle w:val="Style44"/>
              <w:rPr>
                <w:rFonts w:cs="Arial"/>
              </w:rPr>
            </w:pPr>
            <w:r>
              <w:rPr>
                <w:rFonts w:cs="Arial"/>
              </w:rPr>
              <w:t>“</w:t>
            </w:r>
            <w:r>
              <w:rPr>
                <w:rFonts w:cs="Arial"/>
              </w:rPr>
              <w:t>telepresence”</w:t>
            </w:r>
            <w:r>
              <w:rPr>
                <w:rFonts w:cs="Arial"/>
              </w:rPr>
              <w:t>：智真与会者地址类型，单屏、三屏智真均属此类。</w:t>
            </w:r>
          </w:p>
          <w:p>
            <w:pPr>
              <w:pStyle w:val="Style44"/>
              <w:rPr>
                <w:rFonts w:cs="Arial"/>
              </w:rPr>
            </w:pPr>
            <w:r>
              <w:rPr>
                <w:rFonts w:cs="Arial"/>
              </w:rPr>
              <w:t>“</w:t>
            </w:r>
            <w:r>
              <w:rPr>
                <w:rFonts w:cs="Arial"/>
              </w:rPr>
              <w:t>conference”</w:t>
            </w:r>
            <w:r>
              <w:rPr>
                <w:rFonts w:cs="Arial"/>
              </w:rPr>
              <w:t>：其他对接的会议。</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mediaTypes</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Voice”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媒体能力。与会者的媒体能力是一个媒体类型数组（通过分号“</w:t>
            </w:r>
            <w:r>
              <w:rPr>
                <w:rFonts w:cs="Arial"/>
              </w:rPr>
              <w:t>;”</w:t>
            </w:r>
            <w:r>
              <w:rPr>
                <w:rFonts w:cs="Arial"/>
              </w:rPr>
              <w:t>分隔）。枚举值如下：</w:t>
            </w:r>
          </w:p>
          <w:p>
            <w:pPr>
              <w:pStyle w:val="Style44"/>
              <w:rPr>
                <w:rFonts w:cs="Arial"/>
              </w:rPr>
            </w:pPr>
            <w:r>
              <w:rPr>
                <w:rFonts w:cs="Arial"/>
              </w:rPr>
              <w:t>“</w:t>
            </w:r>
            <w:r>
              <w:rPr>
                <w:rFonts w:cs="Arial"/>
              </w:rPr>
              <w:t>Voice”</w:t>
            </w:r>
            <w:r>
              <w:rPr>
                <w:rFonts w:cs="Arial"/>
              </w:rPr>
              <w:t>：语音</w:t>
            </w:r>
          </w:p>
          <w:p>
            <w:pPr>
              <w:pStyle w:val="Style44"/>
              <w:rPr>
                <w:rFonts w:cs="Arial"/>
              </w:rPr>
            </w:pPr>
            <w:r>
              <w:rPr>
                <w:rFonts w:cs="Arial"/>
              </w:rPr>
              <w:t>“</w:t>
            </w:r>
            <w:r>
              <w:rPr>
                <w:rFonts w:cs="Arial"/>
              </w:rPr>
              <w:t>Video”</w:t>
            </w:r>
            <w:r>
              <w:rPr>
                <w:rFonts w:cs="Arial"/>
              </w:rPr>
              <w:t>：标清视频（与</w:t>
            </w:r>
            <w:r>
              <w:rPr>
                <w:rFonts w:cs="Arial"/>
              </w:rPr>
              <w:t>HDVideo</w:t>
            </w:r>
            <w:r>
              <w:rPr>
                <w:rFonts w:cs="Arial"/>
              </w:rPr>
              <w:t>、</w:t>
            </w:r>
            <w:r>
              <w:rPr>
                <w:rFonts w:cs="Arial"/>
              </w:rPr>
              <w:t>Telepresence</w:t>
            </w:r>
            <w:r>
              <w:rPr>
                <w:rFonts w:cs="Arial"/>
              </w:rPr>
              <w:t>互斥）</w:t>
            </w:r>
          </w:p>
          <w:p>
            <w:pPr>
              <w:pStyle w:val="Style44"/>
              <w:rPr>
                <w:rFonts w:cs="Arial"/>
              </w:rPr>
            </w:pPr>
            <w:r>
              <w:rPr>
                <w:rFonts w:cs="Arial"/>
              </w:rPr>
              <w:t>“</w:t>
            </w:r>
            <w:r>
              <w:rPr>
                <w:rFonts w:cs="Arial"/>
              </w:rPr>
              <w:t>HDVideo”</w:t>
            </w:r>
            <w:r>
              <w:rPr>
                <w:rFonts w:cs="Arial"/>
              </w:rPr>
              <w:t>：高清视频（与</w:t>
            </w:r>
            <w:r>
              <w:rPr>
                <w:rFonts w:cs="Arial"/>
              </w:rPr>
              <w:t>Video</w:t>
            </w:r>
            <w:r>
              <w:rPr>
                <w:rFonts w:cs="Arial"/>
              </w:rPr>
              <w:t>、</w:t>
            </w:r>
            <w:r>
              <w:rPr>
                <w:rFonts w:cs="Arial"/>
              </w:rPr>
              <w:t>Telepresence</w:t>
            </w:r>
            <w:r>
              <w:rPr>
                <w:rFonts w:cs="Arial"/>
              </w:rPr>
              <w:t>互斥）</w:t>
            </w:r>
          </w:p>
          <w:p>
            <w:pPr>
              <w:pStyle w:val="Style44"/>
              <w:rPr>
                <w:rFonts w:cs="Arial"/>
              </w:rPr>
            </w:pPr>
            <w:r>
              <w:rPr>
                <w:rFonts w:cs="Arial"/>
              </w:rPr>
              <w:t>“</w:t>
            </w:r>
            <w:r>
              <w:rPr>
                <w:rFonts w:cs="Arial"/>
              </w:rPr>
              <w:t>Telepresence”</w:t>
            </w:r>
            <w:r>
              <w:rPr>
                <w:rFonts w:cs="Arial"/>
              </w:rPr>
              <w:t>：智真视频（与</w:t>
            </w:r>
            <w:r>
              <w:rPr>
                <w:rFonts w:cs="Arial"/>
              </w:rPr>
              <w:t>Video</w:t>
            </w:r>
            <w:r>
              <w:rPr>
                <w:rFonts w:cs="Arial"/>
              </w:rPr>
              <w:t>、</w:t>
            </w:r>
            <w:r>
              <w:rPr>
                <w:rFonts w:cs="Arial"/>
              </w:rPr>
              <w:t>HDVideo</w:t>
            </w:r>
            <w:r>
              <w:rPr>
                <w:rFonts w:cs="Arial"/>
              </w:rPr>
              <w:t>互斥）</w:t>
            </w:r>
          </w:p>
          <w:p>
            <w:pPr>
              <w:pStyle w:val="Style44"/>
              <w:rPr>
                <w:rFonts w:cs="Arial"/>
              </w:rPr>
            </w:pPr>
            <w:r>
              <w:rPr>
                <w:rFonts w:cs="Arial"/>
              </w:rPr>
              <w:t>“</w:t>
            </w:r>
            <w:r>
              <w:rPr>
                <w:rFonts w:cs="Arial"/>
              </w:rPr>
              <w:t>Data”</w:t>
            </w:r>
            <w:r>
              <w:rPr>
                <w:rFonts w:cs="Arial"/>
              </w:rPr>
              <w:t>：多媒体</w:t>
            </w:r>
          </w:p>
          <w:p>
            <w:pPr>
              <w:pStyle w:val="Style44"/>
              <w:rPr>
                <w:rFonts w:cs="Arial"/>
              </w:rPr>
            </w:pPr>
            <w:r>
              <w:rPr>
                <w:rFonts w:cs="Arial"/>
              </w:rPr>
              <w:t xml:space="preserve">对与会者不区分” </w:t>
            </w:r>
            <w:r>
              <w:rPr>
                <w:rFonts w:cs="Arial"/>
              </w:rPr>
              <w:t>Video”</w:t>
            </w:r>
            <w:r>
              <w:rPr>
                <w:rFonts w:cs="Arial"/>
              </w:rPr>
              <w:t xml:space="preserve">和” </w:t>
            </w:r>
            <w:r>
              <w:rPr>
                <w:rFonts w:cs="Arial"/>
              </w:rPr>
              <w:t>HDVideo”</w:t>
            </w:r>
            <w:r>
              <w:rPr>
                <w:rFonts w:cs="Arial"/>
              </w:rPr>
              <w:t>，统一呈现为</w:t>
            </w:r>
            <w:r>
              <w:rPr>
                <w:rFonts w:cs="Arial"/>
              </w:rPr>
              <w:t>Video</w:t>
            </w:r>
            <w:r>
              <w:rPr>
                <w:rFonts w:cs="Arial"/>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attendTime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加入会议时间。</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canListen</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静音状态。</w:t>
            </w:r>
          </w:p>
          <w:p>
            <w:pPr>
              <w:pStyle w:val="Style44"/>
              <w:rPr/>
            </w:pPr>
            <w:r>
              <w:rPr>
                <w:rFonts w:cs="Arial"/>
              </w:rPr>
              <w:t>true</w:t>
            </w:r>
            <w:r>
              <w:rPr>
                <w:rFonts w:cs="Arial"/>
              </w:rPr>
              <w:t>：</w:t>
            </w:r>
            <w:r>
              <w:rPr/>
              <w:t>处于非静音状态</w:t>
            </w:r>
          </w:p>
          <w:p>
            <w:pPr>
              <w:pStyle w:val="Style44"/>
              <w:rPr/>
            </w:pPr>
            <w:r>
              <w:rPr>
                <w:rFonts w:cs="Arial"/>
              </w:rPr>
              <w:t>false</w:t>
            </w:r>
            <w:r>
              <w:rPr>
                <w:rFonts w:cs="Arial"/>
              </w:rPr>
              <w:t>：</w:t>
            </w:r>
            <w:r>
              <w:rPr/>
              <w:t>处于静音状态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isMute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闭音状态。</w:t>
            </w:r>
          </w:p>
          <w:p>
            <w:pPr>
              <w:pStyle w:val="Style44"/>
              <w:rPr/>
            </w:pPr>
            <w:r>
              <w:rPr>
                <w:rFonts w:cs="Arial"/>
              </w:rPr>
              <w:t>true</w:t>
            </w:r>
            <w:r>
              <w:rPr>
                <w:rFonts w:cs="Arial"/>
              </w:rPr>
              <w:t>：</w:t>
            </w:r>
            <w:r>
              <w:rPr/>
              <w:t>处于闭音状态</w:t>
            </w:r>
          </w:p>
          <w:p>
            <w:pPr>
              <w:pStyle w:val="Style44"/>
              <w:rPr/>
            </w:pPr>
            <w:r>
              <w:rPr>
                <w:rFonts w:cs="Arial"/>
              </w:rPr>
              <w:t>false</w:t>
            </w:r>
            <w:r>
              <w:rPr>
                <w:rFonts w:cs="Arial"/>
              </w:rPr>
              <w:t>：</w:t>
            </w:r>
            <w:r>
              <w:rPr/>
              <w:t>处于非闭音状态</w:t>
            </w:r>
            <w:r>
              <w:rPr>
                <w:rFonts w:cs="Arial"/>
              </w:rPr>
              <w:t xml:space="preserve"> </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allowVideo</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是否允许视频。</w:t>
            </w:r>
          </w:p>
          <w:p>
            <w:pPr>
              <w:pStyle w:val="Style44"/>
              <w:rPr>
                <w:rFonts w:cs="Arial"/>
              </w:rPr>
            </w:pPr>
            <w:r>
              <w:rPr>
                <w:rFonts w:cs="Arial"/>
              </w:rPr>
              <w:t>true</w:t>
            </w:r>
            <w:r>
              <w:rPr>
                <w:rFonts w:cs="Arial"/>
              </w:rPr>
              <w:t>：允许视频</w:t>
            </w:r>
          </w:p>
          <w:p>
            <w:pPr>
              <w:pStyle w:val="Style44"/>
              <w:rPr>
                <w:rFonts w:cs="Arial"/>
              </w:rPr>
            </w:pPr>
            <w:r>
              <w:rPr>
                <w:rFonts w:cs="Arial"/>
              </w:rPr>
              <w:t>false</w:t>
            </w:r>
            <w:r>
              <w:rPr>
                <w:rFonts w:cs="Arial"/>
              </w:rPr>
              <w:t>：不允许视频</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isRollcalled</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是否处于被点名状态</w:t>
            </w:r>
          </w:p>
          <w:p>
            <w:pPr>
              <w:pStyle w:val="Style44"/>
              <w:rPr>
                <w:rFonts w:cs="Arial"/>
              </w:rPr>
            </w:pPr>
            <w:r>
              <w:rPr>
                <w:rFonts w:cs="Arial"/>
              </w:rPr>
              <w:t>true</w:t>
            </w:r>
            <w:r>
              <w:rPr>
                <w:rFonts w:cs="Arial"/>
              </w:rPr>
              <w:t>：处于被点名状态</w:t>
            </w:r>
          </w:p>
          <w:p>
            <w:pPr>
              <w:pStyle w:val="Style44"/>
              <w:rPr>
                <w:rFonts w:cs="Arial"/>
              </w:rPr>
            </w:pPr>
            <w:r>
              <w:rPr>
                <w:rFonts w:cs="Arial"/>
              </w:rPr>
              <w:t>false</w:t>
            </w:r>
            <w:r>
              <w:rPr>
                <w:rFonts w:cs="Arial"/>
              </w:rPr>
              <w:t>：不处于被点名状态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hasTokenRing</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拥有辅流令牌状态。</w:t>
            </w:r>
          </w:p>
          <w:p>
            <w:pPr>
              <w:pStyle w:val="Style44"/>
              <w:rPr>
                <w:rFonts w:cs="Arial"/>
              </w:rPr>
            </w:pPr>
            <w:r>
              <w:rPr>
                <w:rFonts w:cs="Arial"/>
              </w:rPr>
              <w:t>true</w:t>
            </w:r>
            <w:r>
              <w:rPr>
                <w:rFonts w:cs="Arial"/>
              </w:rPr>
              <w:t>：拥有令牌</w:t>
            </w:r>
          </w:p>
          <w:p>
            <w:pPr>
              <w:pStyle w:val="Style44"/>
              <w:rPr>
                <w:rFonts w:cs="Arial"/>
              </w:rPr>
            </w:pPr>
            <w:r>
              <w:rPr>
                <w:rFonts w:cs="Arial"/>
              </w:rPr>
              <w:t>false</w:t>
            </w:r>
            <w:r>
              <w:rPr>
                <w:rFonts w:cs="Arial"/>
              </w:rPr>
              <w:t>：没有令牌</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isShare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拥有数据共享权状态。</w:t>
            </w:r>
          </w:p>
          <w:p>
            <w:pPr>
              <w:pStyle w:val="Style44"/>
              <w:rPr>
                <w:rFonts w:cs="Arial"/>
              </w:rPr>
            </w:pPr>
            <w:r>
              <w:rPr>
                <w:rFonts w:cs="Arial"/>
              </w:rPr>
              <w:t>true</w:t>
            </w:r>
            <w:r>
              <w:rPr>
                <w:rFonts w:cs="Arial"/>
              </w:rPr>
              <w:t>：拥有数据共享权</w:t>
            </w:r>
          </w:p>
          <w:p>
            <w:pPr>
              <w:pStyle w:val="Style44"/>
              <w:rPr>
                <w:rFonts w:cs="Arial"/>
              </w:rPr>
            </w:pPr>
            <w:r>
              <w:rPr>
                <w:rFonts w:cs="Arial"/>
              </w:rPr>
              <w:t>false</w:t>
            </w:r>
            <w:r>
              <w:rPr>
                <w:rFonts w:cs="Arial"/>
              </w:rPr>
              <w:t>：没有数据共享权</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isBroadcast</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是否正在被广播。</w:t>
            </w:r>
          </w:p>
          <w:p>
            <w:pPr>
              <w:pStyle w:val="Style44"/>
              <w:rPr>
                <w:rFonts w:cs="Arial"/>
              </w:rPr>
            </w:pPr>
            <w:r>
              <w:rPr>
                <w:rFonts w:cs="Arial"/>
              </w:rPr>
              <w:t>true</w:t>
            </w:r>
            <w:r>
              <w:rPr>
                <w:rFonts w:cs="Arial"/>
              </w:rPr>
              <w:t>：正在被广播</w:t>
            </w:r>
          </w:p>
          <w:p>
            <w:pPr>
              <w:pStyle w:val="Style44"/>
              <w:rPr>
                <w:rFonts w:cs="Arial"/>
              </w:rPr>
            </w:pPr>
            <w:r>
              <w:rPr>
                <w:rFonts w:cs="Arial"/>
              </w:rPr>
              <w:t>false</w:t>
            </w:r>
            <w:r>
              <w:rPr>
                <w:rFonts w:cs="Arial"/>
              </w:rPr>
              <w:t>：没有被广播</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isSpeaking</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是否正在发言。</w:t>
            </w:r>
          </w:p>
          <w:p>
            <w:pPr>
              <w:pStyle w:val="Style44"/>
              <w:rPr>
                <w:rFonts w:cs="Arial"/>
              </w:rPr>
            </w:pPr>
            <w:r>
              <w:rPr>
                <w:rFonts w:cs="Arial"/>
              </w:rPr>
              <w:t>true:</w:t>
            </w:r>
            <w:r>
              <w:rPr>
                <w:rFonts w:cs="Arial"/>
              </w:rPr>
              <w:t>用户正在发言</w:t>
            </w:r>
          </w:p>
          <w:p>
            <w:pPr>
              <w:pStyle w:val="Style44"/>
              <w:rPr>
                <w:rFonts w:cs="Arial"/>
              </w:rPr>
            </w:pPr>
            <w:r>
              <w:rPr>
                <w:rFonts w:cs="Arial"/>
              </w:rPr>
              <w:t>false:</w:t>
            </w:r>
            <w:r>
              <w:rPr>
                <w:rFonts w:cs="Arial"/>
              </w:rPr>
              <w:t>用户没有发言</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networkStatus</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NetworkStatus</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用户对于端点的网络状态信息。详见</w:t>
            </w:r>
            <w:r>
              <w:rPr>
                <w:rFonts w:cs="Arial"/>
              </w:rPr>
              <w:t>NetworkStatus</w:t>
            </w:r>
            <w:r>
              <w:rPr>
                <w:rFonts w:cs="Arial"/>
              </w:rPr>
              <w:t>数据结构。</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regionID</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地区资源</w:t>
            </w:r>
            <w:r>
              <w:rPr>
                <w:rFonts w:cs="Arial"/>
              </w:rPr>
              <w:t>ID</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isReqModerator</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申请会议主席标志</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handsState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Down”</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与会者举手状态。</w:t>
            </w:r>
          </w:p>
          <w:p>
            <w:pPr>
              <w:pStyle w:val="Style44"/>
              <w:rPr>
                <w:rFonts w:cs="Arial"/>
              </w:rPr>
            </w:pPr>
            <w:r>
              <w:rPr>
                <w:rFonts w:cs="Arial"/>
              </w:rPr>
              <w:t>“</w:t>
            </w:r>
            <w:r>
              <w:rPr>
                <w:rFonts w:cs="Arial"/>
              </w:rPr>
              <w:t>Up”</w:t>
            </w:r>
            <w:r>
              <w:rPr>
                <w:rFonts w:cs="Arial"/>
              </w:rPr>
              <w:t>：举手状态</w:t>
            </w:r>
          </w:p>
          <w:p>
            <w:pPr>
              <w:pStyle w:val="Style44"/>
              <w:rPr>
                <w:rFonts w:cs="Arial"/>
              </w:rPr>
            </w:pPr>
            <w:r>
              <w:rPr>
                <w:rFonts w:cs="Arial"/>
              </w:rPr>
              <w:t>“</w:t>
            </w:r>
            <w:r>
              <w:rPr>
                <w:rFonts w:cs="Arial"/>
              </w:rPr>
              <w:t>Down”</w:t>
            </w:r>
            <w:r>
              <w:rPr>
                <w:rFonts w:cs="Arial"/>
              </w:rPr>
              <w:t>：放下手状态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account</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与会者帐号。</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position</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与会者职位。</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speakingVolume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int</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用户的发言方音量信息。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hasCamera</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int</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标识与会终端是否打开了摄像头</w:t>
            </w:r>
          </w:p>
          <w:p>
            <w:pPr>
              <w:pStyle w:val="Style44"/>
              <w:rPr>
                <w:szCs w:val="24"/>
              </w:rPr>
            </w:pPr>
            <w:r>
              <w:rPr>
                <w:szCs w:val="24"/>
              </w:rPr>
              <w:t>枚举值如下</w:t>
            </w:r>
          </w:p>
          <w:p>
            <w:pPr>
              <w:pStyle w:val="Style44"/>
              <w:rPr>
                <w:szCs w:val="24"/>
              </w:rPr>
            </w:pPr>
            <w:r>
              <w:rPr>
                <w:szCs w:val="24"/>
              </w:rPr>
              <w:t>0</w:t>
            </w:r>
            <w:r>
              <w:rPr>
                <w:szCs w:val="24"/>
              </w:rPr>
              <w:t>：无摄像头或关闭了摄像头</w:t>
            </w:r>
          </w:p>
          <w:p>
            <w:pPr>
              <w:pStyle w:val="Style44"/>
              <w:rPr>
                <w:szCs w:val="24"/>
              </w:rPr>
            </w:pPr>
            <w:r>
              <w:rPr>
                <w:szCs w:val="24"/>
              </w:rPr>
              <w:t>1</w:t>
            </w:r>
            <w:r>
              <w:rPr>
                <w:szCs w:val="24"/>
              </w:rPr>
              <w:t>：打开了摄像头</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multiStreamFlag</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否</w:t>
            </w:r>
          </w:p>
        </w:tc>
        <w:tc>
          <w:tcPr>
            <w:tcW w:w="1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Int</w:t>
            </w:r>
          </w:p>
        </w:tc>
        <w:tc>
          <w:tcPr>
            <w:tcW w:w="1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Null</w:t>
            </w:r>
          </w:p>
        </w:tc>
        <w:tc>
          <w:tcPr>
            <w:tcW w:w="4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color w:val="FF0000"/>
              </w:rPr>
            </w:pPr>
            <w:r>
              <w:rPr>
                <w:color w:val="FF0000"/>
              </w:rPr>
              <w:t>标识与会终端是否为多流视频终端</w:t>
            </w:r>
          </w:p>
          <w:p>
            <w:pPr>
              <w:pStyle w:val="Style44"/>
              <w:rPr>
                <w:szCs w:val="24"/>
              </w:rPr>
            </w:pPr>
            <w:r>
              <w:rPr>
                <w:szCs w:val="24"/>
              </w:rPr>
              <w:t>枚举值如下</w:t>
            </w:r>
          </w:p>
          <w:p>
            <w:pPr>
              <w:pStyle w:val="Style44"/>
              <w:rPr>
                <w:szCs w:val="24"/>
              </w:rPr>
            </w:pPr>
            <w:r>
              <w:rPr>
                <w:szCs w:val="24"/>
              </w:rPr>
              <w:t>0</w:t>
            </w:r>
            <w:r>
              <w:rPr>
                <w:szCs w:val="24"/>
              </w:rPr>
              <w:t>：单流视频终端</w:t>
            </w:r>
          </w:p>
          <w:p>
            <w:pPr>
              <w:pStyle w:val="TableText"/>
              <w:widowControl w:val="false"/>
              <w:spacing w:before="80" w:after="80"/>
              <w:ind w:left="0" w:right="0" w:hanging="0"/>
              <w:rPr>
                <w:szCs w:val="24"/>
              </w:rPr>
            </w:pPr>
            <w:r>
              <w:rPr>
                <w:szCs w:val="24"/>
              </w:rPr>
              <w:t>1</w:t>
            </w:r>
            <w:r>
              <w:rPr>
                <w:szCs w:val="24"/>
              </w:rPr>
              <w:t>：多流视频终端</w:t>
            </w:r>
          </w:p>
        </w:tc>
      </w:tr>
    </w:tbl>
    <w:p>
      <w:pPr>
        <w:pStyle w:val="Normal"/>
        <w:rPr/>
      </w:pPr>
      <w:r>
        <w:rPr/>
      </w:r>
    </w:p>
    <w:p>
      <w:pPr>
        <w:pStyle w:val="TableDescription"/>
        <w:numPr>
          <w:ilvl w:val="8"/>
          <w:numId w:val="3"/>
        </w:numPr>
        <w:rPr/>
      </w:pPr>
      <w:r>
        <w:rPr/>
        <w:t>NetworkStatus</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netInfo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承载网的网络状况。枚举值如下：</w:t>
            </w:r>
          </w:p>
          <w:p>
            <w:pPr>
              <w:pStyle w:val="Style44"/>
              <w:rPr>
                <w:rFonts w:cs="Arial"/>
              </w:rPr>
            </w:pPr>
            <w:r>
              <w:rPr>
                <w:rFonts w:cs="Arial"/>
              </w:rPr>
              <w:t>good</w:t>
            </w:r>
            <w:r>
              <w:rPr>
                <w:rFonts w:cs="Arial"/>
              </w:rPr>
              <w:t>（好）</w:t>
            </w:r>
          </w:p>
          <w:p>
            <w:pPr>
              <w:pStyle w:val="Style44"/>
              <w:rPr>
                <w:rFonts w:cs="Arial"/>
              </w:rPr>
            </w:pPr>
            <w:r>
              <w:rPr>
                <w:rFonts w:cs="Arial"/>
              </w:rPr>
              <w:t>fair</w:t>
            </w:r>
            <w:r>
              <w:rPr>
                <w:rFonts w:cs="Arial"/>
              </w:rPr>
              <w:t>（一般）</w:t>
            </w:r>
          </w:p>
          <w:p>
            <w:pPr>
              <w:pStyle w:val="Style44"/>
              <w:rPr>
                <w:rFonts w:cs="Arial"/>
              </w:rPr>
            </w:pPr>
            <w:r>
              <w:rPr>
                <w:rFonts w:cs="Arial"/>
              </w:rPr>
              <w:t>poor</w:t>
            </w:r>
            <w:r>
              <w:rPr>
                <w:rFonts w:cs="Arial"/>
              </w:rPr>
              <w:t>（差）</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lostPacketRate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音频（接收方向）丢包率。</w:t>
            </w:r>
          </w:p>
          <w:p>
            <w:pPr>
              <w:pStyle w:val="Style44"/>
              <w:rPr>
                <w:rFonts w:cs="Arial"/>
              </w:rPr>
            </w:pPr>
            <w:r>
              <w:rPr>
                <w:rFonts w:cs="Arial"/>
              </w:rPr>
              <w:t>格式：</w:t>
            </w:r>
            <w:r>
              <w:rPr>
                <w:rFonts w:cs="Arial"/>
              </w:rPr>
              <w:t>XX</w:t>
            </w:r>
            <w:r>
              <w:rPr>
                <w:rFonts w:cs="Arial"/>
              </w:rPr>
              <w:t>：</w:t>
            </w:r>
            <w:r>
              <w:rPr>
                <w:rFonts w:cs="Arial"/>
              </w:rPr>
              <w:t>XXXX</w:t>
            </w:r>
          </w:p>
          <w:p>
            <w:pPr>
              <w:pStyle w:val="Style44"/>
              <w:rPr>
                <w:rFonts w:cs="Arial"/>
              </w:rPr>
            </w:pPr>
            <w:r>
              <w:rPr>
                <w:rFonts w:cs="Arial"/>
              </w:rPr>
              <w:t>冒号之前为</w:t>
            </w:r>
            <w:r>
              <w:rPr>
                <w:rFonts w:cs="Arial"/>
              </w:rPr>
              <w:t>2</w:t>
            </w:r>
            <w:r>
              <w:rPr>
                <w:rFonts w:cs="Arial"/>
              </w:rPr>
              <w:t>位数字为整数位。冒号之后为小数位。</w:t>
            </w:r>
          </w:p>
          <w:p>
            <w:pPr>
              <w:pStyle w:val="Style44"/>
              <w:rPr>
                <w:rFonts w:cs="Arial"/>
              </w:rPr>
            </w:pPr>
            <w:r>
              <w:rPr>
                <w:rFonts w:cs="Arial"/>
              </w:rPr>
              <w:t>如</w:t>
            </w:r>
          </w:p>
          <w:p>
            <w:pPr>
              <w:pStyle w:val="Style44"/>
              <w:rPr>
                <w:rFonts w:cs="Arial"/>
              </w:rPr>
            </w:pPr>
            <w:r>
              <w:rPr>
                <w:rFonts w:cs="Arial"/>
              </w:rPr>
              <w:t>32.876%</w:t>
            </w:r>
            <w:r>
              <w:rPr>
                <w:rFonts w:cs="Arial"/>
              </w:rPr>
              <w:t>，传输为</w:t>
            </w:r>
            <w:r>
              <w:rPr>
                <w:rFonts w:cs="Arial"/>
              </w:rPr>
              <w:t>32</w:t>
            </w:r>
            <w:r>
              <w:rPr>
                <w:rFonts w:cs="Arial"/>
              </w:rPr>
              <w:t>：</w:t>
            </w:r>
            <w:r>
              <w:rPr>
                <w:rFonts w:cs="Arial"/>
              </w:rPr>
              <w:t>876</w:t>
            </w:r>
            <w:r>
              <w:rPr>
                <w:rFonts w:cs="Arial"/>
              </w:rPr>
              <w:t>；</w:t>
            </w:r>
          </w:p>
          <w:p>
            <w:pPr>
              <w:pStyle w:val="Style44"/>
              <w:rPr>
                <w:rFonts w:cs="Arial"/>
              </w:rPr>
            </w:pPr>
            <w:r>
              <w:rPr>
                <w:rFonts w:cs="Arial"/>
              </w:rPr>
              <w:t>2.4445%</w:t>
            </w:r>
            <w:r>
              <w:rPr>
                <w:rFonts w:cs="Arial"/>
              </w:rPr>
              <w:t>，传输为</w:t>
            </w:r>
            <w:r>
              <w:rPr>
                <w:rFonts w:cs="Arial"/>
              </w:rPr>
              <w:t>02</w:t>
            </w:r>
            <w:r>
              <w:rPr>
                <w:rFonts w:cs="Arial"/>
              </w:rPr>
              <w:t>：</w:t>
            </w:r>
            <w:r>
              <w:rPr>
                <w:rFonts w:cs="Arial"/>
              </w:rPr>
              <w:t>4445</w:t>
            </w:r>
            <w:r>
              <w:rPr>
                <w:rFonts w:cs="Arial"/>
              </w:rPr>
              <w:t>；</w:t>
            </w:r>
          </w:p>
          <w:p>
            <w:pPr>
              <w:pStyle w:val="Style44"/>
              <w:rPr>
                <w:rFonts w:cs="Arial"/>
              </w:rPr>
            </w:pPr>
            <w:r>
              <w:rPr>
                <w:rFonts w:cs="Arial"/>
              </w:rPr>
              <w:t>35.66777777%</w:t>
            </w:r>
            <w:r>
              <w:rPr>
                <w:rFonts w:cs="Arial"/>
              </w:rPr>
              <w:t>，传输为</w:t>
            </w:r>
            <w:r>
              <w:rPr>
                <w:rFonts w:cs="Arial"/>
              </w:rPr>
              <w:t>35</w:t>
            </w:r>
            <w:r>
              <w:rPr>
                <w:rFonts w:cs="Arial"/>
              </w:rPr>
              <w:t>：</w:t>
            </w:r>
            <w:r>
              <w:rPr>
                <w:rFonts w:cs="Arial"/>
              </w:rPr>
              <w:t>6677</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audioOutLossPacketRate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音频（发送方向）丢包率，仅用于</w:t>
            </w:r>
            <w:r>
              <w:rPr/>
              <w:t>MCU</w:t>
            </w:r>
            <w:r>
              <w:rPr/>
              <w:t>。格式：</w:t>
            </w:r>
            <w:r>
              <w:rPr/>
              <w:t>XX:XXXX</w:t>
            </w:r>
          </w:p>
          <w:p>
            <w:pPr>
              <w:pStyle w:val="Style44"/>
              <w:rPr>
                <w:rFonts w:cs="Arial"/>
              </w:rPr>
            </w:pPr>
            <w:r>
              <w:rPr>
                <w:rFonts w:cs="Arial"/>
              </w:rPr>
              <w:t>冒号之前为</w:t>
            </w:r>
            <w:r>
              <w:rPr>
                <w:rFonts w:cs="Arial"/>
              </w:rPr>
              <w:t>2</w:t>
            </w:r>
            <w:r>
              <w:rPr>
                <w:rFonts w:cs="Arial"/>
              </w:rPr>
              <w:t xml:space="preserve">位数字为整数位，冒号之后为小数位。例如 </w:t>
            </w:r>
            <w:r>
              <w:rPr>
                <w:rFonts w:cs="Arial"/>
              </w:rPr>
              <w:t xml:space="preserve">32:876 </w:t>
            </w:r>
            <w:r>
              <w:rPr>
                <w:rFonts w:cs="Arial"/>
              </w:rPr>
              <w:t>含义是</w:t>
            </w:r>
            <w:r>
              <w:rPr>
                <w:rFonts w:cs="Arial"/>
              </w:rPr>
              <w:t>32.876%</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videoInLossPacketRate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视频（接收方向）丢包率，仅用于</w:t>
            </w:r>
            <w:r>
              <w:rPr/>
              <w:t>MCU</w:t>
            </w:r>
            <w:r>
              <w:rPr/>
              <w:t>。格式：</w:t>
            </w:r>
            <w:r>
              <w:rPr/>
              <w:t>XX:XXXX</w:t>
            </w:r>
          </w:p>
          <w:p>
            <w:pPr>
              <w:pStyle w:val="Style44"/>
              <w:rPr>
                <w:rFonts w:cs="Arial"/>
              </w:rPr>
            </w:pPr>
            <w:r>
              <w:rPr>
                <w:rFonts w:cs="Arial"/>
              </w:rPr>
              <w:t>冒号之前为</w:t>
            </w:r>
            <w:r>
              <w:rPr>
                <w:rFonts w:cs="Arial"/>
              </w:rPr>
              <w:t>2</w:t>
            </w:r>
            <w:r>
              <w:rPr>
                <w:rFonts w:cs="Arial"/>
              </w:rPr>
              <w:t xml:space="preserve">位数字为整数位，冒号之后为小数位。例如 </w:t>
            </w:r>
            <w:r>
              <w:rPr>
                <w:rFonts w:cs="Arial"/>
              </w:rPr>
              <w:t xml:space="preserve">32:876 </w:t>
            </w:r>
            <w:r>
              <w:rPr>
                <w:rFonts w:cs="Arial"/>
              </w:rPr>
              <w:t>含义是</w:t>
            </w:r>
            <w:r>
              <w:rPr>
                <w:rFonts w:cs="Arial"/>
              </w:rPr>
              <w:t>32.876%</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videoOutLossPacketRate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视频（发送方向）丢包率，仅用于</w:t>
            </w:r>
            <w:r>
              <w:rPr/>
              <w:t>MCU</w:t>
            </w:r>
            <w:r>
              <w:rPr/>
              <w:t>。格式：</w:t>
            </w:r>
            <w:r>
              <w:rPr/>
              <w:t>XX:XXXX</w:t>
            </w:r>
          </w:p>
          <w:p>
            <w:pPr>
              <w:pStyle w:val="Style44"/>
              <w:rPr>
                <w:rFonts w:cs="Arial"/>
              </w:rPr>
            </w:pPr>
            <w:r>
              <w:rPr>
                <w:rFonts w:cs="Arial"/>
              </w:rPr>
              <w:t>冒号之前为</w:t>
            </w:r>
            <w:r>
              <w:rPr>
                <w:rFonts w:cs="Arial"/>
              </w:rPr>
              <w:t>2</w:t>
            </w:r>
            <w:r>
              <w:rPr>
                <w:rFonts w:cs="Arial"/>
              </w:rPr>
              <w:t xml:space="preserve">位数字为整数位，冒号之后为小数位。例如 </w:t>
            </w:r>
            <w:r>
              <w:rPr>
                <w:rFonts w:cs="Arial"/>
              </w:rPr>
              <w:t xml:space="preserve">32:876 </w:t>
            </w:r>
            <w:r>
              <w:rPr>
                <w:rFonts w:cs="Arial"/>
              </w:rPr>
              <w:t>含义是</w:t>
            </w:r>
            <w:r>
              <w:rPr>
                <w:rFonts w:cs="Arial"/>
              </w:rPr>
              <w:t>32.876%</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assistVideoInLossPacketRate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辅流视频（接收方向）丢包率，仅用于</w:t>
            </w:r>
            <w:r>
              <w:rPr/>
              <w:t>MCU</w:t>
            </w:r>
            <w:r>
              <w:rPr/>
              <w:t>。格式：</w:t>
            </w:r>
            <w:r>
              <w:rPr/>
              <w:t>XX:XXXX</w:t>
            </w:r>
          </w:p>
          <w:p>
            <w:pPr>
              <w:pStyle w:val="Style44"/>
              <w:rPr>
                <w:rFonts w:cs="Arial"/>
              </w:rPr>
            </w:pPr>
            <w:r>
              <w:rPr>
                <w:rFonts w:cs="Arial"/>
              </w:rPr>
              <w:t>冒号之前为</w:t>
            </w:r>
            <w:r>
              <w:rPr>
                <w:rFonts w:cs="Arial"/>
              </w:rPr>
              <w:t>2</w:t>
            </w:r>
            <w:r>
              <w:rPr>
                <w:rFonts w:cs="Arial"/>
              </w:rPr>
              <w:t xml:space="preserve">位数字为整数位，冒号之后为小数位。例如 </w:t>
            </w:r>
            <w:r>
              <w:rPr>
                <w:rFonts w:cs="Arial"/>
              </w:rPr>
              <w:t xml:space="preserve">32:876 </w:t>
            </w:r>
            <w:r>
              <w:rPr>
                <w:rFonts w:cs="Arial"/>
              </w:rPr>
              <w:t>含义是</w:t>
            </w:r>
            <w:r>
              <w:rPr>
                <w:rFonts w:cs="Arial"/>
              </w:rPr>
              <w:t>32.876%</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assistVideoOutLossPacketRate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辅流视频（发送方向）丢包率，仅用于</w:t>
            </w:r>
            <w:r>
              <w:rPr/>
              <w:t>MCU</w:t>
            </w:r>
            <w:r>
              <w:rPr/>
              <w:t>。格式：</w:t>
            </w:r>
            <w:r>
              <w:rPr/>
              <w:t>XX:XXXX</w:t>
            </w:r>
          </w:p>
          <w:p>
            <w:pPr>
              <w:pStyle w:val="Style44"/>
              <w:rPr>
                <w:rFonts w:cs="Arial"/>
              </w:rPr>
            </w:pPr>
            <w:r>
              <w:rPr>
                <w:rFonts w:cs="Arial"/>
              </w:rPr>
              <w:t>冒号之前为</w:t>
            </w:r>
            <w:r>
              <w:rPr>
                <w:rFonts w:cs="Arial"/>
              </w:rPr>
              <w:t>2</w:t>
            </w:r>
            <w:r>
              <w:rPr>
                <w:rFonts w:cs="Arial"/>
              </w:rPr>
              <w:t xml:space="preserve">位数字为整数位，冒号之后为小数位。例如 </w:t>
            </w:r>
            <w:r>
              <w:rPr>
                <w:rFonts w:cs="Arial"/>
              </w:rPr>
              <w:t xml:space="preserve">32:876 </w:t>
            </w:r>
            <w:r>
              <w:rPr>
                <w:rFonts w:cs="Arial"/>
              </w:rPr>
              <w:t>含义是</w:t>
            </w:r>
            <w:r>
              <w:rPr>
                <w:rFonts w:cs="Arial"/>
              </w:rPr>
              <w:t>32.876%</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delay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时延：如果掉线返回值</w:t>
            </w:r>
            <w:r>
              <w:rPr>
                <w:rFonts w:cs="Arial"/>
              </w:rPr>
              <w:t>-1</w:t>
            </w:r>
            <w:r>
              <w:rPr>
                <w:rFonts w:cs="Arial"/>
              </w:rPr>
              <w:t>；</w:t>
            </w:r>
          </w:p>
          <w:p>
            <w:pPr>
              <w:pStyle w:val="Style44"/>
              <w:rPr>
                <w:rFonts w:cs="Arial"/>
              </w:rPr>
            </w:pPr>
            <w:r>
              <w:rPr>
                <w:rFonts w:cs="Arial"/>
              </w:rPr>
              <w:t>单位：毫秒（</w:t>
            </w:r>
            <w:r>
              <w:rPr>
                <w:rFonts w:cs="Arial"/>
              </w:rPr>
              <w:t>ms</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jitter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 xml:space="preserve">抖动： </w:t>
            </w:r>
          </w:p>
          <w:p>
            <w:pPr>
              <w:pStyle w:val="Style44"/>
              <w:rPr>
                <w:rFonts w:cs="Arial"/>
              </w:rPr>
            </w:pPr>
            <w:r>
              <w:rPr>
                <w:rFonts w:cs="Arial"/>
              </w:rPr>
              <w:t>当大于</w:t>
            </w:r>
            <w:r>
              <w:rPr>
                <w:rFonts w:cs="Arial"/>
              </w:rPr>
              <w:t>2000000000</w:t>
            </w:r>
            <w:r>
              <w:rPr>
                <w:rFonts w:cs="Arial"/>
              </w:rPr>
              <w:t>时认为是断线，并且返回值</w:t>
            </w:r>
            <w:r>
              <w:rPr>
                <w:rFonts w:cs="Arial"/>
              </w:rPr>
              <w:t>-1</w:t>
            </w:r>
            <w:r>
              <w:rPr>
                <w:rFonts w:cs="Arial"/>
              </w:rPr>
              <w:t>。</w:t>
            </w:r>
          </w:p>
          <w:p>
            <w:pPr>
              <w:pStyle w:val="Style44"/>
              <w:rPr>
                <w:rFonts w:cs="Arial"/>
              </w:rPr>
            </w:pPr>
            <w:r>
              <w:rPr>
                <w:rFonts w:cs="Arial"/>
              </w:rPr>
              <w:t>单位：毫秒（</w:t>
            </w:r>
            <w:r>
              <w:rPr>
                <w:rFonts w:cs="Arial"/>
              </w:rPr>
              <w:t>ms</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outJitter</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抖动（发送方向），仅用于</w:t>
            </w:r>
            <w:r>
              <w:rPr/>
              <w:t>MCU</w:t>
            </w:r>
            <w:r>
              <w:rPr/>
              <w:t>。单位：毫秒（</w:t>
            </w:r>
            <w:r>
              <w:rPr/>
              <w:t>ms</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fluxIn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音频输入流量；单位</w:t>
            </w:r>
            <w:r>
              <w:rPr>
                <w:rFonts w:cs="Arial"/>
              </w:rPr>
              <w:t>Kbit/s</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fluxOut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音频输出流量；单位</w:t>
            </w:r>
            <w:r>
              <w:rPr>
                <w:rFonts w:cs="Arial"/>
              </w:rPr>
              <w:t>Kbit/s</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videoFluxIn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视频输入流量，单位</w:t>
            </w:r>
            <w:r>
              <w:rPr/>
              <w:t>Kbit/s</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videoFluxOut</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视频输出流量，单位</w:t>
            </w:r>
            <w:r>
              <w:rPr/>
              <w:t>Kbit/s</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assistVideoFluxIn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辅流视频输入流量，单位</w:t>
            </w:r>
            <w:r>
              <w:rPr/>
              <w:t>Kbit/s</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assistVideoFluxOut</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辅流视频输出流量，单位</w:t>
            </w:r>
            <w:r>
              <w:rPr/>
              <w:t>Kbit/s</w:t>
            </w:r>
            <w:r>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audioCode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 xml:space="preserve">String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音频编解码</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 xml:space="preserve">videoCode     </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视频编解码</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videoBandWidth</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视频带宽</w:t>
            </w:r>
          </w:p>
        </w:tc>
      </w:tr>
    </w:tbl>
    <w:p>
      <w:pPr>
        <w:pStyle w:val="Normal"/>
        <w:rPr/>
      </w:pPr>
      <w:r>
        <w:rPr/>
      </w:r>
    </w:p>
    <w:p>
      <w:pPr>
        <w:pStyle w:val="TableDescription"/>
        <w:numPr>
          <w:ilvl w:val="8"/>
          <w:numId w:val="3"/>
        </w:numPr>
        <w:rPr/>
      </w:pPr>
      <w:r>
        <w:rPr/>
        <w:t>subscriber</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subscriberID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w:t>
            </w:r>
            <w:r>
              <w:rPr>
                <w:rFonts w:cs="Arial"/>
              </w:rPr>
              <w:t>ID</w:t>
            </w:r>
            <w:r>
              <w:rPr>
                <w:rFonts w:cs="Arial"/>
              </w:rPr>
              <w:t>，例如用户的电话号码，</w:t>
            </w:r>
            <w:r>
              <w:rPr>
                <w:rFonts w:cs="Arial"/>
              </w:rPr>
              <w:t>sipURL</w:t>
            </w:r>
            <w:r>
              <w:rPr>
                <w:rFonts w:cs="Arial"/>
              </w:rPr>
              <w:t>等。邀请智真与会者时，此字段填写智真主屏号码，最大不超过</w:t>
            </w:r>
            <w:r>
              <w:rPr>
                <w:rFonts w:cs="Arial"/>
              </w:rPr>
              <w:t>127</w:t>
            </w:r>
            <w:r>
              <w:rPr>
                <w:rFonts w:cs="Arial"/>
              </w:rPr>
              <w:t>个字符。</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callID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 xml:space="preserve">String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呼叫</w:t>
            </w:r>
            <w:r>
              <w:rPr>
                <w:rFonts w:cs="Arial"/>
              </w:rPr>
              <w:t>ID</w:t>
            </w:r>
            <w:r>
              <w:rPr>
                <w:rFonts w:cs="Arial"/>
              </w:rPr>
              <w:t>，唯一表示一次呼叫。最大不超过</w:t>
            </w:r>
            <w:r>
              <w:rPr>
                <w:rFonts w:cs="Arial"/>
              </w:rPr>
              <w:t>255</w:t>
            </w:r>
            <w:r>
              <w:rPr>
                <w:rFonts w:cs="Arial"/>
              </w:rPr>
              <w:t>个字符。</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0</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用户状态。各枚举值如下所示：</w:t>
            </w:r>
          </w:p>
          <w:p>
            <w:pPr>
              <w:pStyle w:val="Style44"/>
              <w:rPr>
                <w:rFonts w:cs="Arial"/>
              </w:rPr>
            </w:pPr>
            <w:r>
              <w:rPr>
                <w:rFonts w:cs="Arial"/>
              </w:rPr>
              <w:t>0</w:t>
            </w:r>
            <w:r>
              <w:rPr>
                <w:rFonts w:cs="Arial"/>
              </w:rPr>
              <w:t>：会议中</w:t>
            </w:r>
          </w:p>
          <w:p>
            <w:pPr>
              <w:pStyle w:val="Style44"/>
              <w:rPr>
                <w:rFonts w:cs="Arial"/>
              </w:rPr>
            </w:pPr>
            <w:r>
              <w:rPr>
                <w:rFonts w:cs="Arial"/>
              </w:rPr>
              <w:t>1</w:t>
            </w:r>
            <w:r>
              <w:rPr>
                <w:rFonts w:cs="Arial"/>
              </w:rPr>
              <w:t>：正在呼叫</w:t>
            </w:r>
          </w:p>
          <w:p>
            <w:pPr>
              <w:pStyle w:val="Style44"/>
              <w:rPr>
                <w:rFonts w:cs="Arial"/>
              </w:rPr>
            </w:pPr>
            <w:r>
              <w:rPr>
                <w:rFonts w:cs="Arial"/>
              </w:rPr>
              <w:t>2</w:t>
            </w:r>
            <w:r>
              <w:rPr>
                <w:rFonts w:cs="Arial"/>
              </w:rPr>
              <w:t>：正在加入会议</w:t>
            </w:r>
          </w:p>
          <w:p>
            <w:pPr>
              <w:pStyle w:val="Style44"/>
              <w:rPr>
                <w:rFonts w:cs="Arial"/>
              </w:rPr>
            </w:pPr>
            <w:r>
              <w:rPr>
                <w:rFonts w:cs="Arial"/>
              </w:rPr>
              <w:t>3</w:t>
            </w:r>
            <w:r>
              <w:rPr>
                <w:rFonts w:cs="Arial"/>
              </w:rPr>
              <w:t>：已经离开</w:t>
            </w:r>
          </w:p>
          <w:p>
            <w:pPr>
              <w:pStyle w:val="Style44"/>
              <w:rPr>
                <w:rFonts w:cs="Arial"/>
              </w:rPr>
            </w:pPr>
            <w:r>
              <w:rPr>
                <w:rFonts w:cs="Arial"/>
              </w:rPr>
              <w:t>4</w:t>
            </w:r>
            <w:r>
              <w:rPr>
                <w:rFonts w:cs="Arial"/>
              </w:rPr>
              <w:t>：用户不存在</w:t>
            </w:r>
          </w:p>
          <w:p>
            <w:pPr>
              <w:pStyle w:val="Style44"/>
              <w:rPr>
                <w:rFonts w:cs="Arial"/>
              </w:rPr>
            </w:pPr>
            <w:r>
              <w:rPr>
                <w:rFonts w:cs="Arial"/>
              </w:rPr>
              <w:t>5</w:t>
            </w:r>
            <w:r>
              <w:rPr>
                <w:rFonts w:cs="Arial"/>
              </w:rPr>
              <w:t>：被叫用户忙</w:t>
            </w:r>
          </w:p>
          <w:p>
            <w:pPr>
              <w:pStyle w:val="Style44"/>
              <w:rPr>
                <w:rFonts w:cs="Arial"/>
              </w:rPr>
            </w:pPr>
            <w:r>
              <w:rPr>
                <w:rFonts w:cs="Arial"/>
              </w:rPr>
              <w:t>6</w:t>
            </w:r>
            <w:r>
              <w:rPr>
                <w:rFonts w:cs="Arial"/>
              </w:rPr>
              <w:t>：用户无应答</w:t>
            </w:r>
          </w:p>
          <w:p>
            <w:pPr>
              <w:pStyle w:val="Style44"/>
              <w:rPr>
                <w:rFonts w:cs="Arial"/>
              </w:rPr>
            </w:pPr>
            <w:r>
              <w:rPr>
                <w:rFonts w:cs="Arial"/>
              </w:rPr>
              <w:t>7</w:t>
            </w:r>
            <w:r>
              <w:rPr>
                <w:rFonts w:cs="Arial"/>
              </w:rPr>
              <w:t>：用户拒绝接听</w:t>
            </w:r>
          </w:p>
          <w:p>
            <w:pPr>
              <w:pStyle w:val="Style44"/>
              <w:rPr>
                <w:rFonts w:cs="Arial"/>
              </w:rPr>
            </w:pPr>
            <w:r>
              <w:rPr>
                <w:rFonts w:cs="Arial"/>
              </w:rPr>
              <w:t>8</w:t>
            </w:r>
            <w:r>
              <w:rPr>
                <w:rFonts w:cs="Arial"/>
              </w:rPr>
              <w:t>：呼叫失败（前面没有包含的失败情况）</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screenType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屏幕类型，枚举值如下：</w:t>
            </w:r>
          </w:p>
          <w:p>
            <w:pPr>
              <w:pStyle w:val="Style44"/>
              <w:rPr>
                <w:rFonts w:cs="Arial"/>
              </w:rPr>
            </w:pPr>
            <w:r>
              <w:rPr>
                <w:rFonts w:cs="Arial"/>
              </w:rPr>
              <w:t>“</w:t>
            </w:r>
            <w:r>
              <w:rPr>
                <w:rFonts w:cs="Arial"/>
              </w:rPr>
              <w:t>phone”</w:t>
            </w:r>
            <w:r>
              <w:rPr>
                <w:rFonts w:cs="Arial"/>
              </w:rPr>
              <w:t>：智真主屏、高清屏幕、标清屏幕</w:t>
            </w:r>
          </w:p>
          <w:p>
            <w:pPr>
              <w:pStyle w:val="Style44"/>
              <w:rPr>
                <w:rFonts w:cs="Arial"/>
              </w:rPr>
            </w:pPr>
            <w:r>
              <w:rPr>
                <w:rFonts w:cs="Arial"/>
              </w:rPr>
              <w:t>“</w:t>
            </w:r>
            <w:r>
              <w:rPr>
                <w:rFonts w:cs="Arial"/>
              </w:rPr>
              <w:t>leftPhone”</w:t>
            </w:r>
            <w:r>
              <w:rPr>
                <w:rFonts w:cs="Arial"/>
              </w:rPr>
              <w:t>：智真左屏</w:t>
            </w:r>
          </w:p>
          <w:p>
            <w:pPr>
              <w:pStyle w:val="Style44"/>
              <w:rPr>
                <w:rFonts w:cs="Arial"/>
              </w:rPr>
            </w:pPr>
            <w:r>
              <w:rPr>
                <w:rFonts w:cs="Arial"/>
              </w:rPr>
              <w:t>“</w:t>
            </w:r>
            <w:r>
              <w:rPr>
                <w:rFonts w:cs="Arial"/>
              </w:rPr>
              <w:t>rightPhone”</w:t>
            </w:r>
            <w:r>
              <w:rPr>
                <w:rFonts w:cs="Arial"/>
              </w:rPr>
              <w:t>：智真右屏</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viewedCallID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当前正在观看的用户标志，即呼叫</w:t>
            </w:r>
            <w:r>
              <w:rPr>
                <w:rFonts w:cs="Arial"/>
              </w:rPr>
              <w:t>ID</w:t>
            </w:r>
            <w:r>
              <w:rPr>
                <w:rFonts w:cs="Arial"/>
              </w:rPr>
              <w:t>。最大不超过</w:t>
            </w:r>
            <w:r>
              <w:rPr>
                <w:rFonts w:cs="Arial"/>
              </w:rPr>
              <w:t>255</w:t>
            </w:r>
            <w:r>
              <w:rPr>
                <w:rFonts w:cs="Arial"/>
              </w:rPr>
              <w:t>个字符。</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networkStatus</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NetworkStatus</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用户对于端点的网络状态信息。详见</w:t>
            </w:r>
            <w:r>
              <w:rPr>
                <w:rFonts w:cs="Arial"/>
              </w:rPr>
              <w:t>NetworkStatus</w:t>
            </w:r>
            <w:r>
              <w:rPr>
                <w:rFonts w:cs="Arial"/>
              </w:rPr>
              <w:t>数据结构。</w:t>
            </w:r>
          </w:p>
        </w:tc>
      </w:tr>
    </w:tbl>
    <w:p>
      <w:pPr>
        <w:pStyle w:val="Style20"/>
        <w:ind w:left="1701" w:right="0" w:firstLine="210"/>
        <w:rPr/>
      </w:pPr>
      <w:r>
        <w:rPr/>
      </w:r>
    </w:p>
    <w:p>
      <w:pPr>
        <w:pStyle w:val="TableDescription"/>
        <w:numPr>
          <w:ilvl w:val="8"/>
          <w:numId w:val="3"/>
        </w:numPr>
        <w:rPr/>
      </w:pPr>
      <w:r>
        <w:rPr/>
        <w:t>attendee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用户姓名，最大不超过</w:t>
            </w:r>
            <w:r>
              <w:rPr>
                <w:rFonts w:cs="Arial"/>
              </w:rPr>
              <w:t>127</w:t>
            </w:r>
            <w:r>
              <w:rPr>
                <w:rFonts w:cs="Arial"/>
              </w:rPr>
              <w:t>个字符。</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role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 xml:space="preserve">String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p>
            <w:pPr>
              <w:pStyle w:val="Style44"/>
              <w:rPr>
                <w:rFonts w:cs="Arial"/>
              </w:rPr>
            </w:pPr>
            <w:r>
              <w:rPr>
                <w:rFonts w:cs="Arial"/>
              </w:rPr>
              <w:t>参见</w:t>
            </w:r>
            <w:r>
              <w:rPr>
                <w:rFonts w:cs="Arial"/>
              </w:rPr>
              <w:t>role</w:t>
            </w:r>
            <w:r>
              <w:rPr>
                <w:rFonts w:cs="Arial"/>
              </w:rPr>
              <w:t>参数。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type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normal”</w:t>
            </w:r>
            <w:r>
              <w:rPr>
                <w:rFonts w:cs="Arial"/>
              </w:rPr>
              <w:t>：语音、高清、标清与会者地址</w:t>
            </w:r>
          </w:p>
          <w:p>
            <w:pPr>
              <w:pStyle w:val="Style44"/>
              <w:rPr>
                <w:rFonts w:cs="Arial"/>
              </w:rPr>
            </w:pPr>
            <w:r>
              <w:rPr>
                <w:rFonts w:cs="Arial"/>
              </w:rPr>
              <w:t>“</w:t>
            </w:r>
            <w:r>
              <w:rPr>
                <w:rFonts w:cs="Arial"/>
              </w:rPr>
              <w:t>telepresence”</w:t>
            </w:r>
            <w:r>
              <w:rPr>
                <w:rFonts w:cs="Arial"/>
              </w:rPr>
              <w:t>：智真与会者地址类型，单屏、三屏智真均属此类</w:t>
            </w:r>
          </w:p>
          <w:p>
            <w:pPr>
              <w:pStyle w:val="Style44"/>
              <w:rPr>
                <w:rFonts w:cs="Arial"/>
              </w:rPr>
            </w:pPr>
            <w:r>
              <w:rPr>
                <w:rFonts w:cs="Arial"/>
              </w:rPr>
              <w:t>“</w:t>
            </w:r>
            <w:r>
              <w:rPr>
                <w:rFonts w:cs="Arial"/>
              </w:rPr>
              <w:t>singleCiscoTP”</w:t>
            </w:r>
            <w:r>
              <w:rPr>
                <w:rFonts w:cs="Arial"/>
              </w:rPr>
              <w:t>：思科单屏</w:t>
            </w:r>
          </w:p>
          <w:p>
            <w:pPr>
              <w:pStyle w:val="Style44"/>
              <w:rPr>
                <w:rFonts w:cs="Arial"/>
              </w:rPr>
            </w:pPr>
            <w:r>
              <w:rPr>
                <w:rFonts w:cs="Arial"/>
              </w:rPr>
              <w:t>“</w:t>
            </w:r>
            <w:r>
              <w:rPr>
                <w:rFonts w:cs="Arial"/>
              </w:rPr>
              <w:t>threeCiscoTP”</w:t>
            </w:r>
            <w:r>
              <w:rPr>
                <w:rFonts w:cs="Arial"/>
              </w:rPr>
              <w:t>：思科三屏</w:t>
            </w:r>
          </w:p>
          <w:p>
            <w:pPr>
              <w:pStyle w:val="Style44"/>
              <w:rPr>
                <w:rFonts w:cs="Arial"/>
              </w:rPr>
            </w:pPr>
            <w:r>
              <w:rPr>
                <w:rFonts w:cs="Arial"/>
              </w:rPr>
              <w:t>“</w:t>
            </w:r>
            <w:r>
              <w:rPr>
                <w:rFonts w:cs="Arial"/>
              </w:rPr>
              <w:t>h323”</w:t>
            </w:r>
            <w:r>
              <w:rPr>
                <w:rFonts w:cs="Arial"/>
              </w:rPr>
              <w:t>：</w:t>
            </w:r>
            <w:r>
              <w:rPr>
                <w:rFonts w:cs="Arial"/>
              </w:rPr>
              <w:t>H.323</w:t>
            </w:r>
            <w:r>
              <w:rPr>
                <w:rFonts w:cs="Arial"/>
              </w:rPr>
              <w:t>网络用户</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phone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用户电话号码，当</w:t>
            </w:r>
            <w:r>
              <w:rPr>
                <w:rFonts w:cs="Arial"/>
              </w:rPr>
              <w:t>type</w:t>
            </w:r>
            <w:r>
              <w:rPr>
                <w:rFonts w:cs="Arial"/>
              </w:rPr>
              <w:t>为智真时，该字段表示智真主屏</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leftPhone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智真左屏，三屏智真时该值不为空</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rightPhone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智真右屏，三屏智真时该值不为空</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email</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用户邮件地址</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sms</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用户短信发送地址</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regionID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地区资源</w:t>
            </w:r>
            <w:r>
              <w:rPr>
                <w:rFonts w:cs="Arial"/>
              </w:rPr>
              <w:t>ID</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regionType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分区类型 有两种：开放区</w:t>
            </w:r>
            <w:r>
              <w:rPr>
                <w:rFonts w:cs="Arial"/>
              </w:rPr>
              <w:t>(openRegion)</w:t>
            </w:r>
            <w:r>
              <w:rPr>
                <w:rFonts w:cs="Arial"/>
              </w:rPr>
              <w:t>，机密区</w:t>
            </w:r>
            <w:r>
              <w:rPr>
                <w:rFonts w:cs="Arial"/>
              </w:rPr>
              <w:t>(secretRegion)</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account</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与会者帐号。</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position</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与会者职位。</w:t>
            </w:r>
          </w:p>
        </w:tc>
      </w:tr>
    </w:tbl>
    <w:p>
      <w:pPr>
        <w:pStyle w:val="Style20"/>
        <w:ind w:left="1701" w:right="0" w:firstLine="210"/>
        <w:rPr/>
      </w:pPr>
      <w:r>
        <w:rPr/>
      </w:r>
    </w:p>
    <w:p>
      <w:pPr>
        <w:pStyle w:val="TableDescription"/>
        <w:numPr>
          <w:ilvl w:val="8"/>
          <w:numId w:val="3"/>
        </w:numPr>
        <w:rPr/>
      </w:pPr>
      <w:r>
        <w:rPr/>
        <w:t>InviteState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用户姓名，最大不超过</w:t>
            </w:r>
            <w:r>
              <w:rPr>
                <w:rFonts w:cs="Arial"/>
              </w:rPr>
              <w:t>127</w:t>
            </w:r>
            <w:r>
              <w:rPr>
                <w:rFonts w:cs="Arial"/>
              </w:rPr>
              <w:t>个字符。</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phone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 xml:space="preserve">String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用户电话号码</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callID</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 xml:space="preserve">String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呼叫</w:t>
            </w:r>
            <w:r>
              <w:rPr>
                <w:rFonts w:cs="Arial"/>
              </w:rPr>
              <w:t>ID</w:t>
            </w:r>
            <w:r>
              <w:rPr>
                <w:rFonts w:cs="Arial"/>
              </w:rPr>
              <w:t>。会议中、正在邀请的用户返回呼叫</w:t>
            </w:r>
            <w:r>
              <w:rPr>
                <w:rFonts w:cs="Arial"/>
              </w:rPr>
              <w:t>ID</w:t>
            </w:r>
            <w:r>
              <w:rPr>
                <w:rFonts w:cs="Arial"/>
              </w:rPr>
              <w:t>。</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state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邀请结果状态，枚举</w:t>
            </w:r>
            <w:r>
              <w:rPr>
                <w:rFonts w:cs="Arial"/>
              </w:rPr>
              <w:t>int</w:t>
            </w:r>
          </w:p>
          <w:p>
            <w:pPr>
              <w:pStyle w:val="Style44"/>
              <w:rPr>
                <w:rFonts w:cs="Arial"/>
              </w:rPr>
            </w:pPr>
            <w:r>
              <w:rPr>
                <w:rFonts w:cs="Arial"/>
              </w:rPr>
              <w:t>100</w:t>
            </w:r>
            <w:r>
              <w:rPr>
                <w:rFonts w:cs="Arial"/>
              </w:rPr>
              <w:t>：正在邀请</w:t>
            </w:r>
          </w:p>
          <w:p>
            <w:pPr>
              <w:pStyle w:val="Style44"/>
              <w:rPr>
                <w:rFonts w:cs="Arial"/>
              </w:rPr>
            </w:pPr>
            <w:r>
              <w:rPr>
                <w:rFonts w:cs="Arial"/>
              </w:rPr>
              <w:t>200</w:t>
            </w:r>
            <w:r>
              <w:rPr>
                <w:rFonts w:cs="Arial"/>
              </w:rPr>
              <w:t>：会议中</w:t>
            </w:r>
          </w:p>
          <w:p>
            <w:pPr>
              <w:pStyle w:val="Style44"/>
              <w:rPr>
                <w:rFonts w:cs="Arial"/>
              </w:rPr>
            </w:pPr>
            <w:r>
              <w:rPr>
                <w:rFonts w:cs="Arial"/>
              </w:rPr>
              <w:t>403</w:t>
            </w:r>
            <w:r>
              <w:rPr>
                <w:rFonts w:cs="Arial"/>
              </w:rPr>
              <w:t>：没有权限</w:t>
            </w:r>
          </w:p>
          <w:p>
            <w:pPr>
              <w:pStyle w:val="Style44"/>
              <w:rPr>
                <w:rFonts w:cs="Arial"/>
              </w:rPr>
            </w:pPr>
            <w:r>
              <w:rPr>
                <w:rFonts w:cs="Arial"/>
              </w:rPr>
              <w:t>404</w:t>
            </w:r>
            <w:r>
              <w:rPr>
                <w:rFonts w:cs="Arial"/>
              </w:rPr>
              <w:t>：号码不存在</w:t>
            </w:r>
          </w:p>
          <w:p>
            <w:pPr>
              <w:pStyle w:val="Style44"/>
              <w:rPr>
                <w:rFonts w:cs="Arial"/>
              </w:rPr>
            </w:pPr>
            <w:r>
              <w:rPr>
                <w:rFonts w:cs="Arial"/>
              </w:rPr>
              <w:t>405</w:t>
            </w:r>
            <w:r>
              <w:rPr>
                <w:rFonts w:cs="Arial"/>
              </w:rPr>
              <w:t>：主席不在会议</w:t>
            </w:r>
          </w:p>
          <w:p>
            <w:pPr>
              <w:pStyle w:val="Style44"/>
              <w:rPr>
                <w:rFonts w:cs="Arial"/>
              </w:rPr>
            </w:pPr>
            <w:r>
              <w:rPr>
                <w:rFonts w:cs="Arial"/>
              </w:rPr>
              <w:t>408</w:t>
            </w:r>
            <w:r>
              <w:rPr>
                <w:rFonts w:cs="Arial"/>
              </w:rPr>
              <w:t>：无应答</w:t>
            </w:r>
          </w:p>
          <w:p>
            <w:pPr>
              <w:pStyle w:val="Style44"/>
              <w:rPr>
                <w:rFonts w:cs="Arial"/>
              </w:rPr>
            </w:pPr>
            <w:r>
              <w:rPr>
                <w:rFonts w:cs="Arial"/>
              </w:rPr>
              <w:t>460</w:t>
            </w:r>
            <w:r>
              <w:rPr>
                <w:rFonts w:cs="Arial"/>
              </w:rPr>
              <w:t xml:space="preserve">：会议资源不足 </w:t>
            </w:r>
            <w:r>
              <w:rPr>
                <w:rFonts w:cs="Arial"/>
              </w:rPr>
              <w:t>The conference resources are insufficient.</w:t>
            </w:r>
          </w:p>
          <w:p>
            <w:pPr>
              <w:pStyle w:val="Style44"/>
              <w:rPr>
                <w:rFonts w:cs="Arial"/>
              </w:rPr>
            </w:pPr>
            <w:r>
              <w:rPr>
                <w:rFonts w:cs="Arial"/>
              </w:rPr>
              <w:t>480</w:t>
            </w:r>
            <w:r>
              <w:rPr>
                <w:rFonts w:cs="Arial"/>
              </w:rPr>
              <w:t>：号码不可到达</w:t>
            </w:r>
          </w:p>
          <w:p>
            <w:pPr>
              <w:pStyle w:val="Style44"/>
              <w:rPr>
                <w:rFonts w:cs="Arial"/>
              </w:rPr>
            </w:pPr>
            <w:r>
              <w:rPr>
                <w:rFonts w:cs="Arial"/>
              </w:rPr>
              <w:t>486</w:t>
            </w:r>
            <w:r>
              <w:rPr>
                <w:rFonts w:cs="Arial"/>
              </w:rPr>
              <w:t>：被叫忙</w:t>
            </w:r>
          </w:p>
          <w:p>
            <w:pPr>
              <w:pStyle w:val="Style44"/>
              <w:rPr>
                <w:rFonts w:cs="Arial"/>
              </w:rPr>
            </w:pPr>
            <w:r>
              <w:rPr>
                <w:rFonts w:cs="Arial"/>
              </w:rPr>
              <w:t>603</w:t>
            </w:r>
            <w:r>
              <w:rPr>
                <w:rFonts w:cs="Arial"/>
              </w:rPr>
              <w:t>：拒绝接听</w:t>
            </w:r>
          </w:p>
          <w:p>
            <w:pPr>
              <w:pStyle w:val="Style44"/>
              <w:rPr>
                <w:rFonts w:cs="Arial"/>
              </w:rPr>
            </w:pPr>
            <w:r>
              <w:rPr>
                <w:rFonts w:cs="Arial"/>
              </w:rPr>
              <w:t>307</w:t>
            </w:r>
            <w:r>
              <w:rPr>
                <w:rFonts w:cs="Arial"/>
              </w:rPr>
              <w:t>：终端不支持媒体加密</w:t>
            </w:r>
          </w:p>
          <w:p>
            <w:pPr>
              <w:pStyle w:val="Style44"/>
              <w:rPr>
                <w:rFonts w:cs="Arial"/>
              </w:rPr>
            </w:pPr>
            <w:r>
              <w:rPr>
                <w:rFonts w:cs="Arial"/>
              </w:rPr>
              <w:t>308</w:t>
            </w:r>
            <w:r>
              <w:rPr>
                <w:rFonts w:cs="Arial"/>
              </w:rPr>
              <w:t>：媒体加密资源不足</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宋体"/>
                <w:color w:val="000000"/>
                <w:sz w:val="20"/>
                <w:szCs w:val="20"/>
              </w:rPr>
            </w:pPr>
            <w:r>
              <w:rPr>
                <w:rFonts w:cs="宋体"/>
                <w:color w:val="000000"/>
                <w:sz w:val="20"/>
                <w:szCs w:val="20"/>
              </w:rPr>
              <w:t>updateTime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邀请信息信更新的时间</w:t>
            </w:r>
            <w:r>
              <w:rPr>
                <w:rFonts w:cs="Arial"/>
              </w:rPr>
              <w:t>(</w:t>
            </w:r>
            <w:r>
              <w:rPr>
                <w:rFonts w:cs="Arial"/>
              </w:rPr>
              <w:t>毫秒级</w:t>
            </w:r>
            <w:r>
              <w:rPr>
                <w:rFonts w:cs="Arial"/>
              </w:rPr>
              <w:t>)</w:t>
            </w:r>
            <w:r>
              <w:rPr>
                <w:rFonts w:cs="Arial"/>
              </w:rPr>
              <w:t>。</w:t>
            </w:r>
          </w:p>
        </w:tc>
      </w:tr>
    </w:tbl>
    <w:p>
      <w:pPr>
        <w:pStyle w:val="TableDescription"/>
        <w:numPr>
          <w:ilvl w:val="8"/>
          <w:numId w:val="3"/>
        </w:numPr>
        <w:rPr/>
      </w:pPr>
      <w:r>
        <w:rPr/>
        <w:t>MultiPic</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6A6A6" w:val="clear"/>
            <w:tcMar>
              <w:left w:w="53" w:type="dxa"/>
            </w:tcMar>
            <w:vAlign w:val="center"/>
          </w:tcPr>
          <w:p>
            <w:pPr>
              <w:pStyle w:val="Style44"/>
              <w:rPr>
                <w:b/>
                <w:b/>
              </w:rPr>
            </w:pPr>
            <w:r>
              <w:rPr>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multiPicNum</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多画面数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multiPicMode</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多画面模式</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subscriberInPics</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SubscriberInPic[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子画面列表。详见</w:t>
            </w:r>
            <w:r>
              <w:rPr/>
              <w:t>SubscriberInPic</w:t>
            </w:r>
            <w:r>
              <w:rPr/>
              <w:t>数据结构。</w:t>
            </w:r>
          </w:p>
          <w:p>
            <w:pPr>
              <w:pStyle w:val="Style44"/>
              <w:rPr/>
            </w:pPr>
            <w:r>
              <w:rPr/>
              <w:t>当前只设置</w:t>
            </w:r>
            <w:r>
              <w:rPr/>
              <w:t>index</w:t>
            </w:r>
            <w:r>
              <w:rPr/>
              <w:t>和</w:t>
            </w:r>
            <w:r>
              <w:rPr/>
              <w:t>subscriber</w:t>
            </w:r>
            <w:r>
              <w:rPr/>
              <w:t>这两个必填参数</w:t>
            </w:r>
          </w:p>
        </w:tc>
      </w:tr>
    </w:tbl>
    <w:p>
      <w:pPr>
        <w:pStyle w:val="Style20"/>
        <w:ind w:left="1701" w:right="0" w:firstLine="210"/>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/rest/{version}/conferences/{conferenceID}</w:t>
      </w:r>
      <w:r>
        <w:rPr/>
        <w:t xml:space="preserve"> HTTP/1.1</w:t>
      </w:r>
    </w:p>
    <w:p>
      <w:pPr>
        <w:pStyle w:val="Normal"/>
        <w:rPr/>
      </w:pPr>
      <w:r>
        <w:rPr/>
        <w:t>Date: Wed, 22 Jun 2011 15:48:06 GMT</w:t>
      </w:r>
    </w:p>
    <w:p>
      <w:pPr>
        <w:pStyle w:val="Normal"/>
        <w:rPr>
          <w:b/>
          <w:b/>
        </w:rPr>
      </w:pPr>
      <w:r>
        <w:rPr>
          <w:b/>
        </w:rPr>
        <w:t>Authorization: Basic c2NvdHQ6dGlnZXI=</w:t>
      </w:r>
    </w:p>
    <w:p>
      <w:pPr>
        <w:pStyle w:val="Normal"/>
        <w:rPr/>
      </w:pPr>
      <w:bookmarkStart w:id="349" w:name="__DdeLink__34970_434991069"/>
      <w:r>
        <w:rPr>
          <w:b/>
        </w:rPr>
        <w:t>If-Modified-Since</w:t>
      </w:r>
      <w:bookmarkEnd w:id="349"/>
      <w:r>
        <w:rPr>
          <w:b/>
        </w:rPr>
        <w:t>: Wed, 22 Jun 2011 15:48:06 GMT</w:t>
      </w:r>
    </w:p>
    <w:p>
      <w:pPr>
        <w:pStyle w:val="Normal"/>
        <w:rPr/>
      </w:pPr>
      <w:bookmarkStart w:id="350" w:name="__DdeLink__34972_434991069"/>
      <w:r>
        <w:rPr>
          <w:b/>
        </w:rPr>
        <w:t>If-None-Match</w:t>
      </w:r>
      <w:bookmarkEnd w:id="350"/>
      <w:r>
        <w:rPr>
          <w:b/>
        </w:rPr>
        <w:t>: “99897977988”</w:t>
      </w:r>
    </w:p>
    <w:p>
      <w:pPr>
        <w:pStyle w:val="Normal"/>
        <w:rPr/>
      </w:pPr>
      <w:r>
        <w:rPr/>
        <w:t>Content-Length: 0</w:t>
      </w:r>
    </w:p>
    <w:p>
      <w:pPr>
        <w:pStyle w:val="Normal"/>
        <w:rPr/>
      </w:pPr>
      <w:r>
        <w:rPr/>
      </w:r>
    </w:p>
    <w:p>
      <w:pPr>
        <w:pStyle w:val="Normal"/>
        <w:rPr/>
      </w:pPr>
      <w:r>
        <w:rPr/>
        <w:t>MediaX</w:t>
      </w:r>
      <w:r>
        <w:rPr/>
        <w:t>在业务进程正常、但会议</w:t>
      </w:r>
      <w:r>
        <w:rPr/>
        <w:t>ID</w:t>
      </w:r>
      <w:r>
        <w:rPr/>
        <w:t>不是正在召开会议的情况下回应的</w:t>
      </w:r>
      <w:r>
        <w:rPr/>
        <w:t>404</w:t>
      </w:r>
      <w:r>
        <w:rPr/>
        <w:t xml:space="preserve">携带 </w:t>
      </w:r>
      <w:r>
        <w:rPr/>
        <w:t>Warning</w:t>
      </w:r>
      <w:r>
        <w:rPr/>
        <w:t>头域，消息样例如下：</w:t>
      </w:r>
    </w:p>
    <w:p>
      <w:pPr>
        <w:pStyle w:val="Normal"/>
        <w:rPr/>
      </w:pPr>
      <w:r>
        <w:rPr/>
        <w:t>HTTP/1.1 404 Not Found</w:t>
      </w:r>
    </w:p>
    <w:p>
      <w:pPr>
        <w:pStyle w:val="Normal"/>
        <w:rPr/>
      </w:pPr>
      <w:r>
        <w:rPr/>
        <w:t>Date: Thu, 19 Jul 2012 03:17:19 GMT</w:t>
      </w:r>
    </w:p>
    <w:p>
      <w:pPr>
        <w:pStyle w:val="Normal"/>
        <w:rPr/>
      </w:pPr>
      <w:r>
        <w:rPr/>
        <w:t>Server: Apache</w:t>
      </w:r>
    </w:p>
    <w:p>
      <w:pPr>
        <w:pStyle w:val="Normal"/>
        <w:rPr/>
      </w:pPr>
      <w:r>
        <w:rPr/>
        <w:t>Warning: 299 _SOAPDPU_com.huawei.mediax.restdispatcher.ProxyApplication_153 "the conference of conferenceId(8361947) is not found"</w:t>
      </w:r>
    </w:p>
    <w:p>
      <w:pPr>
        <w:pStyle w:val="Normal"/>
        <w:rPr/>
      </w:pPr>
      <w:r>
        <w:rPr/>
        <w:t>Content-Length: 969</w:t>
      </w:r>
    </w:p>
    <w:p>
      <w:pPr>
        <w:pStyle w:val="Normal"/>
        <w:rPr/>
      </w:pPr>
      <w:r>
        <w:rPr/>
        <w:t>Cache-Control: max-age=0</w:t>
      </w:r>
    </w:p>
    <w:p>
      <w:pPr>
        <w:pStyle w:val="Normal"/>
        <w:rPr/>
      </w:pPr>
      <w:r>
        <w:rPr/>
        <w:t>Expires: Thu, 19 Jul 2012 03:17:19 GMT</w:t>
      </w:r>
    </w:p>
    <w:p>
      <w:pPr>
        <w:pStyle w:val="Normal"/>
        <w:rPr/>
      </w:pPr>
      <w:r>
        <w:rPr/>
        <w:t>Keep-Alive: timeout=30, max=100</w:t>
      </w:r>
    </w:p>
    <w:p>
      <w:pPr>
        <w:pStyle w:val="Normal"/>
        <w:rPr/>
      </w:pPr>
      <w:r>
        <w:rPr/>
        <w:t>Connection: Keep-Alive</w:t>
      </w:r>
    </w:p>
    <w:p>
      <w:pPr>
        <w:pStyle w:val="Normal"/>
        <w:rPr/>
      </w:pPr>
      <w:r>
        <w:rPr/>
        <w:t>Content-Type: text/html;charset=utf-8</w:t>
      </w:r>
    </w:p>
    <w:p>
      <w:pPr>
        <w:pStyle w:val="Normal"/>
        <w:rPr/>
      </w:pPr>
      <w:r>
        <w:rPr/>
      </w:r>
    </w:p>
    <w:p>
      <w:pPr>
        <w:pStyle w:val="Normal"/>
        <w:rPr/>
      </w:pPr>
      <w:r>
        <w:rPr/>
        <w:t>MediaX</w:t>
      </w:r>
      <w:r>
        <w:rPr/>
        <w:t>业务单板重启时，</w:t>
      </w:r>
      <w:r>
        <w:rPr/>
        <w:t>Tomcat</w:t>
      </w:r>
      <w:r>
        <w:rPr/>
        <w:t>服务先启动，业务处理单元后启动。此时，如果对端发送请求消息到</w:t>
      </w:r>
      <w:r>
        <w:rPr/>
        <w:t>MediaX</w:t>
      </w:r>
      <w:r>
        <w:rPr/>
        <w:t>查询会议状态，</w:t>
      </w:r>
      <w:r>
        <w:rPr/>
        <w:t>MediaX</w:t>
      </w:r>
      <w:r>
        <w:rPr/>
        <w:t>的</w:t>
      </w:r>
      <w:r>
        <w:rPr/>
        <w:t>Tomcat</w:t>
      </w:r>
      <w:r>
        <w:rPr/>
        <w:t>服务收到请求后，找不到对应的业务处理单元，回应了</w:t>
      </w:r>
      <w:r>
        <w:rPr/>
        <w:t>HTTP</w:t>
      </w:r>
      <w:r>
        <w:rPr/>
        <w:t>标准的</w:t>
      </w:r>
      <w:r>
        <w:rPr/>
        <w:t>404</w:t>
      </w:r>
      <w:r>
        <w:rPr/>
        <w:t xml:space="preserve">错误，不会携带 </w:t>
      </w:r>
      <w:r>
        <w:rPr/>
        <w:t>Warning</w:t>
      </w:r>
      <w:r>
        <w:rPr/>
        <w:t>头域。</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Transfer-Encoding: chunked</w:t>
      </w:r>
    </w:p>
    <w:p>
      <w:pPr>
        <w:pStyle w:val="Normal"/>
        <w:rPr/>
      </w:pPr>
      <w:r>
        <w:rPr/>
        <w:t>Date: Wed, 22 Jun 2011 15:48:06 GMT</w:t>
      </w:r>
    </w:p>
    <w:p>
      <w:pPr>
        <w:pStyle w:val="Normal"/>
        <w:rPr/>
      </w:pPr>
      <w:r>
        <w:rPr/>
        <w:t>Accept-Ranges: bytes</w:t>
      </w:r>
    </w:p>
    <w:p>
      <w:pPr>
        <w:pStyle w:val="Normal"/>
        <w:rPr/>
      </w:pPr>
      <w:r>
        <w:rPr/>
        <w:t>Server: Restlet-Framework/2.0.6</w:t>
      </w:r>
    </w:p>
    <w:p>
      <w:pPr>
        <w:pStyle w:val="Normal"/>
        <w:rPr/>
      </w:pPr>
      <w:r>
        <w:rPr/>
        <w:t>Vary: Accept-Charset, Accept-Encoding, Accept-Language, Accept</w:t>
      </w:r>
    </w:p>
    <w:p>
      <w:pPr>
        <w:pStyle w:val="Normal"/>
        <w:rPr/>
      </w:pPr>
      <w:r>
        <w:rPr>
          <w:b/>
        </w:rPr>
        <w:t xml:space="preserve">Last-Modified: </w:t>
      </w:r>
      <w:bookmarkStart w:id="351" w:name="__DdeLink__35024_434991069"/>
      <w:bookmarkEnd w:id="351"/>
      <w:r>
        <w:rPr>
          <w:b/>
        </w:rPr>
        <w:t>Wed, 22 Jun 2011 15:48:06 GMT</w:t>
      </w:r>
    </w:p>
    <w:p>
      <w:pPr>
        <w:pStyle w:val="Normal"/>
        <w:rPr>
          <w:b/>
          <w:b/>
        </w:rPr>
      </w:pPr>
      <w:r>
        <w:rPr>
          <w:b/>
        </w:rPr>
        <w:t>ETag: W/”99897977988”</w:t>
      </w:r>
    </w:p>
    <w:p>
      <w:pPr>
        <w:pStyle w:val="Normal"/>
        <w:rPr/>
      </w:pPr>
      <w:r>
        <w:rPr/>
        <w:t>Content-Type: text/xml; charset=UTF-8</w:t>
      </w:r>
    </w:p>
    <w:p>
      <w:pPr>
        <w:pStyle w:val="Normal"/>
        <w:rPr/>
      </w:pPr>
      <w:r>
        <w:rPr/>
      </w:r>
    </w:p>
    <w:p>
      <w:pPr>
        <w:pStyle w:val="Normal"/>
        <w:rPr/>
      </w:pPr>
      <w:r>
        <w:rPr/>
        <w:t>&lt;?xml version="1.0" encoding="UTF-8"?&gt;</w:t>
      </w:r>
    </w:p>
    <w:p>
      <w:pPr>
        <w:pStyle w:val="Normal"/>
        <w:rPr/>
      </w:pPr>
      <w:r>
        <w:rPr/>
        <w:t>&lt;</w:t>
      </w:r>
      <w:bookmarkStart w:id="352" w:name="__DdeLink__34966_434991069"/>
      <w:r>
        <w:rPr/>
        <w:t>spellQueryconference</w:t>
      </w:r>
      <w:bookmarkEnd w:id="352"/>
      <w:r>
        <w:rPr/>
        <w: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&lt;conference&gt;</w:t>
      </w:r>
    </w:p>
    <w:p>
      <w:pPr>
        <w:pStyle w:val="Normal"/>
        <w:ind w:left="1701" w:right="0" w:firstLine="420"/>
        <w:rPr/>
      </w:pPr>
      <w:r>
        <w:rPr/>
        <w:t>&lt;</w:t>
      </w:r>
      <w:bookmarkStart w:id="353" w:name="__DdeLink__35129_434991069"/>
      <w:r>
        <w:rPr/>
        <w:t>conferenceID</w:t>
      </w:r>
      <w:bookmarkEnd w:id="353"/>
      <w:r>
        <w:rPr/>
        <w:t>&gt;8888888888&lt;/conferenceID&gt;</w:t>
      </w:r>
    </w:p>
    <w:p>
      <w:pPr>
        <w:pStyle w:val="Normal"/>
        <w:ind w:left="1701" w:right="0" w:firstLine="420"/>
        <w:rPr/>
      </w:pPr>
      <w:r>
        <w:rPr/>
        <w:t>&lt;subject&gt;</w:t>
      </w:r>
      <w:r>
        <w:rPr/>
        <w:t>会议主题</w:t>
      </w:r>
      <w:r>
        <w:rPr/>
        <w:t>&lt;/subject&gt;</w:t>
      </w:r>
    </w:p>
    <w:p>
      <w:pPr>
        <w:pStyle w:val="Normal"/>
        <w:ind w:left="1701" w:right="0" w:firstLine="420"/>
        <w:rPr/>
      </w:pPr>
      <w:r>
        <w:rPr/>
        <w:t>&lt;reportContent&gt;conferencebasic;participantbasic;speakReport;netinfoReport;attendeeInfo;inviteStateInfo&lt;/reportContent&gt;</w:t>
      </w:r>
    </w:p>
    <w:p>
      <w:pPr>
        <w:pStyle w:val="Normal"/>
        <w:ind w:left="1701" w:right="0" w:firstLine="420"/>
        <w:rPr/>
      </w:pPr>
      <w:r>
        <w:rPr/>
        <w:t>&lt;size&gt;3&lt;/size&gt;</w:t>
      </w:r>
    </w:p>
    <w:p>
      <w:pPr>
        <w:pStyle w:val="Normal"/>
        <w:ind w:left="1701" w:right="0" w:firstLine="420"/>
        <w:rPr/>
      </w:pPr>
      <w:r>
        <w:rPr/>
        <w:t>&lt;startTime&gt;&lt;/startTime&gt;</w:t>
      </w:r>
    </w:p>
    <w:p>
      <w:pPr>
        <w:pStyle w:val="Normal"/>
        <w:ind w:left="1701" w:right="0" w:firstLine="420"/>
        <w:rPr/>
      </w:pPr>
      <w:r>
        <w:rPr/>
        <w:t>&lt;length&gt;3600000&lt;/length&gt;</w:t>
      </w:r>
    </w:p>
    <w:p>
      <w:pPr>
        <w:pStyle w:val="Normal"/>
        <w:ind w:left="1701" w:right="0" w:firstLine="420"/>
        <w:rPr/>
      </w:pPr>
      <w:r>
        <w:rPr/>
        <w:t>&lt;accessNumber&gt;88888&lt;/accessNumber&gt;</w:t>
      </w:r>
    </w:p>
    <w:p>
      <w:pPr>
        <w:pStyle w:val="Normal"/>
        <w:ind w:left="1701" w:right="0" w:firstLine="420"/>
        <w:rPr/>
      </w:pPr>
      <w:r>
        <w:rPr/>
        <w:t>&lt;language&gt;zh-CN&lt;/language&gt;</w:t>
      </w:r>
    </w:p>
    <w:p>
      <w:pPr>
        <w:pStyle w:val="Normal"/>
        <w:ind w:left="1701" w:right="0" w:firstLine="420"/>
        <w:rPr/>
      </w:pPr>
      <w:r>
        <w:rPr/>
        <w:t>&lt;conferenceType&gt;0&lt;/conferenceType&gt;</w:t>
      </w:r>
    </w:p>
    <w:p>
      <w:pPr>
        <w:pStyle w:val="Normal"/>
        <w:ind w:left="1701" w:right="0" w:firstLine="420"/>
        <w:rPr/>
      </w:pPr>
      <w:r>
        <w:rPr/>
        <w:t>&lt;agenda&gt;</w:t>
      </w:r>
    </w:p>
    <w:p>
      <w:pPr>
        <w:pStyle w:val="Normal"/>
        <w:ind w:left="1701" w:right="0" w:firstLine="420"/>
        <w:rPr/>
      </w:pPr>
      <w:r>
        <w:rPr/>
        <w:t xml:space="preserve">      </w:t>
      </w:r>
      <w:r>
        <w:rPr/>
        <w:t>&lt;agendaEntry&gt;</w:t>
      </w:r>
    </w:p>
    <w:p>
      <w:pPr>
        <w:pStyle w:val="Normal"/>
        <w:ind w:left="1701" w:right="0" w:firstLine="420"/>
        <w:rPr/>
      </w:pPr>
      <w:r>
        <w:rPr/>
        <w:t xml:space="preserve">        </w:t>
      </w:r>
      <w:r>
        <w:rPr/>
        <w:t>&lt;index&gt;0&lt;/index&gt;</w:t>
      </w:r>
    </w:p>
    <w:p>
      <w:pPr>
        <w:pStyle w:val="Normal"/>
        <w:ind w:left="1701" w:right="0" w:firstLine="420"/>
        <w:rPr/>
      </w:pPr>
      <w:r>
        <w:rPr/>
        <w:t xml:space="preserve">        </w:t>
      </w:r>
      <w:r>
        <w:rPr/>
        <w:t>&lt;startTime&gt;1409716681303&lt;/startTime&gt;</w:t>
      </w:r>
    </w:p>
    <w:p>
      <w:pPr>
        <w:pStyle w:val="Normal"/>
        <w:ind w:left="1701" w:right="0" w:firstLine="420"/>
        <w:rPr/>
      </w:pPr>
      <w:r>
        <w:rPr/>
        <w:t xml:space="preserve">        </w:t>
      </w:r>
      <w:r>
        <w:rPr/>
        <w:t>&lt;length&gt;600000&lt;/length&gt;</w:t>
      </w:r>
    </w:p>
    <w:p>
      <w:pPr>
        <w:pStyle w:val="Normal"/>
        <w:ind w:left="1701" w:right="0" w:firstLine="420"/>
        <w:rPr/>
      </w:pPr>
      <w:r>
        <w:rPr/>
        <w:t xml:space="preserve">        </w:t>
      </w:r>
      <w:r>
        <w:rPr/>
        <w:t>&lt;content&gt;Agenda00&lt;/content&gt;</w:t>
      </w:r>
    </w:p>
    <w:p>
      <w:pPr>
        <w:pStyle w:val="Normal"/>
        <w:ind w:left="1701" w:right="0" w:firstLine="420"/>
        <w:rPr/>
      </w:pPr>
      <w:r>
        <w:rPr/>
        <w:t xml:space="preserve">      </w:t>
      </w:r>
      <w:r>
        <w:rPr/>
        <w:t>&lt;/agendaEntry&gt;</w:t>
      </w:r>
    </w:p>
    <w:p>
      <w:pPr>
        <w:pStyle w:val="Normal"/>
        <w:ind w:left="1701" w:right="0" w:firstLine="420"/>
        <w:rPr/>
      </w:pPr>
      <w:r>
        <w:rPr/>
        <w:t xml:space="preserve">      </w:t>
      </w:r>
      <w:r>
        <w:rPr/>
        <w:t>&lt;agendaEntry&gt;</w:t>
      </w:r>
    </w:p>
    <w:p>
      <w:pPr>
        <w:pStyle w:val="Normal"/>
        <w:ind w:left="1701" w:right="0" w:firstLine="420"/>
        <w:rPr/>
      </w:pPr>
      <w:r>
        <w:rPr/>
        <w:t xml:space="preserve">        </w:t>
      </w:r>
      <w:r>
        <w:rPr/>
        <w:t>&lt;index&gt;2&lt;/index&gt;</w:t>
      </w:r>
    </w:p>
    <w:p>
      <w:pPr>
        <w:pStyle w:val="Normal"/>
        <w:ind w:left="1701" w:right="0" w:firstLine="420"/>
        <w:rPr/>
      </w:pPr>
      <w:r>
        <w:rPr/>
        <w:t xml:space="preserve">        </w:t>
      </w:r>
      <w:r>
        <w:rPr/>
        <w:t>&lt;startTime&gt;1409716681313&lt;/startTime&gt;</w:t>
      </w:r>
    </w:p>
    <w:p>
      <w:pPr>
        <w:pStyle w:val="Normal"/>
        <w:ind w:left="1701" w:right="0" w:firstLine="420"/>
        <w:rPr/>
      </w:pPr>
      <w:r>
        <w:rPr/>
        <w:t xml:space="preserve">        </w:t>
      </w:r>
      <w:r>
        <w:rPr/>
        <w:t>&lt;length&gt;1800000&lt;/length&gt;</w:t>
      </w:r>
    </w:p>
    <w:p>
      <w:pPr>
        <w:pStyle w:val="Normal"/>
        <w:ind w:left="1701" w:right="0" w:firstLine="420"/>
        <w:rPr/>
      </w:pPr>
      <w:r>
        <w:rPr/>
        <w:t xml:space="preserve">        </w:t>
      </w:r>
      <w:r>
        <w:rPr/>
        <w:t>&lt;content&gt;Agenda22&lt;/content&gt;</w:t>
      </w:r>
    </w:p>
    <w:p>
      <w:pPr>
        <w:pStyle w:val="Normal"/>
        <w:ind w:left="1701" w:right="0" w:firstLine="420"/>
        <w:rPr/>
      </w:pPr>
      <w:r>
        <w:rPr/>
        <w:t xml:space="preserve">      </w:t>
      </w:r>
      <w:r>
        <w:rPr/>
        <w:t>&lt;/agendaEntry&gt;</w:t>
      </w:r>
    </w:p>
    <w:p>
      <w:pPr>
        <w:pStyle w:val="Normal"/>
        <w:ind w:left="1701" w:right="0" w:firstLine="420"/>
        <w:rPr/>
      </w:pPr>
      <w:r>
        <w:rPr/>
        <w:t xml:space="preserve">      </w:t>
      </w:r>
      <w:r>
        <w:rPr/>
        <w:t>&lt;agendaEntry&gt;</w:t>
      </w:r>
    </w:p>
    <w:p>
      <w:pPr>
        <w:pStyle w:val="Normal"/>
        <w:ind w:left="1701" w:right="0" w:firstLine="420"/>
        <w:rPr/>
      </w:pPr>
      <w:r>
        <w:rPr/>
        <w:t xml:space="preserve">        </w:t>
      </w:r>
      <w:r>
        <w:rPr/>
        <w:t>&lt;index&gt;4&lt;/index&gt;</w:t>
      </w:r>
    </w:p>
    <w:p>
      <w:pPr>
        <w:pStyle w:val="Normal"/>
        <w:ind w:left="1701" w:right="0" w:firstLine="420"/>
        <w:rPr/>
      </w:pPr>
      <w:r>
        <w:rPr/>
        <w:t xml:space="preserve">        </w:t>
      </w:r>
      <w:r>
        <w:rPr/>
        <w:t>&lt;startTime&gt;1409716681333&lt;/startTime&gt;</w:t>
      </w:r>
    </w:p>
    <w:p>
      <w:pPr>
        <w:pStyle w:val="Normal"/>
        <w:ind w:left="1701" w:right="0" w:firstLine="420"/>
        <w:rPr/>
      </w:pPr>
      <w:r>
        <w:rPr/>
        <w:t xml:space="preserve">        </w:t>
      </w:r>
      <w:r>
        <w:rPr/>
        <w:t>&lt;length&gt;1800000&lt;/length&gt;</w:t>
      </w:r>
    </w:p>
    <w:p>
      <w:pPr>
        <w:pStyle w:val="Normal"/>
        <w:ind w:left="1701" w:right="0" w:firstLine="420"/>
        <w:rPr/>
      </w:pPr>
      <w:r>
        <w:rPr/>
        <w:t xml:space="preserve">        </w:t>
      </w:r>
      <w:r>
        <w:rPr/>
        <w:t>&lt;content&gt;Agenda44&lt;/content&gt;</w:t>
      </w:r>
    </w:p>
    <w:p>
      <w:pPr>
        <w:pStyle w:val="Normal"/>
        <w:ind w:left="1701" w:right="0" w:firstLine="420"/>
        <w:rPr/>
      </w:pPr>
      <w:r>
        <w:rPr/>
        <w:t xml:space="preserve">      </w:t>
      </w:r>
      <w:r>
        <w:rPr/>
        <w:t>&lt;/agendaEntry&gt;</w:t>
      </w:r>
    </w:p>
    <w:p>
      <w:pPr>
        <w:pStyle w:val="Normal"/>
        <w:ind w:left="1701" w:right="0" w:firstLine="420"/>
        <w:rPr/>
      </w:pPr>
      <w:r>
        <w:rPr/>
        <w:t xml:space="preserve">    </w:t>
      </w:r>
      <w:r>
        <w:rPr/>
        <w:t>&lt;/agenda&gt;</w:t>
      </w:r>
    </w:p>
    <w:p>
      <w:pPr>
        <w:pStyle w:val="Normal"/>
        <w:ind w:left="1701" w:right="0" w:firstLine="420"/>
        <w:rPr/>
      </w:pPr>
      <w:r>
        <w:rPr/>
        <w:t xml:space="preserve">    </w:t>
      </w:r>
      <w:r>
        <w:rPr/>
        <w:t>&lt;agendasStatus&gt;</w:t>
      </w:r>
    </w:p>
    <w:p>
      <w:pPr>
        <w:pStyle w:val="Normal"/>
        <w:ind w:left="1701" w:right="0" w:firstLine="420"/>
        <w:rPr/>
      </w:pPr>
      <w:r>
        <w:rPr/>
        <w:t xml:space="preserve">      </w:t>
      </w:r>
      <w:r>
        <w:rPr/>
        <w:t>&lt;agendaStatus&gt;</w:t>
      </w:r>
    </w:p>
    <w:p>
      <w:pPr>
        <w:pStyle w:val="Normal"/>
        <w:ind w:left="1701" w:right="0" w:firstLine="420"/>
        <w:rPr/>
      </w:pPr>
      <w:r>
        <w:rPr/>
        <w:t xml:space="preserve">        </w:t>
      </w:r>
      <w:r>
        <w:rPr/>
        <w:t>&lt;index&gt;0&lt;/index&gt;</w:t>
      </w:r>
    </w:p>
    <w:p>
      <w:pPr>
        <w:pStyle w:val="Normal"/>
        <w:ind w:left="1701" w:right="0" w:firstLine="420"/>
        <w:rPr/>
      </w:pPr>
      <w:r>
        <w:rPr/>
        <w:t xml:space="preserve">        </w:t>
      </w:r>
      <w:r>
        <w:rPr/>
        <w:t>&lt;agendaEntryStatus&gt;ToBeDone&lt;/agendaEntryStatus&gt;</w:t>
      </w:r>
    </w:p>
    <w:p>
      <w:pPr>
        <w:pStyle w:val="Normal"/>
        <w:ind w:left="1701" w:right="0" w:firstLine="420"/>
        <w:rPr/>
      </w:pPr>
      <w:r>
        <w:rPr/>
        <w:t xml:space="preserve">      </w:t>
      </w:r>
      <w:r>
        <w:rPr/>
        <w:t>&lt;/agendaStatus&gt;</w:t>
      </w:r>
    </w:p>
    <w:p>
      <w:pPr>
        <w:pStyle w:val="Normal"/>
        <w:ind w:left="1701" w:right="0" w:firstLine="420"/>
        <w:rPr/>
      </w:pPr>
      <w:r>
        <w:rPr/>
        <w:t xml:space="preserve">      </w:t>
      </w:r>
      <w:r>
        <w:rPr/>
        <w:t>&lt;agendaStatus&gt;</w:t>
      </w:r>
    </w:p>
    <w:p>
      <w:pPr>
        <w:pStyle w:val="Normal"/>
        <w:ind w:left="1701" w:right="0" w:firstLine="420"/>
        <w:rPr/>
      </w:pPr>
      <w:r>
        <w:rPr/>
        <w:t xml:space="preserve">        </w:t>
      </w:r>
      <w:r>
        <w:rPr/>
        <w:t>&lt;index&gt;2&lt;/index&gt;</w:t>
      </w:r>
    </w:p>
    <w:p>
      <w:pPr>
        <w:pStyle w:val="Normal"/>
        <w:ind w:left="1701" w:right="0" w:firstLine="420"/>
        <w:rPr/>
      </w:pPr>
      <w:r>
        <w:rPr/>
        <w:t xml:space="preserve">        </w:t>
      </w:r>
      <w:r>
        <w:rPr/>
        <w:t>&lt;agendaEntryStatus&gt;OnGoing&lt;/agendaEntryStatus&gt;</w:t>
      </w:r>
    </w:p>
    <w:p>
      <w:pPr>
        <w:pStyle w:val="Normal"/>
        <w:ind w:left="1701" w:right="0" w:firstLine="420"/>
        <w:rPr/>
      </w:pPr>
      <w:r>
        <w:rPr/>
        <w:t xml:space="preserve">      </w:t>
      </w:r>
      <w:r>
        <w:rPr/>
        <w:t>&lt;/agendaStatus&gt;</w:t>
      </w:r>
    </w:p>
    <w:p>
      <w:pPr>
        <w:pStyle w:val="Normal"/>
        <w:ind w:left="1701" w:right="0" w:firstLine="420"/>
        <w:rPr/>
      </w:pPr>
      <w:r>
        <w:rPr/>
        <w:t xml:space="preserve">      </w:t>
      </w:r>
      <w:r>
        <w:rPr/>
        <w:t>&lt;agendaStatus&gt;</w:t>
      </w:r>
    </w:p>
    <w:p>
      <w:pPr>
        <w:pStyle w:val="Normal"/>
        <w:ind w:left="1701" w:right="0" w:firstLine="420"/>
        <w:rPr/>
      </w:pPr>
      <w:r>
        <w:rPr/>
        <w:t xml:space="preserve">        </w:t>
      </w:r>
      <w:r>
        <w:rPr/>
        <w:t>&lt;index&gt;4&lt;/index&gt;</w:t>
      </w:r>
    </w:p>
    <w:p>
      <w:pPr>
        <w:pStyle w:val="Normal"/>
        <w:ind w:left="1701" w:right="0" w:firstLine="420"/>
        <w:rPr/>
      </w:pPr>
      <w:r>
        <w:rPr/>
        <w:t xml:space="preserve">        </w:t>
      </w:r>
      <w:r>
        <w:rPr/>
        <w:t>&lt;agendaEntryStatus&gt;ToBeDone&lt;/agendaEntryStatus&gt;</w:t>
      </w:r>
    </w:p>
    <w:p>
      <w:pPr>
        <w:pStyle w:val="Normal"/>
        <w:ind w:left="1701" w:right="0" w:firstLine="420"/>
        <w:rPr/>
      </w:pPr>
      <w:r>
        <w:rPr/>
        <w:t xml:space="preserve">      </w:t>
      </w:r>
      <w:r>
        <w:rPr/>
        <w:t>&lt;/agendaStatus&gt;</w:t>
      </w:r>
    </w:p>
    <w:p>
      <w:pPr>
        <w:pStyle w:val="Normal"/>
        <w:ind w:left="1701" w:right="0" w:firstLine="420"/>
        <w:rPr/>
      </w:pPr>
      <w:r>
        <w:rPr/>
        <w:t xml:space="preserve">    </w:t>
      </w:r>
      <w:r>
        <w:rPr/>
        <w:t>&lt;/agendasStatus&gt;</w:t>
      </w:r>
    </w:p>
    <w:p>
      <w:pPr>
        <w:pStyle w:val="Normal"/>
        <w:ind w:left="1701" w:right="0" w:firstLine="420"/>
        <w:rPr/>
      </w:pPr>
      <w:r>
        <w:rPr/>
        <w:t>&lt;mediaTypes&gt;Voice;Data&lt;/mediaTypes&gt;</w:t>
      </w:r>
    </w:p>
    <w:p>
      <w:pPr>
        <w:pStyle w:val="Normal"/>
        <w:ind w:left="1701" w:right="0" w:firstLine="420"/>
        <w:rPr/>
      </w:pPr>
      <w:r>
        <w:rPr/>
        <w:t>&lt;isAllowInvite&gt;true&lt;/isAllowInvite&gt;</w:t>
      </w:r>
    </w:p>
    <w:p>
      <w:pPr>
        <w:pStyle w:val="Normal"/>
        <w:ind w:left="1701" w:right="0" w:firstLine="420"/>
        <w:rPr/>
      </w:pPr>
      <w:r>
        <w:rPr/>
        <w:t>&lt;isAutoInvite&gt;true&lt;/isAutoInvite&gt;</w:t>
      </w:r>
    </w:p>
    <w:p>
      <w:pPr>
        <w:pStyle w:val="Normal"/>
        <w:ind w:left="1701" w:right="0" w:firstLine="420"/>
        <w:rPr/>
      </w:pPr>
      <w:r>
        <w:rPr/>
        <w:t>&lt;autoProlong&gt;false&lt;/autoProlong&gt;</w:t>
      </w:r>
    </w:p>
    <w:p>
      <w:pPr>
        <w:pStyle w:val="Normal"/>
        <w:ind w:left="1701" w:right="0" w:firstLine="420"/>
        <w:rPr/>
      </w:pPr>
      <w:r>
        <w:rPr/>
        <w:t>&lt;autoProlongTime&gt;900000&lt;/autoProlongTime&gt;</w:t>
      </w:r>
    </w:p>
    <w:p>
      <w:pPr>
        <w:pStyle w:val="Normal"/>
        <w:ind w:left="1701" w:right="0" w:firstLine="420"/>
        <w:rPr/>
      </w:pPr>
      <w:r>
        <w:rPr/>
        <w:t>&lt;conferenceState&gt;Created&lt;/conferenceState&gt;</w:t>
      </w:r>
    </w:p>
    <w:p>
      <w:pPr>
        <w:pStyle w:val="Normal"/>
        <w:ind w:left="1701" w:right="0" w:firstLine="420"/>
        <w:rPr/>
      </w:pPr>
      <w:r>
        <w:rPr/>
        <w:t>&lt;recordState&gt;false&lt;/recordState&gt;</w:t>
      </w:r>
    </w:p>
    <w:p>
      <w:pPr>
        <w:pStyle w:val="Normal"/>
        <w:ind w:left="1701" w:right="0" w:firstLine="420"/>
        <w:rPr/>
      </w:pPr>
      <w:r>
        <w:rPr/>
        <w:t>&lt;</w:t>
      </w:r>
      <w:bookmarkStart w:id="354" w:name="__DdeLink__35079_434991069"/>
      <w:r>
        <w:rPr/>
        <w:t>lockState</w:t>
      </w:r>
      <w:bookmarkEnd w:id="354"/>
      <w:r>
        <w:rPr/>
        <w:t>&gt;false&lt;/lockState&gt;</w:t>
      </w:r>
    </w:p>
    <w:p>
      <w:pPr>
        <w:pStyle w:val="Normal"/>
        <w:ind w:left="1701" w:right="0" w:firstLine="420"/>
        <w:rPr/>
      </w:pPr>
      <w:r>
        <w:rPr/>
        <w:t>&lt;isAllMute&gt;false&lt;/isAllMute&gt;</w:t>
      </w:r>
    </w:p>
    <w:p>
      <w:pPr>
        <w:pStyle w:val="Normal"/>
        <w:ind w:left="1701" w:right="0" w:firstLine="420"/>
        <w:rPr/>
      </w:pPr>
      <w:r>
        <w:rPr/>
        <w:t>&lt;confVideoMode&gt;fixed&lt;/confVideoMode&gt;</w:t>
      </w:r>
    </w:p>
    <w:p>
      <w:pPr>
        <w:pStyle w:val="Normal"/>
        <w:ind w:left="1701" w:right="0" w:firstLine="420"/>
        <w:rPr/>
      </w:pPr>
      <w:r>
        <w:rPr/>
        <w:t xml:space="preserve">&lt;isReportSpeaker&gt;false&lt;/isReportSpeaker&gt; </w:t>
      </w:r>
    </w:p>
    <w:p>
      <w:pPr>
        <w:pStyle w:val="Normal"/>
        <w:ind w:left="1701" w:right="0" w:firstLine="420"/>
        <w:rPr/>
      </w:pPr>
      <w:r>
        <w:rPr/>
        <w:t>&lt;isReportNetCondition&gt;false&lt;/isReportNetCondition&gt;</w:t>
      </w:r>
    </w:p>
    <w:p>
      <w:pPr>
        <w:pStyle w:val="Normal"/>
        <w:ind w:left="1701" w:right="0" w:firstLine="420"/>
        <w:rPr/>
      </w:pPr>
      <w:r>
        <w:rPr/>
        <w:t>&lt;recordStatus&gt;Stop&lt;/recordStatus&gt;&lt;participants&gt;</w:t>
      </w:r>
    </w:p>
    <w:p>
      <w:pPr>
        <w:pStyle w:val="Normal"/>
        <w:ind w:left="1701" w:right="0" w:firstLine="420"/>
        <w:rPr/>
      </w:pPr>
      <w:r>
        <w:rPr/>
        <w:t>&lt;participant&gt;</w:t>
      </w:r>
    </w:p>
    <w:p>
      <w:pPr>
        <w:pStyle w:val="Normal"/>
        <w:ind w:left="1701" w:right="0" w:firstLine="420"/>
        <w:rPr/>
      </w:pPr>
      <w:r>
        <w:rPr/>
        <w:tab/>
        <w:t>&lt;participantID&gt;1&lt;/participantID&gt;</w:t>
      </w:r>
    </w:p>
    <w:p>
      <w:pPr>
        <w:pStyle w:val="Normal"/>
        <w:ind w:left="420" w:right="0" w:firstLine="420"/>
        <w:rPr/>
      </w:pPr>
      <w:r>
        <w:rPr/>
        <w:tab/>
        <w:tab/>
        <w:tab/>
        <w:tab/>
        <w:t>&lt;name&gt;</w:t>
      </w:r>
      <w:r>
        <w:rPr/>
        <w:t>张三</w:t>
      </w:r>
      <w:r>
        <w:rPr/>
        <w:t>&lt;/name&gt;</w:t>
      </w:r>
    </w:p>
    <w:p>
      <w:pPr>
        <w:pStyle w:val="Normal"/>
        <w:ind w:left="420" w:right="0" w:firstLine="420"/>
        <w:rPr/>
      </w:pPr>
      <w:r>
        <w:rPr/>
        <w:tab/>
        <w:tab/>
        <w:tab/>
        <w:tab/>
        <w:t>&lt;subscribers&gt;</w:t>
      </w:r>
    </w:p>
    <w:p>
      <w:pPr>
        <w:pStyle w:val="Normal"/>
        <w:ind w:left="420" w:right="0" w:firstLine="420"/>
        <w:rPr/>
      </w:pPr>
      <w:r>
        <w:rPr/>
        <w:tab/>
        <w:tab/>
        <w:tab/>
        <w:tab/>
        <w:tab/>
        <w:t>&lt;subscriber&gt;</w:t>
      </w:r>
    </w:p>
    <w:p>
      <w:pPr>
        <w:pStyle w:val="Normal"/>
        <w:ind w:left="420" w:right="0" w:firstLine="420"/>
        <w:rPr/>
      </w:pPr>
      <w:r>
        <w:rPr/>
        <w:t xml:space="preserve">        </w:t>
      </w:r>
      <w:r>
        <w:rPr/>
        <w:tab/>
        <w:tab/>
        <w:tab/>
        <w:tab/>
        <w:t>&lt;subscriberID&gt;+8675528420015&lt;/subscriberID&gt;</w:t>
      </w:r>
    </w:p>
    <w:p>
      <w:pPr>
        <w:pStyle w:val="Normal"/>
        <w:ind w:left="420" w:right="0" w:firstLine="420"/>
        <w:rPr/>
      </w:pPr>
      <w:r>
        <w:rPr/>
        <w:tab/>
        <w:tab/>
        <w:tab/>
        <w:tab/>
        <w:tab/>
        <w:tab/>
        <w:t>&lt;callID&gt;c2NvdHQ6dGlnZXI=&lt;/callID&gt;</w:t>
      </w:r>
    </w:p>
    <w:p>
      <w:pPr>
        <w:pStyle w:val="Normal"/>
        <w:ind w:left="420" w:right="0" w:firstLine="420"/>
        <w:rPr/>
      </w:pPr>
      <w:r>
        <w:rPr/>
        <w:tab/>
        <w:tab/>
        <w:tab/>
        <w:tab/>
        <w:tab/>
        <w:tab/>
        <w:t>&lt;state&gt;0&lt;/state&gt;</w:t>
      </w:r>
    </w:p>
    <w:p>
      <w:pPr>
        <w:pStyle w:val="Normal"/>
        <w:ind w:left="420" w:right="0" w:firstLine="420"/>
        <w:rPr/>
      </w:pPr>
      <w:r>
        <w:rPr/>
        <w:tab/>
        <w:tab/>
        <w:tab/>
        <w:tab/>
        <w:tab/>
        <w:tab/>
        <w:t>&lt;screenType&gt;phone&lt;/screenType&gt;</w:t>
      </w:r>
    </w:p>
    <w:p>
      <w:pPr>
        <w:pStyle w:val="Normal"/>
        <w:ind w:left="420" w:right="0" w:firstLine="420"/>
        <w:rPr/>
      </w:pPr>
      <w:r>
        <w:rPr/>
        <w:tab/>
        <w:tab/>
        <w:tab/>
        <w:tab/>
        <w:tab/>
        <w:tab/>
        <w:t>&lt;viewedCallID&gt;c2NvdHQ6dGlnZXI=&lt;/viewedCallID&gt;</w:t>
      </w:r>
    </w:p>
    <w:p>
      <w:pPr>
        <w:pStyle w:val="Normal"/>
        <w:ind w:left="420" w:right="0" w:firstLine="420"/>
        <w:rPr/>
      </w:pPr>
      <w:r>
        <w:rPr/>
        <w:tab/>
        <w:tab/>
        <w:tab/>
        <w:tab/>
        <w:tab/>
        <w:tab/>
        <w:t>&lt;networkStatus&gt;</w:t>
      </w:r>
    </w:p>
    <w:p>
      <w:pPr>
        <w:pStyle w:val="Normal"/>
        <w:ind w:left="420" w:right="0" w:firstLine="420"/>
        <w:rPr/>
      </w:pPr>
      <w:r>
        <w:rPr/>
        <w:tab/>
        <w:tab/>
        <w:tab/>
        <w:tab/>
        <w:tab/>
        <w:tab/>
        <w:tab/>
        <w:t xml:space="preserve">&lt;netInfo&gt;good&lt;/netInfo&gt;       </w:t>
      </w:r>
    </w:p>
    <w:p>
      <w:pPr>
        <w:pStyle w:val="Normal"/>
        <w:ind w:left="420" w:right="0" w:firstLine="420"/>
        <w:rPr/>
      </w:pPr>
      <w:r>
        <w:rPr/>
        <w:tab/>
        <w:tab/>
        <w:tab/>
        <w:tab/>
        <w:tab/>
        <w:tab/>
        <w:tab/>
        <w:t>&lt;lostPacketRate&gt;02:4445&lt;/lostPacketRate&gt;</w:t>
      </w:r>
    </w:p>
    <w:p>
      <w:pPr>
        <w:pStyle w:val="Normal"/>
        <w:ind w:left="420" w:right="0" w:firstLine="420"/>
        <w:rPr/>
      </w:pPr>
      <w:r>
        <w:rPr/>
        <w:tab/>
        <w:tab/>
        <w:tab/>
        <w:tab/>
        <w:tab/>
        <w:tab/>
        <w:tab/>
        <w:t>&lt;delay&gt;5&lt;/delay&gt;</w:t>
      </w:r>
    </w:p>
    <w:p>
      <w:pPr>
        <w:pStyle w:val="Normal"/>
        <w:ind w:left="420" w:right="0" w:firstLine="420"/>
        <w:rPr/>
      </w:pPr>
      <w:r>
        <w:rPr/>
        <w:tab/>
        <w:tab/>
        <w:tab/>
        <w:tab/>
        <w:tab/>
        <w:tab/>
        <w:tab/>
        <w:t>&lt;jitter&gt;5&lt;/jitter&gt;</w:t>
      </w:r>
    </w:p>
    <w:p>
      <w:pPr>
        <w:pStyle w:val="Normal"/>
        <w:ind w:left="420" w:right="0" w:firstLine="420"/>
        <w:rPr/>
      </w:pPr>
      <w:r>
        <w:rPr/>
        <w:tab/>
        <w:tab/>
        <w:tab/>
        <w:tab/>
        <w:tab/>
        <w:tab/>
        <w:tab/>
        <w:t xml:space="preserve">&lt;fluxIn&gt;2&lt;/fluxIn&gt; </w:t>
      </w:r>
    </w:p>
    <w:p>
      <w:pPr>
        <w:pStyle w:val="Normal"/>
        <w:ind w:left="420" w:right="0" w:firstLine="420"/>
        <w:rPr/>
      </w:pPr>
      <w:r>
        <w:rPr/>
        <w:tab/>
        <w:tab/>
        <w:tab/>
        <w:tab/>
        <w:tab/>
        <w:tab/>
        <w:tab/>
        <w:t xml:space="preserve">&lt;fluxOut&gt;2&lt;/fluxOut&gt; </w:t>
      </w:r>
    </w:p>
    <w:p>
      <w:pPr>
        <w:pStyle w:val="Normal"/>
        <w:ind w:left="420" w:right="0" w:firstLine="420"/>
        <w:rPr/>
      </w:pPr>
      <w:r>
        <w:rPr/>
        <w:tab/>
        <w:tab/>
        <w:tab/>
        <w:tab/>
        <w:tab/>
        <w:tab/>
        <w:tab/>
        <w:t xml:space="preserve">&lt;audioCode&gt;G.722&lt;/audioCode&gt; </w:t>
      </w:r>
    </w:p>
    <w:p>
      <w:pPr>
        <w:pStyle w:val="Normal"/>
        <w:ind w:left="420" w:right="0" w:firstLine="420"/>
        <w:rPr/>
      </w:pPr>
      <w:r>
        <w:rPr/>
        <w:tab/>
        <w:tab/>
        <w:tab/>
        <w:tab/>
        <w:tab/>
        <w:tab/>
        <w:tab/>
        <w:t xml:space="preserve">&lt;videoCode&gt;H.264&lt;/videoCode&gt; </w:t>
      </w:r>
    </w:p>
    <w:p>
      <w:pPr>
        <w:pStyle w:val="Normal"/>
        <w:ind w:left="420" w:right="0" w:firstLine="420"/>
        <w:rPr/>
      </w:pPr>
      <w:r>
        <w:rPr/>
        <w:tab/>
        <w:tab/>
        <w:tab/>
        <w:tab/>
        <w:tab/>
        <w:tab/>
        <w:tab/>
        <w:t>&lt;videoBandWidth&gt;1M&lt;/videoBandWidth&gt;</w:t>
      </w:r>
    </w:p>
    <w:p>
      <w:pPr>
        <w:pStyle w:val="Normal"/>
        <w:ind w:left="420" w:right="0" w:firstLine="420"/>
        <w:rPr/>
      </w:pPr>
      <w:r>
        <w:rPr/>
        <w:tab/>
        <w:tab/>
        <w:tab/>
        <w:tab/>
        <w:tab/>
        <w:tab/>
        <w:t>&lt;/networkStatus&gt;</w:t>
      </w:r>
    </w:p>
    <w:p>
      <w:pPr>
        <w:pStyle w:val="Normal"/>
        <w:ind w:left="420" w:right="0" w:firstLine="420"/>
        <w:rPr/>
      </w:pPr>
      <w:r>
        <w:rPr/>
        <w:tab/>
        <w:tab/>
        <w:tab/>
        <w:tab/>
        <w:tab/>
        <w:t>&lt;/subscriber&gt;</w:t>
      </w:r>
    </w:p>
    <w:p>
      <w:pPr>
        <w:pStyle w:val="Normal"/>
        <w:ind w:left="420" w:right="0" w:firstLine="420"/>
        <w:rPr/>
      </w:pPr>
      <w:r>
        <w:rPr/>
        <w:tab/>
        <w:tab/>
        <w:tab/>
        <w:tab/>
        <w:t>&lt;/subscribers&gt;</w:t>
      </w:r>
    </w:p>
    <w:p>
      <w:pPr>
        <w:pStyle w:val="Normal"/>
        <w:ind w:left="420" w:right="0" w:firstLine="420"/>
        <w:rPr/>
      </w:pPr>
      <w:r>
        <w:rPr/>
        <w:tab/>
        <w:tab/>
        <w:tab/>
        <w:tab/>
        <w:t>&lt;role&gt;chair&lt;/role&gt;</w:t>
      </w:r>
    </w:p>
    <w:p>
      <w:pPr>
        <w:pStyle w:val="Normal"/>
        <w:ind w:left="420" w:right="0" w:firstLine="420"/>
        <w:rPr/>
      </w:pPr>
      <w:r>
        <w:rPr/>
        <w:tab/>
        <w:tab/>
        <w:tab/>
        <w:tab/>
        <w:t>&lt;state&gt;0&lt;/state&gt;</w:t>
      </w:r>
    </w:p>
    <w:p>
      <w:pPr>
        <w:pStyle w:val="Normal"/>
        <w:ind w:left="420" w:right="0" w:firstLine="420"/>
        <w:rPr/>
      </w:pPr>
      <w:r>
        <w:rPr/>
        <w:tab/>
        <w:tab/>
        <w:tab/>
        <w:tab/>
        <w:t>&lt;participantType&gt;normal&lt;/participantType&gt;</w:t>
      </w:r>
    </w:p>
    <w:p>
      <w:pPr>
        <w:pStyle w:val="Normal"/>
        <w:ind w:left="420" w:right="0" w:firstLine="420"/>
        <w:rPr/>
      </w:pPr>
      <w:r>
        <w:rPr/>
        <w:tab/>
        <w:tab/>
        <w:tab/>
        <w:tab/>
        <w:t>&lt;mediaType&gt;Voice;Data&lt;/mediaType&gt;</w:t>
      </w:r>
    </w:p>
    <w:p>
      <w:pPr>
        <w:pStyle w:val="Normal"/>
        <w:ind w:left="420" w:right="0" w:firstLine="420"/>
        <w:rPr/>
      </w:pPr>
      <w:r>
        <w:rPr/>
        <w:tab/>
        <w:tab/>
        <w:tab/>
        <w:tab/>
        <w:t>&lt;attendTime&gt;true&lt;/attendTime&gt;</w:t>
      </w:r>
    </w:p>
    <w:p>
      <w:pPr>
        <w:pStyle w:val="Normal"/>
        <w:ind w:left="420" w:right="0" w:firstLine="420"/>
        <w:rPr/>
      </w:pPr>
      <w:r>
        <w:rPr/>
        <w:tab/>
        <w:tab/>
        <w:tab/>
        <w:tab/>
        <w:t>&lt;canListen&gt;true&lt;/canListen&gt;</w:t>
      </w:r>
    </w:p>
    <w:p>
      <w:pPr>
        <w:pStyle w:val="Normal"/>
        <w:ind w:left="420" w:right="0" w:firstLine="420"/>
        <w:rPr/>
      </w:pPr>
      <w:r>
        <w:rPr/>
        <w:tab/>
        <w:tab/>
        <w:tab/>
        <w:tab/>
        <w:t>&lt;isMute&gt;false&lt;/isMute&gt;</w:t>
      </w:r>
    </w:p>
    <w:p>
      <w:pPr>
        <w:pStyle w:val="Normal"/>
        <w:ind w:left="420" w:right="0" w:firstLine="420"/>
        <w:rPr/>
      </w:pPr>
      <w:r>
        <w:rPr/>
        <w:tab/>
        <w:tab/>
        <w:tab/>
        <w:tab/>
        <w:t>&lt;allowVideo&gt;true&lt;/allowVideo&gt;</w:t>
      </w:r>
    </w:p>
    <w:p>
      <w:pPr>
        <w:pStyle w:val="Normal"/>
        <w:ind w:left="420" w:right="0" w:firstLine="420"/>
        <w:rPr/>
      </w:pPr>
      <w:r>
        <w:rPr/>
        <w:tab/>
        <w:tab/>
        <w:tab/>
        <w:tab/>
        <w:t>&lt;isRollcalled&gt;false&lt;/isRollcalled&gt;</w:t>
      </w:r>
    </w:p>
    <w:p>
      <w:pPr>
        <w:pStyle w:val="Normal"/>
        <w:ind w:left="420" w:right="0" w:firstLine="420"/>
        <w:rPr/>
      </w:pPr>
      <w:r>
        <w:rPr/>
        <w:tab/>
        <w:tab/>
        <w:tab/>
        <w:tab/>
        <w:t>&lt;hasTokenRing&gt;false&lt;/hasTokenRing&gt;</w:t>
      </w:r>
    </w:p>
    <w:p>
      <w:pPr>
        <w:pStyle w:val="Normal"/>
        <w:ind w:left="420" w:right="0" w:firstLine="420"/>
        <w:rPr/>
      </w:pPr>
      <w:r>
        <w:rPr/>
        <w:tab/>
        <w:tab/>
        <w:tab/>
        <w:tab/>
        <w:t>&lt;isShare&gt;false&lt;/isShare&gt;</w:t>
      </w:r>
    </w:p>
    <w:p>
      <w:pPr>
        <w:pStyle w:val="Normal"/>
        <w:ind w:left="420" w:right="0" w:firstLine="420"/>
        <w:rPr/>
      </w:pPr>
      <w:r>
        <w:rPr/>
        <w:tab/>
        <w:tab/>
        <w:tab/>
        <w:tab/>
        <w:t>&lt;isBroadcast&gt;false&lt;/isBroadcast&gt;</w:t>
      </w:r>
    </w:p>
    <w:p>
      <w:pPr>
        <w:pStyle w:val="Normal"/>
        <w:ind w:left="420" w:right="0" w:firstLine="420"/>
        <w:rPr/>
      </w:pPr>
      <w:r>
        <w:rPr/>
        <w:tab/>
        <w:tab/>
        <w:tab/>
        <w:tab/>
        <w:t>&lt;isSpeaking&gt;false&lt;/isSpeaking&gt;</w:t>
      </w:r>
    </w:p>
    <w:p>
      <w:pPr>
        <w:pStyle w:val="Normal"/>
        <w:ind w:left="420" w:right="0" w:firstLine="420"/>
        <w:rPr/>
      </w:pPr>
      <w:r>
        <w:rPr/>
        <w:tab/>
        <w:tab/>
        <w:tab/>
        <w:tab/>
        <w:t xml:space="preserve">&lt;regionID&gt;1&lt;/regionID&gt; </w:t>
      </w:r>
    </w:p>
    <w:p>
      <w:pPr>
        <w:pStyle w:val="Normal"/>
        <w:ind w:left="420" w:right="0" w:firstLine="420"/>
        <w:rPr/>
      </w:pPr>
      <w:r>
        <w:rPr/>
        <w:tab/>
        <w:tab/>
        <w:tab/>
        <w:tab/>
        <w:t>&lt;isReqModerator&gt;false&lt;/isReqModerator&gt;</w:t>
      </w:r>
    </w:p>
    <w:p>
      <w:pPr>
        <w:pStyle w:val="Normal"/>
        <w:ind w:left="420" w:right="0" w:firstLine="420"/>
        <w:rPr/>
      </w:pPr>
      <w:r>
        <w:rPr/>
        <w:tab/>
        <w:tab/>
        <w:tab/>
        <w:tab/>
        <w:t>&lt;isReqUnMute&gt;false&lt;/isReqUnMute&gt;</w:t>
      </w:r>
    </w:p>
    <w:p>
      <w:pPr>
        <w:pStyle w:val="Normal"/>
        <w:ind w:left="420" w:right="0" w:firstLine="420"/>
        <w:rPr/>
      </w:pPr>
      <w:r>
        <w:rPr/>
        <w:tab/>
        <w:tab/>
        <w:tab/>
        <w:tab/>
        <w:t xml:space="preserve">&lt;handsState&gt;Up&lt;/handsState&gt; </w:t>
      </w:r>
    </w:p>
    <w:p>
      <w:pPr>
        <w:pStyle w:val="Normal"/>
        <w:ind w:left="420" w:right="0" w:firstLine="420"/>
        <w:rPr/>
      </w:pPr>
      <w:r>
        <w:rPr/>
        <w:tab/>
        <w:tab/>
        <w:tab/>
        <w:tab/>
        <w:t>&lt;account&gt;admin&lt;/account&gt;</w:t>
      </w:r>
    </w:p>
    <w:p>
      <w:pPr>
        <w:pStyle w:val="Normal"/>
        <w:ind w:left="420" w:right="0" w:firstLine="420"/>
        <w:rPr/>
      </w:pPr>
      <w:r>
        <w:rPr/>
        <w:tab/>
        <w:tab/>
        <w:tab/>
        <w:tab/>
        <w:t xml:space="preserve">&lt;position&gt;manager&lt;/position&gt; </w:t>
      </w:r>
    </w:p>
    <w:p>
      <w:pPr>
        <w:pStyle w:val="Normal"/>
        <w:ind w:left="1701" w:right="0" w:firstLine="420"/>
        <w:rPr/>
      </w:pPr>
      <w:r>
        <w:rPr/>
        <w:t>&lt;/participant&gt;</w:t>
      </w:r>
    </w:p>
    <w:p>
      <w:pPr>
        <w:pStyle w:val="Normal"/>
        <w:ind w:left="1701" w:right="0" w:firstLine="420"/>
        <w:rPr/>
      </w:pPr>
      <w:r>
        <w:rPr/>
        <w:t>&lt;/participants&gt;</w:t>
      </w:r>
    </w:p>
    <w:p>
      <w:pPr>
        <w:pStyle w:val="Normal"/>
        <w:ind w:left="1701" w:right="0" w:firstLine="420"/>
        <w:rPr/>
      </w:pPr>
      <w:r>
        <w:rPr/>
        <w:t>&lt;</w:t>
      </w:r>
      <w:bookmarkStart w:id="355" w:name="__DdeLink__35131_434991069"/>
      <w:r>
        <w:rPr/>
        <w:t>attendees</w:t>
      </w:r>
      <w:bookmarkEnd w:id="355"/>
      <w:r>
        <w:rPr/>
        <w:t>&gt;</w:t>
      </w:r>
    </w:p>
    <w:p>
      <w:pPr>
        <w:pStyle w:val="Normal"/>
        <w:ind w:left="1701" w:right="0" w:firstLine="420"/>
        <w:rPr/>
      </w:pPr>
      <w:r>
        <w:rPr/>
        <w:t xml:space="preserve">  </w:t>
      </w:r>
      <w:r>
        <w:rPr/>
        <w:t>&lt;attendee&gt;</w:t>
      </w:r>
    </w:p>
    <w:p>
      <w:pPr>
        <w:pStyle w:val="Normal"/>
        <w:ind w:left="1701" w:right="0" w:firstLine="420"/>
        <w:rPr/>
      </w:pPr>
      <w:r>
        <w:rPr/>
        <w:t xml:space="preserve">    </w:t>
      </w:r>
      <w:r>
        <w:rPr/>
        <w:t>&lt;name&gt;</w:t>
      </w:r>
      <w:r>
        <w:rPr/>
        <w:t>张三</w:t>
      </w:r>
      <w:r>
        <w:rPr/>
        <w:t>&lt;/name&gt;</w:t>
      </w:r>
    </w:p>
    <w:p>
      <w:pPr>
        <w:pStyle w:val="Normal"/>
        <w:ind w:left="1701" w:right="0" w:firstLine="420"/>
        <w:rPr/>
      </w:pPr>
      <w:r>
        <w:rPr/>
        <w:t xml:space="preserve">    </w:t>
      </w:r>
      <w:r>
        <w:rPr/>
        <w:t>&lt;role&gt;chair&lt;/role&gt;</w:t>
      </w:r>
    </w:p>
    <w:p>
      <w:pPr>
        <w:pStyle w:val="Normal"/>
        <w:ind w:left="1701" w:right="0" w:firstLine="840"/>
        <w:rPr/>
      </w:pPr>
      <w:r>
        <w:rPr/>
        <w:t>&lt;type&gt;normal&lt;/type&gt;</w:t>
      </w:r>
    </w:p>
    <w:p>
      <w:pPr>
        <w:pStyle w:val="Normal"/>
        <w:ind w:left="1701" w:right="0" w:firstLine="840"/>
        <w:rPr/>
      </w:pPr>
      <w:r>
        <w:rPr/>
        <w:t>&lt;</w:t>
      </w:r>
      <w:bookmarkStart w:id="356" w:name="__DdeLink__35133_434991069"/>
      <w:r>
        <w:rPr/>
        <w:t>phone</w:t>
      </w:r>
      <w:bookmarkEnd w:id="356"/>
      <w:r>
        <w:rPr/>
        <w:t>&gt;+8675528420015&lt;/phone&gt;</w:t>
      </w:r>
    </w:p>
    <w:p>
      <w:pPr>
        <w:pStyle w:val="Normal"/>
        <w:ind w:left="1701" w:right="0" w:firstLine="840"/>
        <w:rPr/>
      </w:pPr>
      <w:r>
        <w:rPr/>
        <w:t>&lt;/leftPhone &gt;</w:t>
      </w:r>
    </w:p>
    <w:p>
      <w:pPr>
        <w:pStyle w:val="Normal"/>
        <w:ind w:left="1701" w:right="0" w:firstLine="840"/>
        <w:rPr/>
      </w:pPr>
      <w:r>
        <w:rPr/>
        <w:t>&lt;/rightPhone&gt;</w:t>
      </w:r>
    </w:p>
    <w:p>
      <w:pPr>
        <w:pStyle w:val="Normal"/>
        <w:ind w:left="1701" w:right="0" w:firstLine="840"/>
        <w:rPr/>
      </w:pPr>
      <w:r>
        <w:rPr/>
        <w:t>&lt;email&gt;zs@huawei.com&lt;/email&gt;</w:t>
      </w:r>
    </w:p>
    <w:p>
      <w:pPr>
        <w:pStyle w:val="Normal"/>
        <w:ind w:left="1701" w:right="0" w:firstLine="840"/>
        <w:rPr/>
      </w:pPr>
      <w:r>
        <w:rPr/>
        <w:t>&lt;sms&gt;13412345678&lt;/sms&gt;</w:t>
      </w:r>
    </w:p>
    <w:p>
      <w:pPr>
        <w:pStyle w:val="Normal"/>
        <w:ind w:left="1701" w:right="0" w:firstLine="840"/>
        <w:rPr/>
      </w:pPr>
      <w:r>
        <w:rPr/>
        <w:t>&lt;/regionID&gt;</w:t>
      </w:r>
    </w:p>
    <w:p>
      <w:pPr>
        <w:pStyle w:val="Normal"/>
        <w:ind w:left="1701" w:right="0" w:firstLine="840"/>
        <w:rPr/>
      </w:pPr>
      <w:r>
        <w:rPr/>
        <w:t>&lt;/regionType&gt;</w:t>
      </w:r>
    </w:p>
    <w:p>
      <w:pPr>
        <w:pStyle w:val="Normal"/>
        <w:ind w:left="1701" w:right="0" w:firstLine="840"/>
        <w:rPr/>
      </w:pPr>
      <w:r>
        <w:rPr/>
        <w:t>&lt;account&gt;admin&lt;/account&gt;</w:t>
      </w:r>
    </w:p>
    <w:p>
      <w:pPr>
        <w:pStyle w:val="Normal"/>
        <w:ind w:left="1701" w:right="0" w:firstLine="840"/>
        <w:rPr/>
      </w:pPr>
      <w:r>
        <w:rPr/>
        <w:t>&lt;position&gt;manager&lt;/position&gt;</w:t>
      </w:r>
    </w:p>
    <w:p>
      <w:pPr>
        <w:pStyle w:val="Normal"/>
        <w:ind w:left="1701" w:right="0" w:firstLine="420"/>
        <w:rPr/>
      </w:pPr>
      <w:r>
        <w:rPr/>
        <w:t xml:space="preserve">  </w:t>
      </w:r>
      <w:r>
        <w:rPr/>
        <w:t>&lt;/attendee&gt;</w:t>
      </w:r>
    </w:p>
    <w:p>
      <w:pPr>
        <w:pStyle w:val="Normal"/>
        <w:ind w:left="1701" w:right="0" w:firstLine="630"/>
        <w:rPr/>
      </w:pPr>
      <w:r>
        <w:rPr/>
        <w:t>&lt;attendee&gt;</w:t>
      </w:r>
    </w:p>
    <w:p>
      <w:pPr>
        <w:pStyle w:val="Normal"/>
        <w:ind w:left="1701" w:right="0" w:firstLine="420"/>
        <w:rPr/>
      </w:pPr>
      <w:r>
        <w:rPr/>
        <w:t xml:space="preserve">    </w:t>
      </w:r>
      <w:r>
        <w:rPr/>
        <w:t>&lt;name&gt;A10</w:t>
      </w:r>
      <w:r>
        <w:rPr/>
        <w:t>会议室</w:t>
      </w:r>
      <w:r>
        <w:rPr/>
        <w:t>&lt;/name&gt;</w:t>
      </w:r>
    </w:p>
    <w:p>
      <w:pPr>
        <w:pStyle w:val="Normal"/>
        <w:ind w:left="1701" w:right="0" w:firstLine="420"/>
        <w:rPr/>
      </w:pPr>
      <w:r>
        <w:rPr/>
        <w:t xml:space="preserve">    </w:t>
      </w:r>
      <w:r>
        <w:rPr/>
        <w:t>&lt;role&gt;general&lt;/role&gt;</w:t>
      </w:r>
    </w:p>
    <w:p>
      <w:pPr>
        <w:pStyle w:val="Normal"/>
        <w:ind w:left="1701" w:right="0" w:firstLine="840"/>
        <w:rPr/>
      </w:pPr>
      <w:r>
        <w:rPr/>
        <w:t>&lt;type&gt;telepresence&lt;/type&gt;</w:t>
      </w:r>
    </w:p>
    <w:p>
      <w:pPr>
        <w:pStyle w:val="Normal"/>
        <w:ind w:left="1701" w:right="0" w:firstLine="840"/>
        <w:rPr/>
      </w:pPr>
      <w:r>
        <w:rPr/>
        <w:t>&lt;phone&gt;28400000&lt;/phone&gt;</w:t>
      </w:r>
    </w:p>
    <w:p>
      <w:pPr>
        <w:pStyle w:val="Normal"/>
        <w:ind w:left="1701" w:right="0" w:firstLine="840"/>
        <w:rPr/>
      </w:pPr>
      <w:r>
        <w:rPr/>
        <w:t>&lt;leftPhone&gt;28400001&lt;/leftPhone &gt;</w:t>
      </w:r>
    </w:p>
    <w:p>
      <w:pPr>
        <w:pStyle w:val="Normal"/>
        <w:ind w:left="1701" w:right="0" w:firstLine="840"/>
        <w:rPr/>
      </w:pPr>
      <w:r>
        <w:rPr/>
        <w:t>&lt;rightPhone&gt;28400002&lt;/rightPhone&gt;</w:t>
      </w:r>
    </w:p>
    <w:p>
      <w:pPr>
        <w:pStyle w:val="Normal"/>
        <w:ind w:left="1701" w:right="0" w:firstLine="840"/>
        <w:rPr/>
      </w:pPr>
      <w:r>
        <w:rPr/>
        <w:t>&lt;email&gt;admin@huawei.com&lt;/email&gt;</w:t>
      </w:r>
    </w:p>
    <w:p>
      <w:pPr>
        <w:pStyle w:val="Normal"/>
        <w:ind w:left="1701" w:right="0" w:firstLine="840"/>
        <w:rPr/>
      </w:pPr>
      <w:r>
        <w:rPr/>
        <w:t>&lt;/sms&gt;</w:t>
      </w:r>
    </w:p>
    <w:p>
      <w:pPr>
        <w:pStyle w:val="Normal"/>
        <w:ind w:left="1701" w:right="0" w:firstLine="840"/>
        <w:rPr/>
      </w:pPr>
      <w:r>
        <w:rPr/>
        <w:t>&lt;regionID &gt;2&lt;/regionID&gt;</w:t>
      </w:r>
    </w:p>
    <w:p>
      <w:pPr>
        <w:pStyle w:val="Normal"/>
        <w:ind w:left="1701" w:right="0" w:firstLine="840"/>
        <w:rPr/>
      </w:pPr>
      <w:r>
        <w:rPr/>
        <w:t>&lt;regionType&gt;openRegion&lt;/regionType&gt;</w:t>
      </w:r>
    </w:p>
    <w:p>
      <w:pPr>
        <w:pStyle w:val="Normal"/>
        <w:ind w:left="1701" w:right="0" w:firstLine="840"/>
        <w:rPr/>
      </w:pPr>
      <w:r>
        <w:rPr/>
        <w:t>&lt;account&gt;fthw&lt;/account&gt;&lt;position&gt;manager&lt;/position&gt;</w:t>
      </w:r>
    </w:p>
    <w:p>
      <w:pPr>
        <w:pStyle w:val="Normal"/>
        <w:ind w:left="1701" w:right="0" w:firstLine="420"/>
        <w:rPr/>
      </w:pPr>
      <w:r>
        <w:rPr/>
        <w:t xml:space="preserve">  </w:t>
      </w:r>
      <w:r>
        <w:rPr/>
        <w:t>&lt;/attendee&gt;</w:t>
      </w:r>
    </w:p>
    <w:p>
      <w:pPr>
        <w:pStyle w:val="Normal"/>
        <w:ind w:left="1701" w:right="0" w:firstLine="420"/>
        <w:rPr/>
      </w:pPr>
      <w:r>
        <w:rPr/>
        <w:t>&lt;/attendees&gt;</w:t>
      </w:r>
    </w:p>
    <w:p>
      <w:pPr>
        <w:pStyle w:val="Normal"/>
        <w:ind w:left="1701" w:right="0" w:firstLine="420"/>
        <w:rPr/>
      </w:pPr>
      <w:r>
        <w:rPr/>
        <w:t>&lt;inviteStates&gt;</w:t>
      </w:r>
    </w:p>
    <w:p>
      <w:pPr>
        <w:pStyle w:val="Normal"/>
        <w:ind w:left="1701" w:right="0" w:firstLine="630"/>
        <w:rPr/>
      </w:pPr>
      <w:r>
        <w:rPr/>
        <w:t>&lt;inviteState&gt;</w:t>
      </w:r>
    </w:p>
    <w:p>
      <w:pPr>
        <w:pStyle w:val="Normal"/>
        <w:ind w:left="1701" w:right="0" w:firstLine="420"/>
        <w:rPr/>
      </w:pPr>
      <w:r>
        <w:rPr/>
        <w:t xml:space="preserve">    </w:t>
      </w:r>
      <w:r>
        <w:rPr/>
        <w:t>&lt;name&gt;</w:t>
      </w:r>
      <w:r>
        <w:rPr/>
        <w:t xml:space="preserve">李四 </w:t>
      </w:r>
      <w:r>
        <w:rPr/>
        <w:t>&lt;/name&gt;</w:t>
      </w:r>
    </w:p>
    <w:p>
      <w:pPr>
        <w:pStyle w:val="Normal"/>
        <w:ind w:left="1701" w:right="0" w:firstLine="420"/>
        <w:rPr/>
      </w:pPr>
      <w:r>
        <w:rPr/>
        <w:t xml:space="preserve">    </w:t>
      </w:r>
      <w:r>
        <w:rPr/>
        <w:t>&lt;phone&gt;28412345&lt;/phone&gt;</w:t>
      </w:r>
    </w:p>
    <w:p>
      <w:pPr>
        <w:pStyle w:val="Normal"/>
        <w:ind w:left="1701" w:right="0" w:firstLine="840"/>
        <w:rPr/>
      </w:pPr>
      <w:r>
        <w:rPr/>
        <w:t>&lt;state&gt;404&lt;/state&gt;</w:t>
      </w:r>
    </w:p>
    <w:p>
      <w:pPr>
        <w:pStyle w:val="Normal"/>
        <w:ind w:left="1701" w:right="0" w:firstLine="800"/>
        <w:rPr>
          <w:rFonts w:cs="宋体"/>
          <w:color w:val="000000"/>
          <w:sz w:val="20"/>
          <w:szCs w:val="20"/>
        </w:rPr>
      </w:pPr>
      <w:r>
        <w:rPr>
          <w:rFonts w:cs="宋体"/>
          <w:color w:val="000000"/>
          <w:sz w:val="20"/>
          <w:szCs w:val="20"/>
        </w:rPr>
        <w:t>&lt;updateTime&gt;1319069562590&lt;/updateTime&gt;</w:t>
      </w:r>
    </w:p>
    <w:p>
      <w:pPr>
        <w:pStyle w:val="Normal"/>
        <w:ind w:left="1701" w:right="0" w:firstLine="630"/>
        <w:rPr/>
      </w:pPr>
      <w:r>
        <w:rPr/>
        <w:t>&lt;/inviteState&gt;</w:t>
      </w:r>
    </w:p>
    <w:p>
      <w:pPr>
        <w:pStyle w:val="Normal"/>
        <w:ind w:left="1701" w:right="0" w:firstLine="420"/>
        <w:rPr/>
      </w:pPr>
      <w:r>
        <w:rPr/>
        <w:t>&lt;/inviteStates&gt;</w:t>
      </w:r>
    </w:p>
    <w:p>
      <w:pPr>
        <w:pStyle w:val="Normal"/>
        <w:ind w:left="1701" w:right="0" w:firstLine="420"/>
        <w:rPr/>
      </w:pPr>
      <w:r>
        <w:rPr/>
        <w:t>&lt;accessValidateType&gt;2&lt;/accessValidateType&gt;</w:t>
      </w:r>
    </w:p>
    <w:p>
      <w:pPr>
        <w:pStyle w:val="Normal"/>
        <w:ind w:left="1701" w:right="0" w:firstLine="420"/>
        <w:rPr/>
      </w:pPr>
      <w:r>
        <w:rPr/>
        <w:t>&lt;businessType&gt;ScheduleConference&lt;/businessType&gt;</w:t>
      </w:r>
    </w:p>
    <w:p>
      <w:pPr>
        <w:pStyle w:val="Normal"/>
        <w:ind w:left="1701" w:right="0" w:firstLine="420"/>
        <w:rPr/>
      </w:pPr>
      <w:r>
        <w:rPr/>
        <w:t>&lt;isConfAssistantOnline&gt;false&lt;/isConfAssistantOnline&gt;</w:t>
      </w:r>
    </w:p>
    <w:p>
      <w:pPr>
        <w:pStyle w:val="Normal"/>
        <w:ind w:left="1701" w:right="0" w:firstLine="210"/>
        <w:rPr/>
      </w:pPr>
      <w:r>
        <w:rPr/>
        <w:t>&lt;/conference&gt;</w:t>
      </w:r>
    </w:p>
    <w:p>
      <w:pPr>
        <w:pStyle w:val="Normal"/>
        <w:rPr/>
      </w:pPr>
      <w:r>
        <w:rPr/>
        <w:t>&lt;/spellQueryconference&gt;</w:t>
      </w:r>
    </w:p>
    <w:p>
      <w:pPr>
        <w:pStyle w:val="Normal"/>
        <w:rPr/>
      </w:pPr>
      <w:r>
        <w:rPr/>
      </w:r>
    </w:p>
    <w:p>
      <w:pPr>
        <w:pStyle w:val="4"/>
        <w:numPr>
          <w:ilvl w:val="0"/>
          <w:numId w:val="0"/>
        </w:numPr>
        <w:ind w:left="231" w:right="210" w:hanging="0"/>
        <w:rPr/>
      </w:pPr>
      <w:bookmarkStart w:id="357" w:name="_延长会议"/>
      <w:bookmarkStart w:id="358" w:name="_Toc365380524"/>
      <w:bookmarkEnd w:id="357"/>
      <w:bookmarkEnd w:id="358"/>
      <w:r>
        <w:rPr/>
        <w:t>延长会议</w:t>
      </w:r>
    </w:p>
    <w:p>
      <w:pPr>
        <w:pStyle w:val="5"/>
        <w:ind w:left="210" w:right="210" w:hanging="0"/>
        <w:rPr/>
      </w:pPr>
      <w:r>
        <w:rPr/>
        <w:t>接口描述</w:t>
      </w:r>
    </w:p>
    <w:p>
      <w:pPr>
        <w:pStyle w:val="Normal"/>
        <w:rPr/>
      </w:pPr>
      <w:r>
        <w:rPr/>
        <w:t>系统通过该接口提供延长会议功能。系统收到请求后，将对指定会议结束时间延后给定的值。</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w:t>
            </w:r>
            <w:bookmarkStart w:id="359" w:name="__DdeLink__36464_520100889"/>
            <w:bookmarkEnd w:id="359"/>
            <w:r>
              <w:rPr>
                <w:rFonts w:cs="Arial"/>
              </w:rPr>
              <w:t>length</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length</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延长时间，单位为毫秒。</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/rest/{version}/conferences/{conferenceID}/length</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13</w:t>
      </w:r>
    </w:p>
    <w:p>
      <w:pPr>
        <w:pStyle w:val="Normal"/>
        <w:rPr/>
      </w:pPr>
      <w:r>
        <w:rPr/>
        <w:t>Content-Type: application/x-www-form-urlencoded; charset=UTF-8</w:t>
      </w:r>
    </w:p>
    <w:p>
      <w:pPr>
        <w:pStyle w:val="Normal"/>
        <w:rPr/>
      </w:pPr>
      <w:r>
        <w:rPr/>
      </w:r>
    </w:p>
    <w:p>
      <w:pPr>
        <w:pStyle w:val="Normal"/>
        <w:rPr/>
      </w:pPr>
      <w:bookmarkStart w:id="360" w:name="__DdeLink__36514_520100889"/>
      <w:r>
        <w:rPr/>
        <w:t>length</w:t>
      </w:r>
      <w:bookmarkEnd w:id="360"/>
      <w:r>
        <w:rPr/>
        <w:t>=900000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61" w:name="_Toc365380529"/>
      <w:bookmarkEnd w:id="361"/>
      <w:r>
        <w:rPr/>
        <w:t>关闭会议</w:t>
      </w:r>
    </w:p>
    <w:p>
      <w:pPr>
        <w:pStyle w:val="5"/>
        <w:ind w:left="210" w:right="210" w:hanging="0"/>
        <w:rPr/>
      </w:pPr>
      <w:r>
        <w:rPr/>
        <w:t>接口描述</w:t>
      </w:r>
    </w:p>
    <w:p>
      <w:pPr>
        <w:pStyle w:val="Normal"/>
        <w:rPr/>
      </w:pPr>
      <w:r>
        <w:rPr/>
        <w:t>系统通过该接口提供关闭会议功能。系统收到请求后，将结束指定会议，释放资源。</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关闭会议结果。用</w:t>
            </w:r>
            <w:r>
              <w:rPr/>
              <w:t>XML</w:t>
            </w:r>
            <w:r>
              <w:rPr/>
              <w:t>表示。</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DELETE /rest/{version}/conferences/{conferenceID} </w:t>
      </w:r>
      <w:r>
        <w:rPr/>
        <w:t>HTTP/1.1</w:t>
      </w:r>
    </w:p>
    <w:p>
      <w:pPr>
        <w:pStyle w:val="Normal"/>
        <w:rPr/>
      </w:pPr>
      <w:r>
        <w:rPr/>
        <w:t>Date: Wed, 22 Jun 2011 15:48:07 GMT</w:t>
      </w:r>
    </w:p>
    <w:p>
      <w:pPr>
        <w:pStyle w:val="Normal"/>
        <w:rPr>
          <w:b/>
          <w:b/>
        </w:rPr>
      </w:pPr>
      <w:r>
        <w:rPr>
          <w:b/>
        </w:rPr>
        <w:t>Authorization: Basic c2NvdHQ6dGlnZXI=</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62" w:name="_Toc365380525"/>
      <w:bookmarkStart w:id="363" w:name="_全场闭音/取消全场闭音"/>
      <w:bookmarkEnd w:id="363"/>
      <w:r>
        <w:rPr/>
        <w:t>全场闭音</w:t>
      </w:r>
      <w:r>
        <w:rPr/>
        <w:t>/</w:t>
      </w:r>
      <w:bookmarkEnd w:id="362"/>
      <w:r>
        <w:rPr/>
        <w:t>取消全场闭音</w:t>
      </w:r>
    </w:p>
    <w:p>
      <w:pPr>
        <w:pStyle w:val="5"/>
        <w:ind w:left="210" w:right="210" w:hanging="0"/>
        <w:rPr/>
      </w:pPr>
      <w:r>
        <w:rPr/>
        <w:t>接口描述</w:t>
      </w:r>
    </w:p>
    <w:p>
      <w:pPr>
        <w:pStyle w:val="Normal"/>
        <w:rPr/>
      </w:pPr>
      <w:r>
        <w:rPr/>
        <w:t>系统通过该接口提供全场闭音</w:t>
      </w:r>
      <w:r>
        <w:rPr/>
        <w:t>/</w:t>
      </w:r>
      <w:r>
        <w:rPr/>
        <w:t>取消全场闭音功能。系统收到请求后，将对指定会议的闭音状态进行更改。</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/rest/{version}/conferences/{conferenceID}/isAllMute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isAllMute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全场闭音状态</w:t>
            </w:r>
          </w:p>
          <w:p>
            <w:pPr>
              <w:pStyle w:val="Style44"/>
              <w:rPr>
                <w:rFonts w:cs="Arial"/>
              </w:rPr>
            </w:pPr>
            <w:r>
              <w:rPr>
                <w:rFonts w:cs="Arial"/>
              </w:rPr>
              <w:t xml:space="preserve">true: </w:t>
            </w:r>
            <w:r>
              <w:rPr>
                <w:rFonts w:cs="Arial"/>
              </w:rPr>
              <w:t>已经全场闭音</w:t>
            </w:r>
          </w:p>
          <w:p>
            <w:pPr>
              <w:pStyle w:val="Style44"/>
              <w:rPr>
                <w:rFonts w:cs="Arial"/>
              </w:rPr>
            </w:pPr>
            <w:r>
              <w:rPr>
                <w:rFonts w:cs="Arial"/>
              </w:rPr>
              <w:t>false</w:t>
            </w:r>
            <w:r>
              <w:rPr>
                <w:rFonts w:cs="Arial"/>
              </w:rPr>
              <w:t>：没有全场闭音</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会场闭音结果。用</w:t>
            </w:r>
            <w:r>
              <w:rPr/>
              <w:t>XML</w:t>
            </w:r>
            <w:r>
              <w:rPr/>
              <w:t>表示。</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w:t>
      </w:r>
      <w:bookmarkStart w:id="364" w:name="__DdeLink__36351_520100889"/>
      <w:r>
        <w:rPr>
          <w:b/>
        </w:rPr>
        <w:t>isAllMute</w:t>
      </w:r>
      <w:bookmarkEnd w:id="364"/>
      <w:r>
        <w:rPr/>
        <w:t xml:space="preserve"> HTTP/1.1</w:t>
      </w:r>
    </w:p>
    <w:p>
      <w:pPr>
        <w:pStyle w:val="Normal"/>
        <w:rPr/>
      </w:pPr>
      <w:r>
        <w:rPr/>
        <w:t>Date:Sat, 16 Feb 2013 04:23:32 GMT</w:t>
      </w:r>
    </w:p>
    <w:p>
      <w:pPr>
        <w:pStyle w:val="Normal"/>
        <w:rPr>
          <w:b/>
          <w:b/>
        </w:rPr>
      </w:pPr>
      <w:r>
        <w:rPr>
          <w:b/>
        </w:rPr>
        <w:t>Authorization:Basic NDQzODI0MTIxNTM5NzgwNTMwMDAtMDAwMQ==</w:t>
      </w:r>
    </w:p>
    <w:p>
      <w:pPr>
        <w:pStyle w:val="Normal"/>
        <w:rPr/>
      </w:pPr>
      <w:r>
        <w:rPr/>
        <w:t>Content-Type:application/x-www-form-urlencoded</w:t>
      </w:r>
    </w:p>
    <w:p>
      <w:pPr>
        <w:pStyle w:val="Normal"/>
        <w:rPr/>
      </w:pPr>
      <w:r>
        <w:rPr/>
        <w:t>Content-Length:14</w:t>
      </w:r>
    </w:p>
    <w:p>
      <w:pPr>
        <w:pStyle w:val="Normal"/>
        <w:rPr/>
      </w:pPr>
      <w:r>
        <w:rPr/>
      </w:r>
    </w:p>
    <w:p>
      <w:pPr>
        <w:pStyle w:val="Normal"/>
        <w:rPr/>
      </w:pPr>
      <w:bookmarkStart w:id="365" w:name="__DdeLink__36414_520100889"/>
      <w:r>
        <w:rPr/>
        <w:t>isAllMute</w:t>
      </w:r>
      <w:bookmarkEnd w:id="365"/>
      <w:r>
        <w:rPr/>
        <w:t>=true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Sat, 16 Feb 2013 04:22:13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66" w:name="_Toc365380526"/>
      <w:bookmarkStart w:id="367" w:name="_锁定/解锁会议"/>
      <w:bookmarkEnd w:id="367"/>
      <w:r>
        <w:rPr/>
        <w:t>锁定</w:t>
      </w:r>
      <w:r>
        <w:rPr/>
        <w:t>/</w:t>
      </w:r>
      <w:bookmarkEnd w:id="366"/>
      <w:r>
        <w:rPr/>
        <w:t>解锁会议</w:t>
      </w:r>
    </w:p>
    <w:p>
      <w:pPr>
        <w:pStyle w:val="5"/>
        <w:ind w:left="210" w:right="210" w:hanging="0"/>
        <w:rPr/>
      </w:pPr>
      <w:r>
        <w:rPr/>
        <w:t>接口描述</w:t>
      </w:r>
    </w:p>
    <w:p>
      <w:pPr>
        <w:pStyle w:val="Normal"/>
        <w:rPr/>
      </w:pPr>
      <w:r>
        <w:rPr/>
        <w:t>系统通过该接口提供锁定会议功能。系统收到请求后，将对指定会议的锁定状态进行变更。</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w:t>
            </w:r>
            <w:bookmarkStart w:id="368" w:name="__DdeLink__36650_984660459"/>
            <w:bookmarkEnd w:id="368"/>
            <w:r>
              <w:rPr>
                <w:rFonts w:cs="Arial"/>
              </w:rPr>
              <w:t>lockstate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lockState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会议锁定状态</w:t>
            </w:r>
          </w:p>
          <w:p>
            <w:pPr>
              <w:pStyle w:val="Style44"/>
              <w:rPr>
                <w:rFonts w:cs="Arial"/>
              </w:rPr>
            </w:pPr>
            <w:r>
              <w:rPr>
                <w:rFonts w:cs="Arial"/>
              </w:rPr>
              <w:t>true</w:t>
            </w:r>
            <w:r>
              <w:rPr>
                <w:rFonts w:cs="Arial"/>
              </w:rPr>
              <w:t>：会议当前被锁定</w:t>
            </w:r>
          </w:p>
          <w:p>
            <w:pPr>
              <w:pStyle w:val="Style44"/>
              <w:rPr>
                <w:rFonts w:cs="Arial"/>
              </w:rPr>
            </w:pPr>
            <w:r>
              <w:rPr>
                <w:rFonts w:cs="Arial"/>
              </w:rPr>
              <w:t>false</w:t>
            </w:r>
            <w:r>
              <w:rPr>
                <w:rFonts w:cs="Arial"/>
              </w:rPr>
              <w:t>：会议当前未锁定</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/rest/{version}/conferences/{conferenceID}/participants/{participantID}/lockstate</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14</w:t>
      </w:r>
    </w:p>
    <w:p>
      <w:pPr>
        <w:pStyle w:val="Normal"/>
        <w:rPr/>
      </w:pPr>
      <w:r>
        <w:rPr/>
        <w:t>Content-Type: application/x-www-form-urlencoded; charset=UTF-8</w:t>
      </w:r>
    </w:p>
    <w:p>
      <w:pPr>
        <w:pStyle w:val="Normal"/>
        <w:rPr/>
      </w:pPr>
      <w:r>
        <w:rPr/>
      </w:r>
    </w:p>
    <w:p>
      <w:pPr>
        <w:pStyle w:val="Normal"/>
        <w:rPr/>
      </w:pPr>
      <w:bookmarkStart w:id="369" w:name="__DdeLink__36700_984660459"/>
      <w:r>
        <w:rPr/>
        <w:t>lockstate</w:t>
      </w:r>
      <w:bookmarkEnd w:id="369"/>
      <w:r>
        <w:rPr/>
        <w:t>=true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70" w:name="_Toc365380527"/>
      <w:bookmarkStart w:id="371" w:name="_静音/取消静音_1"/>
      <w:bookmarkEnd w:id="371"/>
      <w:r>
        <w:rPr/>
        <w:t>静音</w:t>
      </w:r>
      <w:r>
        <w:rPr/>
        <w:t>/</w:t>
      </w:r>
      <w:bookmarkEnd w:id="370"/>
      <w:r>
        <w:rPr/>
        <w:t>取消静音</w:t>
      </w:r>
    </w:p>
    <w:p>
      <w:pPr>
        <w:pStyle w:val="5"/>
        <w:ind w:left="210" w:right="210" w:hanging="0"/>
        <w:rPr/>
      </w:pPr>
      <w:r>
        <w:rPr/>
        <w:t>接口描述</w:t>
      </w:r>
    </w:p>
    <w:p>
      <w:pPr>
        <w:pStyle w:val="Normal"/>
        <w:rPr/>
      </w:pPr>
      <w:r>
        <w:rPr/>
        <w:t>系统通过该接口提供静音</w:t>
      </w:r>
      <w:r>
        <w:rPr/>
        <w:t>/</w:t>
      </w:r>
      <w:r>
        <w:rPr/>
        <w:t>取消静音功能。操作者是主席时，操作对象可以是任一与会者（包括主席自己）；操作者是来宾时，被操作对象只能是自己。</w:t>
      </w:r>
    </w:p>
    <w:p>
      <w:pPr>
        <w:pStyle w:val="Normal"/>
        <w:rPr/>
      </w:pPr>
      <w:r>
        <w:rPr/>
        <w:t>请求消息的</w:t>
      </w:r>
      <w:r>
        <w:rPr/>
        <w:t>canListen</w:t>
      </w:r>
      <w:r>
        <w:rPr/>
        <w:t>参数为</w:t>
      </w:r>
      <w:r>
        <w:rPr/>
        <w:t>true</w:t>
      </w:r>
      <w:r>
        <w:rPr/>
        <w:t>，表示取消静音操作；请求消息的</w:t>
      </w:r>
      <w:r>
        <w:rPr/>
        <w:t>canListen</w:t>
      </w:r>
      <w:r>
        <w:rPr/>
        <w:t>参数为</w:t>
      </w:r>
      <w:r>
        <w:rPr/>
        <w:t>false</w:t>
      </w:r>
      <w:r>
        <w:rPr/>
        <w:t>，表示静音操作。系统收到请求后，将对指定与会者的静音状态（参见</w:t>
      </w:r>
      <w:r>
        <w:rPr/>
        <w:t>participant</w:t>
      </w:r>
      <w:r>
        <w:rPr/>
        <w:t>数据结构的</w:t>
      </w:r>
      <w:r>
        <w:rPr/>
        <w:t>canListen</w:t>
      </w:r>
      <w:r>
        <w:rPr/>
        <w:t>参数）进行变更。</w:t>
      </w:r>
    </w:p>
    <w:p>
      <w:pPr>
        <w:pStyle w:val="Normal"/>
        <w:rPr/>
      </w:pPr>
      <w:r>
        <w:rPr/>
        <w:t>对处于静音状态的与会者进行静音操作，或者对处于非静音状态的与会者进行取消静音操作，系统视为操作成功，但与会者的“静音状态”不会被设置。（接口不做限制，要求在</w:t>
      </w:r>
      <w:r>
        <w:rPr/>
        <w:t>Web MC</w:t>
      </w:r>
      <w:r>
        <w:rPr/>
        <w:t>操作界面上规避上述情况）</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/rest/{version}/conferences/{conferenceID}/participants/{participantID}/canlisten</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6"/>
        <w:gridCol w:w="1268"/>
        <w:gridCol w:w="5"/>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会议</w:t>
            </w:r>
            <w:r>
              <w:rPr>
                <w:szCs w:val="24"/>
              </w:rPr>
              <w:t>ID</w:t>
            </w:r>
            <w:r>
              <w:rPr>
                <w:szCs w:val="24"/>
              </w:rPr>
              <w: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canListen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boolean</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参见</w:t>
            </w:r>
            <w:r>
              <w:rPr>
                <w:szCs w:val="24"/>
              </w:rPr>
              <w:t>canListen</w:t>
            </w:r>
            <w:r>
              <w:rPr>
                <w:szCs w:val="24"/>
              </w:rPr>
              <w:t>参数。</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/rest/{version}/conferences/{conferenceID}/participants/{participantID}/canlisten</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15</w:t>
      </w:r>
    </w:p>
    <w:p>
      <w:pPr>
        <w:pStyle w:val="Normal"/>
        <w:rPr/>
      </w:pPr>
      <w:r>
        <w:rPr/>
        <w:t>Content-Type: application/x-www-form-urlencoded; charset=UTF-8</w:t>
      </w:r>
    </w:p>
    <w:p>
      <w:pPr>
        <w:pStyle w:val="Normal"/>
        <w:rPr/>
      </w:pPr>
      <w:r>
        <w:rPr/>
      </w:r>
    </w:p>
    <w:p>
      <w:pPr>
        <w:pStyle w:val="Normal"/>
        <w:rPr/>
      </w:pPr>
      <w:bookmarkStart w:id="372" w:name="__DdeLink__34972_1248367887"/>
      <w:r>
        <w:rPr/>
        <w:t>canListen</w:t>
      </w:r>
      <w:bookmarkEnd w:id="372"/>
      <w:r>
        <w:rPr/>
        <w:t>=false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 xml:space="preserve">&lt;/result&gt; </w:t>
      </w:r>
    </w:p>
    <w:p>
      <w:pPr>
        <w:pStyle w:val="4"/>
        <w:numPr>
          <w:ilvl w:val="0"/>
          <w:numId w:val="0"/>
        </w:numPr>
        <w:ind w:left="231" w:right="210" w:hanging="0"/>
        <w:rPr/>
      </w:pPr>
      <w:bookmarkStart w:id="373" w:name="_Toc365380528"/>
      <w:bookmarkStart w:id="374" w:name="_闭音/取消闭音_1"/>
      <w:bookmarkEnd w:id="374"/>
      <w:r>
        <w:rPr/>
        <w:t>闭音</w:t>
      </w:r>
      <w:r>
        <w:rPr/>
        <w:t>/</w:t>
      </w:r>
      <w:bookmarkEnd w:id="373"/>
      <w:r>
        <w:rPr/>
        <w:t>取消闭音</w:t>
      </w:r>
    </w:p>
    <w:p>
      <w:pPr>
        <w:pStyle w:val="5"/>
        <w:ind w:left="210" w:right="210" w:hanging="0"/>
        <w:rPr/>
      </w:pPr>
      <w:r>
        <w:rPr/>
        <w:t>接口描述</w:t>
      </w:r>
    </w:p>
    <w:p>
      <w:pPr>
        <w:pStyle w:val="Normal"/>
        <w:rPr/>
      </w:pPr>
      <w:r>
        <w:rPr/>
        <w:t>系统通过该接口提供闭音</w:t>
      </w:r>
      <w:r>
        <w:rPr/>
        <w:t>/</w:t>
      </w:r>
      <w:r>
        <w:rPr/>
        <w:t>取消闭音功能。操作者是主席时，操作对象可以是任一与会者（包括主席自己）；操作者是来宾时，被操作对象只能是自己。</w:t>
      </w:r>
    </w:p>
    <w:p>
      <w:pPr>
        <w:pStyle w:val="Normal"/>
        <w:rPr/>
      </w:pPr>
      <w:r>
        <w:rPr/>
        <w:t>请求消息的</w:t>
      </w:r>
      <w:r>
        <w:rPr/>
        <w:t>isMute</w:t>
      </w:r>
      <w:r>
        <w:rPr/>
        <w:t>参数为</w:t>
      </w:r>
      <w:r>
        <w:rPr/>
        <w:t>true</w:t>
      </w:r>
      <w:r>
        <w:rPr/>
        <w:t>，表示闭音操作；请求消息的</w:t>
      </w:r>
      <w:r>
        <w:rPr/>
        <w:t>isMute</w:t>
      </w:r>
      <w:r>
        <w:rPr/>
        <w:t>参数为</w:t>
      </w:r>
      <w:r>
        <w:rPr/>
        <w:t>false</w:t>
      </w:r>
      <w:r>
        <w:rPr/>
        <w:t>，表示取消闭音操作。系统收到请求后，将对指定与会者的闭音状态（参见</w:t>
      </w:r>
      <w:r>
        <w:rPr/>
        <w:t>participant</w:t>
      </w:r>
      <w:r>
        <w:rPr/>
        <w:t>数据结构的</w:t>
      </w:r>
      <w:r>
        <w:rPr/>
        <w:t>isMute</w:t>
      </w:r>
      <w:r>
        <w:rPr/>
        <w:t>参数）进行变更。</w:t>
      </w:r>
    </w:p>
    <w:p>
      <w:pPr>
        <w:pStyle w:val="Normal"/>
        <w:rPr/>
      </w:pPr>
      <w:r>
        <w:rPr/>
        <w:t>对处于闭音状态的与会者进行闭音操作，或者对处于非闭音状态的与会者进行取消闭音操作，系统视为操作成功，但与会者的“闭音状态”不会被设置。（接口不做限制，要求在</w:t>
      </w:r>
      <w:r>
        <w:rPr/>
        <w:t>Web MC</w:t>
      </w:r>
      <w:r>
        <w:rPr/>
        <w:t>操作界面上规避上述情况）</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/rest/{version}/conferences/{conferenceID}/participants/{participantID}/isMute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6"/>
        <w:gridCol w:w="1268"/>
        <w:gridCol w:w="5"/>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会议</w:t>
            </w:r>
            <w:r>
              <w:rPr>
                <w:szCs w:val="24"/>
              </w:rPr>
              <w:t>ID</w:t>
            </w:r>
            <w:r>
              <w:rPr>
                <w:szCs w:val="24"/>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bookmarkStart w:id="375" w:name="__DdeLink__34974_1248367887"/>
            <w:bookmarkEnd w:id="375"/>
            <w:r>
              <w:rPr>
                <w:szCs w:val="24"/>
              </w:rPr>
              <w:t>isMute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boolean</w:t>
            </w:r>
          </w:p>
        </w:tc>
        <w:tc>
          <w:tcPr>
            <w:tcW w:w="1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参见</w:t>
            </w:r>
            <w:r>
              <w:rPr>
                <w:szCs w:val="24"/>
              </w:rPr>
              <w:t>isMute</w:t>
            </w:r>
            <w:r>
              <w:rPr>
                <w:szCs w:val="24"/>
              </w:rPr>
              <w:t>参数。</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w:t>
      </w:r>
      <w:r>
        <w:rPr/>
        <w:t xml:space="preserve"> isMute</w:t>
      </w:r>
      <w:r>
        <w:rPr>
          <w:b/>
        </w:rPr>
        <w:t xml:space="preserve"> </w:t>
      </w:r>
      <w:r>
        <w:rPr/>
        <w:t>HTTP/1.1</w:t>
      </w:r>
    </w:p>
    <w:p>
      <w:pPr>
        <w:pStyle w:val="Normal"/>
        <w:rPr/>
      </w:pPr>
      <w:r>
        <w:rPr/>
        <w:t>Date: Wed, 22 Jun 2011 15:48:07 GMT</w:t>
      </w:r>
    </w:p>
    <w:p>
      <w:pPr>
        <w:pStyle w:val="Normal"/>
        <w:rPr>
          <w:b/>
          <w:b/>
        </w:rPr>
      </w:pPr>
      <w:r>
        <w:rPr>
          <w:b/>
        </w:rPr>
        <w:t>Authorization: Basic c2NvdHQ6dGlnZXI=</w:t>
      </w:r>
    </w:p>
    <w:p>
      <w:pPr>
        <w:pStyle w:val="Normal"/>
        <w:rPr/>
      </w:pPr>
      <w:r>
        <w:rPr/>
        <w:t>Content-Length: 11</w:t>
      </w:r>
    </w:p>
    <w:p>
      <w:pPr>
        <w:pStyle w:val="Normal"/>
        <w:rPr/>
      </w:pPr>
      <w:r>
        <w:rPr/>
        <w:t>Content-Type: application/x-www-form-urlencoded; charset=UTF-8</w:t>
      </w:r>
    </w:p>
    <w:p>
      <w:pPr>
        <w:pStyle w:val="Normal"/>
        <w:rPr/>
      </w:pPr>
      <w:r>
        <w:rPr/>
      </w:r>
    </w:p>
    <w:p>
      <w:pPr>
        <w:pStyle w:val="Normal"/>
        <w:rPr/>
      </w:pPr>
      <w:r>
        <w:rPr/>
        <w:t>isMute =true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 xml:space="preserve">&lt;/result&gt; </w:t>
      </w:r>
    </w:p>
    <w:p>
      <w:pPr>
        <w:pStyle w:val="4"/>
        <w:numPr>
          <w:ilvl w:val="0"/>
          <w:numId w:val="0"/>
        </w:numPr>
        <w:ind w:left="231" w:right="210" w:hanging="0"/>
        <w:rPr/>
      </w:pPr>
      <w:r>
        <w:rPr/>
        <w:t>启动</w:t>
      </w:r>
      <w:r>
        <w:rPr/>
        <w:t>/</w:t>
      </w:r>
      <w:r>
        <w:rPr/>
        <w:t>停止会议录制</w:t>
      </w:r>
    </w:p>
    <w:p>
      <w:pPr>
        <w:pStyle w:val="5"/>
        <w:ind w:left="210" w:right="210" w:hanging="0"/>
        <w:rPr/>
      </w:pPr>
      <w:r>
        <w:rPr/>
        <w:t>接口描述</w:t>
      </w:r>
    </w:p>
    <w:p>
      <w:pPr>
        <w:pStyle w:val="Normal"/>
        <w:rPr/>
      </w:pPr>
      <w:r>
        <w:rPr/>
        <w:t>系统通过该接口提供启动</w:t>
      </w:r>
      <w:r>
        <w:rPr/>
        <w:t>/</w:t>
      </w:r>
      <w:r>
        <w:rPr/>
        <w:t>停止会议录制功能。系统收到请求后，将对指定启动</w:t>
      </w:r>
      <w:r>
        <w:rPr/>
        <w:t>/</w:t>
      </w:r>
      <w:r>
        <w:rPr/>
        <w:t>停止会议录制。</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w:t>
            </w:r>
            <w:r>
              <w:rPr/>
              <w:t>setRecord</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operation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标记会议是否开启会议录制功能</w:t>
            </w:r>
          </w:p>
          <w:p>
            <w:pPr>
              <w:pStyle w:val="Style44"/>
              <w:rPr/>
            </w:pPr>
            <w:r>
              <w:rPr>
                <w:rFonts w:cs="Arial"/>
              </w:rPr>
              <w:t>true</w:t>
            </w:r>
            <w:r>
              <w:rPr>
                <w:rFonts w:cs="Arial"/>
              </w:rPr>
              <w:t>：</w:t>
            </w:r>
            <w:r>
              <w:rPr/>
              <w:t>启动会议录制</w:t>
            </w:r>
          </w:p>
          <w:p>
            <w:pPr>
              <w:pStyle w:val="Style44"/>
              <w:rPr/>
            </w:pPr>
            <w:r>
              <w:rPr>
                <w:rFonts w:cs="Arial"/>
              </w:rPr>
              <w:t>false</w:t>
            </w:r>
            <w:r>
              <w:rPr>
                <w:rFonts w:cs="Arial"/>
              </w:rPr>
              <w:t>：</w:t>
            </w:r>
            <w:r>
              <w:rPr/>
              <w:t>停止会议录制</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setRcordResult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SetRcordResult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TableDescription"/>
        <w:numPr>
          <w:ilvl w:val="8"/>
          <w:numId w:val="3"/>
        </w:numPr>
        <w:rPr/>
      </w:pPr>
      <w:r>
        <w:rPr/>
        <w:t>SetRcordResult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szCs w:val="24"/>
              </w:rPr>
            </w:pPr>
            <w:r>
              <w:rPr>
                <w:szCs w:val="24"/>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pPr>
            <w:r>
              <w:rPr/>
            </w:r>
          </w:p>
          <w:p>
            <w:pPr>
              <w:pStyle w:val="Style44"/>
              <w:rPr/>
            </w:pPr>
            <w:r>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rPr>
            </w:pPr>
            <w:r>
              <w:rPr>
                <w:rFonts w:cs="Arial"/>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参考”</w:t>
            </w:r>
            <w:r>
              <w:rPr/>
              <w:t>Result”</w:t>
            </w:r>
            <w:r>
              <w:rPr/>
              <w:t>数据结构描述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recordID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记录号</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/rest/{version}/conferences/{conferenceID}/setRecord</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14</w:t>
      </w:r>
    </w:p>
    <w:p>
      <w:pPr>
        <w:pStyle w:val="Normal"/>
        <w:rPr/>
      </w:pPr>
      <w:r>
        <w:rPr/>
        <w:t>Content-Type: application/x-www-form-urlencoded; charset=UTF-8</w:t>
      </w:r>
    </w:p>
    <w:p>
      <w:pPr>
        <w:pStyle w:val="Normal"/>
        <w:rPr/>
      </w:pPr>
      <w:r>
        <w:rPr/>
      </w:r>
    </w:p>
    <w:p>
      <w:pPr>
        <w:pStyle w:val="Normal"/>
        <w:rPr/>
      </w:pPr>
      <w:r>
        <w:rPr/>
        <w:t>operation=true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&lt;setRcordResult&gt;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t>&lt;</w:t>
      </w:r>
      <w:r>
        <w:rPr>
          <w:szCs w:val="24"/>
        </w:rPr>
        <w:t xml:space="preserve"> recordID &gt;1&lt;/recorded&gt;</w:t>
      </w:r>
    </w:p>
    <w:p>
      <w:pPr>
        <w:pStyle w:val="Normal"/>
        <w:rPr/>
      </w:pPr>
      <w:r>
        <w:rPr/>
        <w:t>&lt;/setRcordResult&gt;</w:t>
      </w:r>
    </w:p>
    <w:p>
      <w:pPr>
        <w:pStyle w:val="Normal"/>
        <w:rPr/>
      </w:pPr>
      <w:r>
        <w:rPr/>
      </w:r>
    </w:p>
    <w:p>
      <w:pPr>
        <w:pStyle w:val="4"/>
        <w:numPr>
          <w:ilvl w:val="0"/>
          <w:numId w:val="0"/>
        </w:numPr>
        <w:ind w:left="231" w:right="210" w:hanging="0"/>
        <w:rPr/>
      </w:pPr>
      <w:bookmarkStart w:id="376" w:name="_Toc365380533"/>
      <w:bookmarkStart w:id="377" w:name="_关闭会议_1"/>
      <w:bookmarkStart w:id="378" w:name="_申请主席权限/取消申请主席权限"/>
      <w:bookmarkStart w:id="379" w:name="_选看视频画面"/>
      <w:bookmarkStart w:id="380" w:name="_点名会场/与会者"/>
      <w:bookmarkStart w:id="381" w:name="_启用/关闭发言方上报"/>
      <w:bookmarkEnd w:id="377"/>
      <w:bookmarkEnd w:id="378"/>
      <w:bookmarkEnd w:id="379"/>
      <w:bookmarkEnd w:id="380"/>
      <w:bookmarkEnd w:id="381"/>
      <w:r>
        <w:rPr/>
        <w:t>启用</w:t>
      </w:r>
      <w:r>
        <w:rPr/>
        <w:t>/</w:t>
      </w:r>
      <w:bookmarkEnd w:id="376"/>
      <w:r>
        <w:rPr/>
        <w:t>关闭发言方上报</w:t>
      </w:r>
    </w:p>
    <w:p>
      <w:pPr>
        <w:pStyle w:val="5"/>
        <w:ind w:left="210" w:right="210" w:hanging="0"/>
        <w:rPr/>
      </w:pPr>
      <w:r>
        <w:rPr/>
        <w:t>接口描述</w:t>
      </w:r>
    </w:p>
    <w:p>
      <w:pPr>
        <w:pStyle w:val="Normal"/>
        <w:rPr/>
      </w:pPr>
      <w:r>
        <w:rPr/>
        <w:t>系统通过该接口提供启用</w:t>
      </w:r>
      <w:r>
        <w:rPr/>
        <w:t>/</w:t>
      </w:r>
      <w:r>
        <w:rPr/>
        <w:t>关闭发言方上报功能。系统收到请求后，将对指定会议的发言方上报功能进行启用</w:t>
      </w:r>
      <w:r>
        <w:rPr/>
        <w:t>/</w:t>
      </w:r>
      <w:r>
        <w:rPr/>
        <w:t>关闭。</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/rest/{version}/conferences/{conferenceID}/isReportSpeaker</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isReportSpeaker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Normal"/>
              <w:widowControl/>
              <w:bidi w:val="0"/>
              <w:snapToGrid w:val="false"/>
              <w:spacing w:lineRule="atLeast" w:line="240" w:before="160" w:after="160"/>
              <w:ind w:left="1701" w:right="0" w:hanging="0"/>
              <w:jc w:val="left"/>
              <w:rPr>
                <w:rFonts w:ascii="Arial" w:hAnsi="Arial"/>
              </w:rPr>
            </w:pPr>
            <w:r>
              <w:rPr>
                <w:rFonts w:ascii="Arial" w:hAnsi="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标记会议是否开启发言方上报功能</w:t>
            </w:r>
          </w:p>
          <w:p>
            <w:pPr>
              <w:pStyle w:val="Style44"/>
              <w:rPr>
                <w:rFonts w:cs="Arial"/>
              </w:rPr>
            </w:pPr>
            <w:r>
              <w:rPr>
                <w:rFonts w:cs="Arial"/>
              </w:rPr>
              <w:t>true:</w:t>
            </w:r>
            <w:r>
              <w:rPr>
                <w:rFonts w:cs="Arial"/>
              </w:rPr>
              <w:t>开启了发言方上报</w:t>
            </w:r>
          </w:p>
          <w:p>
            <w:pPr>
              <w:pStyle w:val="Style44"/>
              <w:rPr>
                <w:rFonts w:cs="Arial"/>
              </w:rPr>
            </w:pPr>
            <w:r>
              <w:rPr>
                <w:rFonts w:cs="Arial"/>
              </w:rPr>
              <w:t>false:</w:t>
            </w:r>
            <w:r>
              <w:rPr>
                <w:rFonts w:cs="Arial"/>
              </w:rPr>
              <w:t>没有开启发言方上报</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/rest/{version}/conferences/{conferenceID}/isReportSpeaker</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21</w:t>
      </w:r>
    </w:p>
    <w:p>
      <w:pPr>
        <w:pStyle w:val="Normal"/>
        <w:rPr/>
      </w:pPr>
      <w:r>
        <w:rPr/>
        <w:t>Content-Type: application/x-www-form-urlencoded; charset=UTF-8</w:t>
      </w:r>
    </w:p>
    <w:p>
      <w:pPr>
        <w:pStyle w:val="Normal"/>
        <w:rPr/>
      </w:pPr>
      <w:r>
        <w:rPr/>
      </w:r>
    </w:p>
    <w:p>
      <w:pPr>
        <w:pStyle w:val="Normal"/>
        <w:rPr/>
      </w:pPr>
      <w:r>
        <w:rPr/>
        <w:t>isReportSpeaker=false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82" w:name="_启用/关闭网络状况上报"/>
      <w:bookmarkEnd w:id="382"/>
      <w:r>
        <w:rPr/>
        <w:t>启用</w:t>
      </w:r>
      <w:r>
        <w:rPr/>
        <w:t>/</w:t>
      </w:r>
      <w:r>
        <w:rPr/>
        <w:t>关闭网络状况上报</w:t>
      </w:r>
    </w:p>
    <w:p>
      <w:pPr>
        <w:pStyle w:val="5"/>
        <w:ind w:left="210" w:right="210" w:hanging="0"/>
        <w:rPr/>
      </w:pPr>
      <w:r>
        <w:rPr/>
        <w:t>接口描述</w:t>
      </w:r>
    </w:p>
    <w:p>
      <w:pPr>
        <w:pStyle w:val="Normal"/>
        <w:rPr/>
      </w:pPr>
      <w:r>
        <w:rPr/>
        <w:t>系统通过该接口提供启用</w:t>
      </w:r>
      <w:r>
        <w:rPr/>
        <w:t>/</w:t>
      </w:r>
      <w:r>
        <w:rPr/>
        <w:t>关闭网络状况上报功能。系统收到请求后，将对指定会议的网络状况上报功能的进行启用</w:t>
      </w:r>
      <w:r>
        <w:rPr/>
        <w:t>/</w:t>
      </w:r>
      <w:r>
        <w:rPr/>
        <w:t>关闭。</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/rest/{version}/conferences/{conferenceID}/isReportNetCondition</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isReportNetCondition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Normal"/>
              <w:widowControl/>
              <w:bidi w:val="0"/>
              <w:snapToGrid w:val="false"/>
              <w:spacing w:lineRule="atLeast" w:line="240" w:before="160" w:after="160"/>
              <w:ind w:left="1701" w:right="0" w:hanging="0"/>
              <w:jc w:val="left"/>
              <w:rPr>
                <w:rFonts w:ascii="Arial" w:hAnsi="Arial"/>
              </w:rPr>
            </w:pPr>
            <w:r>
              <w:rPr>
                <w:rFonts w:ascii="Arial" w:hAnsi="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标记会议是否开启网络质量上报功能</w:t>
            </w:r>
          </w:p>
          <w:p>
            <w:pPr>
              <w:pStyle w:val="Style44"/>
              <w:rPr>
                <w:rFonts w:cs="Arial"/>
              </w:rPr>
            </w:pPr>
            <w:r>
              <w:rPr>
                <w:rFonts w:cs="Arial"/>
              </w:rPr>
              <w:t>true:</w:t>
            </w:r>
            <w:r>
              <w:rPr>
                <w:rFonts w:cs="Arial"/>
              </w:rPr>
              <w:t>开启了网络质量上报功能</w:t>
            </w:r>
          </w:p>
          <w:p>
            <w:pPr>
              <w:pStyle w:val="Style44"/>
              <w:rPr>
                <w:rFonts w:cs="Arial"/>
              </w:rPr>
            </w:pPr>
            <w:r>
              <w:rPr>
                <w:rFonts w:cs="Arial"/>
              </w:rPr>
              <w:t>false:</w:t>
            </w:r>
            <w:r>
              <w:rPr>
                <w:rFonts w:cs="Arial"/>
              </w:rPr>
              <w:t>没有开启网络质量上报功能</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/rest/{version}/conferences/{conferenceID}/isReportNetCondition</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26</w:t>
      </w:r>
    </w:p>
    <w:p>
      <w:pPr>
        <w:pStyle w:val="Normal"/>
        <w:rPr/>
      </w:pPr>
      <w:r>
        <w:rPr/>
        <w:t>Content-Type: application/x-www-form-urlencoded; charset=UTF-8</w:t>
      </w:r>
    </w:p>
    <w:p>
      <w:pPr>
        <w:pStyle w:val="Normal"/>
        <w:rPr/>
      </w:pPr>
      <w:r>
        <w:rPr/>
      </w:r>
    </w:p>
    <w:p>
      <w:pPr>
        <w:pStyle w:val="Normal"/>
        <w:rPr/>
      </w:pPr>
      <w:r>
        <w:rPr/>
        <w:t>isReportNetCondition=false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383" w:name="_Ref2180714671"/>
      <w:bookmarkStart w:id="384" w:name="_Ref2180716241"/>
      <w:bookmarkStart w:id="385" w:name="_Ref2180717841"/>
      <w:bookmarkStart w:id="386" w:name="_Ref2180720471"/>
      <w:bookmarkStart w:id="387" w:name="_Ref2184228941"/>
      <w:bookmarkStart w:id="388" w:name="_Ref2184229001"/>
      <w:bookmarkStart w:id="389" w:name="_Ref2184233791"/>
      <w:bookmarkStart w:id="390" w:name="_Toc2184251971"/>
      <w:bookmarkStart w:id="391" w:name="_Toc2271388641"/>
      <w:bookmarkStart w:id="392" w:name="_申请加入会议"/>
      <w:bookmarkStart w:id="393" w:name="_Toc3215798961"/>
      <w:bookmarkStart w:id="394" w:name="_Toc1288347051"/>
      <w:bookmarkStart w:id="395" w:name="_Toc1614609281"/>
      <w:bookmarkStart w:id="396" w:name="_Toc1615422991"/>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t>申请主席权限</w:t>
      </w:r>
      <w:r>
        <w:rPr/>
        <w:t>/</w:t>
      </w:r>
      <w:r>
        <w:rPr/>
        <w:t>取消申请主席权限</w:t>
      </w:r>
    </w:p>
    <w:p>
      <w:pPr>
        <w:pStyle w:val="5"/>
        <w:ind w:left="210" w:right="210" w:hanging="0"/>
        <w:rPr/>
      </w:pPr>
      <w:r>
        <w:rPr/>
        <w:t>接口描述</w:t>
      </w:r>
    </w:p>
    <w:p>
      <w:pPr>
        <w:pStyle w:val="Normal"/>
        <w:rPr/>
      </w:pPr>
      <w:r>
        <w:rPr/>
        <w:t>系统通过该接口提供申请主席权限</w:t>
      </w:r>
      <w:r>
        <w:rPr/>
        <w:t>/</w:t>
      </w:r>
      <w:r>
        <w:rPr/>
        <w:t>取消申请主席权限功能。操作者和被操作对象是同一个用户。请求消息的</w:t>
      </w:r>
      <w:r>
        <w:rPr/>
        <w:t>roleTags</w:t>
      </w:r>
      <w:r>
        <w:rPr/>
        <w:t>参数为</w:t>
      </w:r>
      <w:r>
        <w:rPr/>
        <w:t>true</w:t>
      </w:r>
      <w:r>
        <w:rPr/>
        <w:t>，表示申请主席权限；请求消息的</w:t>
      </w:r>
      <w:r>
        <w:rPr/>
        <w:t>roleTags</w:t>
      </w:r>
      <w:r>
        <w:rPr/>
        <w:t>参数为</w:t>
      </w:r>
      <w:r>
        <w:rPr/>
        <w:t>false</w:t>
      </w:r>
      <w:r>
        <w:rPr/>
        <w:t>，表示取消申请主席权限。</w:t>
      </w:r>
    </w:p>
    <w:p>
      <w:pPr>
        <w:pStyle w:val="Normal"/>
        <w:rPr/>
      </w:pPr>
      <w:r>
        <w:rPr/>
        <w:t>系统收到申请主席权限请求后，将该与会者信息中的“申请主席权限标志”设置为</w:t>
      </w:r>
      <w:r>
        <w:rPr/>
        <w:t>true</w:t>
      </w:r>
      <w:r>
        <w:rPr/>
        <w:t>（参见</w:t>
      </w:r>
      <w:r>
        <w:rPr/>
        <w:t>participant</w:t>
      </w:r>
      <w:r>
        <w:rPr/>
        <w:t>数据结构的</w:t>
      </w:r>
      <w:r>
        <w:rPr/>
        <w:t>isReqModerator</w:t>
      </w:r>
      <w:r>
        <w:rPr/>
        <w:t>参数）。通过“查询所有与会者信息”接口</w:t>
      </w:r>
      <w:r>
        <w:rPr/>
        <w:t>,</w:t>
      </w:r>
      <w:r>
        <w:rPr/>
        <w:t>会议主席可获知有来宾申请主席权限。</w:t>
      </w:r>
    </w:p>
    <w:p>
      <w:pPr>
        <w:pStyle w:val="Normal"/>
        <w:rPr/>
      </w:pPr>
      <w:r>
        <w:rPr/>
        <w:t>在与会者的主席权限申请被批准（或拒绝）之前，该与会者可以取消申请主席权限。系统收到取消申请主席权限请求后，将该与会者信息中的“申请主席权限标志”设置为</w:t>
      </w:r>
      <w:r>
        <w:rPr/>
        <w:t>false</w:t>
      </w:r>
      <w:r>
        <w:rPr/>
        <w:t>。</w:t>
      </w:r>
    </w:p>
    <w:p>
      <w:pPr>
        <w:pStyle w:val="Normal"/>
        <w:rPr/>
      </w:pPr>
      <w:r>
        <w:rPr/>
        <w:t>会议主席申请主席权限或取消申请主席权限，系统视为操作成功，但主席的“申请主席权限标志”不会被设置。未申请主席权限者，取消申请主席权限，视为操作成功。（接口不做限制，要求在</w:t>
      </w:r>
      <w:r>
        <w:rPr/>
        <w:t>Web MC</w:t>
      </w:r>
      <w:r>
        <w:rPr/>
        <w:t>操作界面上规避上述情况）</w:t>
      </w:r>
    </w:p>
    <w:p>
      <w:pPr>
        <w:pStyle w:val="Normal"/>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/rest/{version}/conferences/{conferenceID}/participants/{participantID}/roleTags</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roleTags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申请主席权限标志。枚举值如下所示：</w:t>
            </w:r>
          </w:p>
          <w:p>
            <w:pPr>
              <w:pStyle w:val="Style44"/>
              <w:rPr>
                <w:rFonts w:cs="Arial"/>
              </w:rPr>
            </w:pPr>
            <w:r>
              <w:rPr>
                <w:rFonts w:cs="Arial"/>
              </w:rPr>
              <w:t>true</w:t>
            </w:r>
            <w:r>
              <w:rPr>
                <w:rFonts w:cs="Arial"/>
              </w:rPr>
              <w:t>：申请主席权限</w:t>
            </w:r>
          </w:p>
          <w:p>
            <w:pPr>
              <w:pStyle w:val="Style44"/>
              <w:rPr>
                <w:rFonts w:cs="Arial"/>
              </w:rPr>
            </w:pPr>
            <w:r>
              <w:rPr>
                <w:rFonts w:cs="Arial"/>
              </w:rPr>
              <w:t>false</w:t>
            </w:r>
            <w:r>
              <w:rPr>
                <w:rFonts w:cs="Arial"/>
              </w:rPr>
              <w:t>：取消申请主席权限</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/rest/{version}/conferences/{conferenceID}/participants/{participantID}/roleTags</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13</w:t>
      </w:r>
    </w:p>
    <w:p>
      <w:pPr>
        <w:pStyle w:val="Normal"/>
        <w:rPr/>
      </w:pPr>
      <w:r>
        <w:rPr/>
        <w:t>Content-Type: application/x-www-form-urlencoded; charset=UTF-8</w:t>
      </w:r>
    </w:p>
    <w:p>
      <w:pPr>
        <w:pStyle w:val="Normal"/>
        <w:rPr/>
      </w:pPr>
      <w:r>
        <w:rPr/>
      </w:r>
    </w:p>
    <w:p>
      <w:pPr>
        <w:pStyle w:val="Normal"/>
        <w:rPr/>
      </w:pPr>
      <w:r>
        <w:rPr/>
        <w:t>roleTags=true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4"/>
        <w:numPr>
          <w:ilvl w:val="0"/>
          <w:numId w:val="0"/>
        </w:numPr>
        <w:ind w:left="231" w:right="210" w:hanging="0"/>
        <w:rPr/>
      </w:pPr>
      <w:bookmarkStart w:id="397" w:name="_拒绝主席权限申请"/>
      <w:bookmarkEnd w:id="397"/>
      <w:r>
        <w:rPr/>
        <w:t>拒绝主席权限申请</w:t>
      </w:r>
    </w:p>
    <w:p>
      <w:pPr>
        <w:pStyle w:val="5"/>
        <w:ind w:left="210" w:right="210" w:hanging="0"/>
        <w:rPr/>
      </w:pPr>
      <w:r>
        <w:rPr/>
        <w:t>接口描述</w:t>
      </w:r>
    </w:p>
    <w:p>
      <w:pPr>
        <w:pStyle w:val="Normal"/>
        <w:rPr/>
      </w:pPr>
      <w:r>
        <w:rPr/>
        <w:t>系统通过该接口提供拒绝主席权限申请功能。操作者是主席，操作对象是来宾。</w:t>
      </w:r>
    </w:p>
    <w:p>
      <w:pPr>
        <w:pStyle w:val="Normal"/>
        <w:rPr/>
      </w:pPr>
      <w:r>
        <w:rPr/>
        <w:t>系统收到请求后，将来宾信息中的“申请主席权限标志”设置为</w:t>
      </w:r>
      <w:r>
        <w:rPr/>
        <w:t>false</w:t>
      </w:r>
      <w:r>
        <w:rPr/>
        <w:t>（参见</w:t>
      </w:r>
      <w:r>
        <w:rPr/>
        <w:t>participant</w:t>
      </w:r>
      <w:r>
        <w:rPr/>
        <w:t>数据结构的</w:t>
      </w:r>
      <w:r>
        <w:rPr/>
        <w:t>isReqModerator</w:t>
      </w:r>
      <w:r>
        <w:rPr/>
        <w:t>参数）。通过“查询所有与会者信息”接口，来宾可获知自己的主席权限申请被拒绝。</w:t>
      </w:r>
    </w:p>
    <w:p>
      <w:pPr>
        <w:pStyle w:val="Normal"/>
        <w:rPr/>
      </w:pPr>
      <w:r>
        <w:rPr/>
        <w:t>该接口支持批量拒绝主席权限申请，被拒绝的申请者最多不超过</w:t>
      </w:r>
      <w:r>
        <w:rPr/>
        <w:t>10</w:t>
      </w:r>
      <w:r>
        <w:rPr/>
        <w:t>个，部分成功部分失败的情况，系统返回操作成功。</w:t>
      </w:r>
    </w:p>
    <w:p>
      <w:pPr>
        <w:pStyle w:val="Normal"/>
        <w:rPr/>
      </w:pPr>
      <w:r>
        <w:rPr/>
        <w:t>拒绝未申请者，系统也视为操作成功。（接口不做限制，要求在</w:t>
      </w:r>
      <w:r>
        <w:rPr/>
        <w:t>Web MC</w:t>
      </w:r>
      <w:r>
        <w:rPr/>
        <w:t>操作界面上规避上述情况）</w:t>
      </w:r>
    </w:p>
    <w:p>
      <w:pPr>
        <w:pStyle w:val="Normal"/>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/rest/{version}/conferences/{conferenceID}/participants/sets/{participantIDs}/roleTags</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与会者标识列表，是由</w:t>
            </w:r>
            <w:r>
              <w:rPr>
                <w:rFonts w:cs="Arial"/>
              </w:rPr>
              <w:t>participantID</w:t>
            </w:r>
            <w:r>
              <w:rPr>
                <w:rFonts w:cs="Arial"/>
              </w:rPr>
              <w:t>构成的数组，通过分号“</w:t>
            </w:r>
            <w:r>
              <w:rPr>
                <w:rFonts w:cs="Arial"/>
              </w:rPr>
              <w:t>;”</w:t>
            </w:r>
            <w:r>
              <w:rPr>
                <w:rFonts w:cs="Arial"/>
              </w:rPr>
              <w:t>分隔。</w:t>
            </w:r>
          </w:p>
          <w:p>
            <w:pPr>
              <w:pStyle w:val="Style44"/>
              <w:rPr>
                <w:rFonts w:cs="Arial"/>
              </w:rPr>
            </w:pPr>
            <w:r>
              <w:rPr>
                <w:rFonts w:cs="Arial"/>
              </w:rPr>
              <w:t>使用单个</w:t>
            </w:r>
            <w:r>
              <w:rPr>
                <w:rFonts w:cs="Arial"/>
              </w:rPr>
              <w:t>participantID</w:t>
            </w:r>
            <w:r>
              <w:rPr>
                <w:rFonts w:cs="Arial"/>
              </w:rPr>
              <w:t>表示</w:t>
            </w:r>
            <w:r>
              <w:rPr>
                <w:rFonts w:cs="Arial"/>
              </w:rPr>
              <w:t>1</w:t>
            </w:r>
            <w:r>
              <w:rPr>
                <w:rFonts w:cs="Arial"/>
              </w:rPr>
              <w:t>个与会者，使用关键字“</w:t>
            </w:r>
            <w:r>
              <w:rPr>
                <w:rFonts w:cs="Arial"/>
              </w:rPr>
              <w:t>all”</w:t>
            </w:r>
            <w:r>
              <w:rPr>
                <w:rFonts w:cs="Arial"/>
              </w:rPr>
              <w:t>表示所有与会者。</w:t>
            </w:r>
          </w:p>
          <w:p>
            <w:pPr>
              <w:pStyle w:val="Style44"/>
              <w:rPr>
                <w:rFonts w:cs="Arial"/>
              </w:rPr>
            </w:pPr>
            <w:r>
              <w:rPr>
                <w:rFonts w:cs="Arial"/>
              </w:rPr>
              <w:t>与会者标识请与会者标识。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roleTags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申请主席权限标志。</w:t>
            </w:r>
          </w:p>
          <w:p>
            <w:pPr>
              <w:pStyle w:val="Style44"/>
              <w:rPr>
                <w:rFonts w:cs="Arial"/>
              </w:rPr>
            </w:pPr>
            <w:r>
              <w:rPr>
                <w:rFonts w:cs="Arial"/>
              </w:rPr>
              <w:t>本接口只用到</w:t>
            </w:r>
            <w:r>
              <w:rPr>
                <w:rFonts w:cs="Arial"/>
              </w:rPr>
              <w:t>false</w:t>
            </w:r>
            <w:r>
              <w:rPr>
                <w:rFonts w:cs="Arial"/>
              </w:rPr>
              <w:t>值，表示拒绝主席权限申请。</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/rest/{version}/conferences/{conferenceID}/participants/sets/{participantIDs}/roleTags</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14</w:t>
      </w:r>
    </w:p>
    <w:p>
      <w:pPr>
        <w:pStyle w:val="Normal"/>
        <w:rPr/>
      </w:pPr>
      <w:r>
        <w:rPr/>
        <w:t>Content-Type: application/x-www-form-urlencoded; charset=UTF-8</w:t>
      </w:r>
    </w:p>
    <w:p>
      <w:pPr>
        <w:pStyle w:val="Normal"/>
        <w:rPr/>
      </w:pPr>
      <w:r>
        <w:rPr/>
      </w:r>
    </w:p>
    <w:p>
      <w:pPr>
        <w:pStyle w:val="Normal"/>
        <w:rPr/>
      </w:pPr>
      <w:r>
        <w:rPr/>
        <w:t>roleTags=false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4"/>
        <w:numPr>
          <w:ilvl w:val="0"/>
          <w:numId w:val="0"/>
        </w:numPr>
        <w:ind w:left="231" w:right="210" w:hanging="0"/>
        <w:rPr/>
      </w:pPr>
      <w:bookmarkStart w:id="398" w:name="_Toc365380530"/>
      <w:bookmarkStart w:id="399" w:name="_批准主席权限申请/主动授予主席权限"/>
      <w:bookmarkEnd w:id="399"/>
      <w:r>
        <w:rPr/>
        <w:t>批准主席权限申请</w:t>
      </w:r>
      <w:r>
        <w:rPr/>
        <w:t>/</w:t>
      </w:r>
      <w:bookmarkEnd w:id="398"/>
      <w:r>
        <w:rPr/>
        <w:t>主动授予主席权限</w:t>
      </w:r>
    </w:p>
    <w:p>
      <w:pPr>
        <w:pStyle w:val="5"/>
        <w:ind w:left="210" w:right="210" w:hanging="0"/>
        <w:rPr/>
      </w:pPr>
      <w:r>
        <w:rPr/>
        <w:t>接口描述</w:t>
      </w:r>
    </w:p>
    <w:p>
      <w:pPr>
        <w:pStyle w:val="Normal"/>
        <w:rPr/>
      </w:pPr>
      <w:r>
        <w:rPr/>
        <w:t>系统通过该接口提供批准主席权限申请</w:t>
      </w:r>
      <w:r>
        <w:rPr/>
        <w:t>/</w:t>
      </w:r>
      <w:r>
        <w:rPr/>
        <w:t>主动授予主席权限功能。操作者是主席，操作对象是来宾。系统收到请求后，将操作对象和原会议主席的角色和权限对换，同时清除所有申请者的“申请主席权限标志”，完成批准主席权限申请</w:t>
      </w:r>
      <w:r>
        <w:rPr/>
        <w:t>/</w:t>
      </w:r>
      <w:r>
        <w:rPr/>
        <w:t>主动授予主席权限。</w:t>
      </w:r>
    </w:p>
    <w:p>
      <w:pPr>
        <w:pStyle w:val="Normal"/>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/rest/{version}/conferences/{conferenceID}/moderator</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被批准</w:t>
            </w:r>
            <w:r>
              <w:rPr>
                <w:rFonts w:cs="Arial"/>
              </w:rPr>
              <w:t>/</w:t>
            </w:r>
            <w:r>
              <w:rPr>
                <w:rFonts w:cs="Arial"/>
              </w:rPr>
              <w:t>被授予主席权限的与会者标识。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role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chair”</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与会者的角色。枚举值如下：</w:t>
            </w:r>
          </w:p>
          <w:p>
            <w:pPr>
              <w:pStyle w:val="Style44"/>
              <w:rPr>
                <w:rFonts w:cs="Arial"/>
              </w:rPr>
            </w:pPr>
            <w:r>
              <w:rPr>
                <w:rFonts w:cs="Arial"/>
              </w:rPr>
              <w:t>“</w:t>
            </w:r>
            <w:r>
              <w:rPr>
                <w:rFonts w:cs="Arial"/>
              </w:rPr>
              <w:t>chair”</w:t>
            </w:r>
            <w:r>
              <w:rPr>
                <w:rFonts w:cs="Arial"/>
              </w:rPr>
              <w:t>：会议主席</w:t>
            </w:r>
          </w:p>
          <w:p>
            <w:pPr>
              <w:pStyle w:val="Style44"/>
              <w:rPr>
                <w:rFonts w:cs="Arial"/>
              </w:rPr>
            </w:pPr>
            <w:r>
              <w:rPr>
                <w:rFonts w:cs="Arial"/>
              </w:rPr>
              <w:t>“</w:t>
            </w:r>
            <w:r>
              <w:rPr>
                <w:rFonts w:cs="Arial"/>
              </w:rPr>
              <w:t>general”</w:t>
            </w:r>
            <w:r>
              <w:rPr>
                <w:rFonts w:cs="Arial"/>
              </w:rPr>
              <w:t>：普通与会者</w:t>
            </w:r>
          </w:p>
          <w:p>
            <w:pPr>
              <w:pStyle w:val="Style44"/>
              <w:rPr>
                <w:rFonts w:cs="Arial"/>
              </w:rPr>
            </w:pPr>
            <w:r>
              <w:rPr>
                <w:rFonts w:cs="Arial"/>
              </w:rPr>
              <w:t>本接口只用到”</w:t>
            </w:r>
            <w:r>
              <w:rPr>
                <w:rFonts w:cs="Arial"/>
              </w:rPr>
              <w:t>chair”</w:t>
            </w:r>
            <w:r>
              <w:rPr>
                <w:rFonts w:cs="Arial"/>
              </w:rPr>
              <w:t>值。</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/rest/{version}/conferences/{conferenceID}/moderator</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19</w:t>
      </w:r>
    </w:p>
    <w:p>
      <w:pPr>
        <w:pStyle w:val="Normal"/>
        <w:rPr/>
      </w:pPr>
      <w:r>
        <w:rPr/>
        <w:t>Content-Type: application/x-www-form-urlencoded; charset=UTF-8</w:t>
      </w:r>
    </w:p>
    <w:p>
      <w:pPr>
        <w:pStyle w:val="Normal"/>
        <w:rPr/>
      </w:pPr>
      <w:r>
        <w:rPr/>
      </w:r>
    </w:p>
    <w:p>
      <w:pPr>
        <w:pStyle w:val="Normal"/>
        <w:rPr/>
      </w:pPr>
      <w:r>
        <w:rPr/>
        <w:t>participantID={participantID}&amp;role=chair</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 xml:space="preserve">&lt;/result&gt; </w:t>
      </w:r>
    </w:p>
    <w:p>
      <w:pPr>
        <w:pStyle w:val="4"/>
        <w:numPr>
          <w:ilvl w:val="0"/>
          <w:numId w:val="0"/>
        </w:numPr>
        <w:ind w:left="231" w:right="210" w:hanging="0"/>
        <w:rPr/>
      </w:pPr>
      <w:bookmarkStart w:id="400" w:name="_通过密码申请主席权限"/>
      <w:bookmarkEnd w:id="400"/>
      <w:r>
        <w:rPr/>
        <w:t>通过密码申请主席权限</w:t>
      </w:r>
    </w:p>
    <w:p>
      <w:pPr>
        <w:pStyle w:val="5"/>
        <w:ind w:left="210" w:right="210" w:hanging="0"/>
        <w:rPr/>
      </w:pPr>
      <w:r>
        <w:rPr/>
        <w:t>接口描述</w:t>
      </w:r>
    </w:p>
    <w:p>
      <w:pPr>
        <w:pStyle w:val="Normal"/>
        <w:rPr/>
      </w:pPr>
      <w:r>
        <w:rPr/>
        <w:t>系统通过该接口提供通过密码申请主席权限功能。操作者和被操作对象是同一个用户，只能是来宾。只有在该会议中还未有主席的情况下才能操作成功。系统收到请求后，验证密码正确，将申请者设置为会议主席。</w:t>
      </w:r>
    </w:p>
    <w:p>
      <w:pPr>
        <w:pStyle w:val="Normal"/>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/rest/{version}/conferences/{conferenceID}/moderator</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申请者的与会者标识。与会者标识。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role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t>
            </w:r>
            <w:r>
              <w:rPr>
                <w:rFonts w:cs="Arial"/>
              </w:rPr>
              <w:t>chair”</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与会者的角色。枚举值如下：</w:t>
            </w:r>
          </w:p>
          <w:p>
            <w:pPr>
              <w:pStyle w:val="Style44"/>
              <w:rPr>
                <w:rFonts w:cs="Arial"/>
              </w:rPr>
            </w:pPr>
            <w:r>
              <w:rPr>
                <w:rFonts w:cs="Arial"/>
              </w:rPr>
              <w:t>“</w:t>
            </w:r>
            <w:r>
              <w:rPr>
                <w:rFonts w:cs="Arial"/>
              </w:rPr>
              <w:t>chair”</w:t>
            </w:r>
            <w:r>
              <w:rPr>
                <w:rFonts w:cs="Arial"/>
              </w:rPr>
              <w:t>：会议主席</w:t>
            </w:r>
          </w:p>
          <w:p>
            <w:pPr>
              <w:pStyle w:val="Style44"/>
              <w:rPr>
                <w:rFonts w:cs="Arial"/>
              </w:rPr>
            </w:pPr>
            <w:r>
              <w:rPr>
                <w:rFonts w:cs="Arial"/>
              </w:rPr>
              <w:t>“</w:t>
            </w:r>
            <w:r>
              <w:rPr>
                <w:rFonts w:cs="Arial"/>
              </w:rPr>
              <w:t>general”</w:t>
            </w:r>
            <w:r>
              <w:rPr>
                <w:rFonts w:cs="Arial"/>
              </w:rPr>
              <w:t>：普通与会者</w:t>
            </w:r>
          </w:p>
          <w:p>
            <w:pPr>
              <w:pStyle w:val="Style44"/>
              <w:rPr>
                <w:rFonts w:cs="Arial"/>
              </w:rPr>
            </w:pPr>
            <w:r>
              <w:rPr>
                <w:rFonts w:cs="Arial"/>
              </w:rPr>
              <w:t>本接口只用到”</w:t>
            </w:r>
            <w:r>
              <w:rPr>
                <w:rFonts w:cs="Arial"/>
              </w:rPr>
              <w:t>chair”</w:t>
            </w:r>
            <w:r>
              <w:rPr>
                <w:rFonts w:cs="Arial"/>
              </w:rPr>
              <w:t>值。</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password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会议主席密码。最大不超过</w:t>
            </w:r>
            <w:r>
              <w:rPr>
                <w:rFonts w:cs="Arial"/>
              </w:rPr>
              <w:t>16</w:t>
            </w:r>
            <w:r>
              <w:rPr>
                <w:rFonts w:cs="Arial"/>
              </w:rPr>
              <w:t>个字符。</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/rest/{version}/conferences/{conferenceID}/moderator</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35</w:t>
      </w:r>
    </w:p>
    <w:p>
      <w:pPr>
        <w:pStyle w:val="Normal"/>
        <w:rPr/>
      </w:pPr>
      <w:r>
        <w:rPr/>
        <w:t>Content-Type: application/x-www-form-urlencoded; charset=UTF-8</w:t>
      </w:r>
    </w:p>
    <w:p>
      <w:pPr>
        <w:pStyle w:val="Normal"/>
        <w:rPr/>
      </w:pPr>
      <w:r>
        <w:rPr/>
      </w:r>
    </w:p>
    <w:p>
      <w:pPr>
        <w:pStyle w:val="Normal"/>
        <w:rPr/>
      </w:pPr>
      <w:r>
        <w:rPr/>
        <w:t>participantID={participantID}&amp;role=chair &amp;password=666666</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Normal"/>
        <w:rPr/>
      </w:pPr>
      <w:r>
        <w:rPr/>
      </w:r>
    </w:p>
    <w:p>
      <w:pPr>
        <w:pStyle w:val="4"/>
        <w:numPr>
          <w:ilvl w:val="0"/>
          <w:numId w:val="0"/>
        </w:numPr>
        <w:ind w:left="231" w:right="210" w:hanging="0"/>
        <w:rPr/>
      </w:pPr>
      <w:bookmarkStart w:id="401" w:name="_Toc396299415"/>
      <w:bookmarkEnd w:id="401"/>
      <w:r>
        <w:rPr/>
        <w:t>增加议程</w:t>
      </w:r>
    </w:p>
    <w:p>
      <w:pPr>
        <w:pStyle w:val="5"/>
        <w:ind w:left="210" w:right="210" w:hanging="0"/>
        <w:rPr/>
      </w:pPr>
      <w:r>
        <w:rPr/>
        <w:t>接口描述</w:t>
      </w:r>
    </w:p>
    <w:p>
      <w:pPr>
        <w:pStyle w:val="Normal"/>
        <w:rPr/>
      </w:pPr>
      <w:r>
        <w:rPr/>
        <w:t>该接口提供会议召开过程中增加会议议程的功能。操作者是主席。</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/rest/{version}/conferences/{conferenceID}/agenda</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szCs w:val="24"/>
              </w:rPr>
            </w:pPr>
            <w:r>
              <w:rPr>
                <w:szCs w:val="24"/>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agenda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Agenda</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议程，请参考</w:t>
            </w:r>
            <w:r>
              <w:rPr>
                <w:szCs w:val="24"/>
              </w:rPr>
              <w:t>Agenda</w:t>
            </w:r>
            <w:r>
              <w:rPr>
                <w:szCs w:val="24"/>
              </w:rPr>
              <w:t>数据结构</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TableDescription"/>
        <w:numPr>
          <w:ilvl w:val="8"/>
          <w:numId w:val="2"/>
        </w:numPr>
        <w:ind w:left="441" w:right="0" w:hanging="0"/>
        <w:rPr/>
      </w:pPr>
      <w:bookmarkStart w:id="402" w:name="_Toc393275214"/>
      <w:r>
        <w:rPr/>
        <w:t>Agenda</w:t>
      </w:r>
      <w:bookmarkEnd w:id="402"/>
      <w:r>
        <w:rPr/>
        <w:t>数据结构</w:t>
      </w:r>
    </w:p>
    <w:tbl>
      <w:tblPr>
        <w:tblW w:w="7938" w:type="dxa"/>
        <w:jc w:val="left"/>
        <w:tblInd w:w="4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985"/>
        <w:gridCol w:w="709"/>
        <w:gridCol w:w="1757"/>
        <w:gridCol w:w="901"/>
        <w:gridCol w:w="3586"/>
      </w:tblGrid>
      <w:tr>
        <w:trPr>
          <w:tblHeader w:val="true"/>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参数</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16"/>
              <w:keepNext/>
              <w:widowControl w:val="false"/>
              <w:spacing w:before="80" w:after="80"/>
              <w:ind w:left="0" w:right="0" w:hanging="0"/>
              <w:rPr/>
            </w:pPr>
            <w:r>
              <w:rPr/>
              <w:t>必须</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数据类型</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默认值</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描述</w:t>
            </w:r>
          </w:p>
        </w:tc>
      </w:tr>
      <w:tr>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agendaEntrys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AgendaEntry [0..*]</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议程条目列表，请参考</w:t>
            </w:r>
            <w:r>
              <w:rPr/>
              <w:t>AgendaEntry</w:t>
            </w:r>
            <w:r>
              <w:rPr/>
              <w:t>数据结构。</w:t>
            </w:r>
          </w:p>
        </w:tc>
      </w:tr>
    </w:tbl>
    <w:p>
      <w:pPr>
        <w:pStyle w:val="TableDescription"/>
        <w:numPr>
          <w:ilvl w:val="8"/>
          <w:numId w:val="2"/>
        </w:numPr>
        <w:ind w:left="441" w:right="0" w:hanging="0"/>
        <w:rPr/>
      </w:pPr>
      <w:bookmarkStart w:id="403" w:name="_Toc393275215"/>
      <w:bookmarkStart w:id="404" w:name="_Toc322069065"/>
      <w:r>
        <w:rPr/>
        <w:t>AgendaEntry</w:t>
      </w:r>
      <w:bookmarkEnd w:id="403"/>
      <w:bookmarkEnd w:id="404"/>
      <w:r>
        <w:rPr/>
        <w:t>数据结构</w:t>
      </w:r>
    </w:p>
    <w:tbl>
      <w:tblPr>
        <w:tblW w:w="7938" w:type="dxa"/>
        <w:jc w:val="left"/>
        <w:tblInd w:w="4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985"/>
        <w:gridCol w:w="709"/>
        <w:gridCol w:w="1757"/>
        <w:gridCol w:w="901"/>
        <w:gridCol w:w="3586"/>
      </w:tblGrid>
      <w:tr>
        <w:trPr>
          <w:tblHeader w:val="true"/>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参数</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16"/>
              <w:keepNext/>
              <w:widowControl w:val="false"/>
              <w:spacing w:before="80" w:after="80"/>
              <w:ind w:left="0" w:right="0" w:hanging="0"/>
              <w:rPr/>
            </w:pPr>
            <w:r>
              <w:rPr/>
              <w:t>必须</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数据类型</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默认值</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描述</w:t>
            </w:r>
          </w:p>
        </w:tc>
      </w:tr>
      <w:tr>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index</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是</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Int</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0</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议程索引。要求各议程索引不能重复。</w:t>
            </w:r>
          </w:p>
        </w:tc>
      </w:tr>
      <w:tr>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startTime</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long</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0</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议程开始时间。使用</w:t>
            </w:r>
            <w:r>
              <w:rPr/>
              <w:t>UTC</w:t>
            </w:r>
            <w:r>
              <w:rPr/>
              <w:t>时间。如果没有指定议程开始时间，则与会议开始时间相同。时区与会议的时区相同。</w:t>
            </w:r>
          </w:p>
        </w:tc>
      </w:tr>
      <w:tr>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length</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long</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0</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议程持续时长。单位：毫秒。如果没有指定议程持续时长，则与会议时长相同。</w:t>
            </w:r>
          </w:p>
        </w:tc>
      </w:tr>
      <w:tr>
        <w:trPr/>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content</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是</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r>
              <w:rPr/>
              <w:t>最长为</w:t>
            </w:r>
            <w:r>
              <w:rPr/>
              <w:t>128</w:t>
            </w:r>
            <w:r>
              <w:rPr/>
              <w:t>个字符</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3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议程内容。最大支持</w:t>
            </w:r>
            <w:r>
              <w:rPr/>
              <w:t>128</w:t>
            </w:r>
            <w:r>
              <w:rPr/>
              <w:t>个字符（含汉字）。</w:t>
            </w:r>
          </w:p>
        </w:tc>
      </w:tr>
    </w:tbl>
    <w:p>
      <w:pPr>
        <w:pStyle w:val="Style54"/>
        <w:rPr>
          <w:i w:val="false"/>
          <w:i w:val="false"/>
          <w:iCs/>
          <w:color w:val="00000A"/>
        </w:rPr>
      </w:pPr>
      <w:r>
        <w:rPr>
          <w:i w:val="false"/>
          <w:iCs/>
          <w:color w:val="00000A"/>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POST  /rest/{version}/conferences/{conferenceID}/agenda</w:t>
      </w:r>
    </w:p>
    <w:p>
      <w:pPr>
        <w:pStyle w:val="Normal"/>
        <w:rPr/>
      </w:pPr>
      <w:r>
        <w:rPr/>
        <w:t>Date: Wed, 03 Sep 2014 04:09:11 GMT</w:t>
      </w:r>
    </w:p>
    <w:p>
      <w:pPr>
        <w:pStyle w:val="Normal"/>
        <w:rPr/>
      </w:pPr>
      <w:r>
        <w:rPr/>
        <w:t>Content-Type: text/xml</w:t>
      </w:r>
    </w:p>
    <w:p>
      <w:pPr>
        <w:pStyle w:val="Normal"/>
        <w:rPr/>
      </w:pPr>
      <w:r>
        <w:rPr/>
        <w:t>Accept: */*</w:t>
      </w:r>
    </w:p>
    <w:p>
      <w:pPr>
        <w:pStyle w:val="Normal"/>
        <w:rPr/>
      </w:pPr>
      <w:r>
        <w:rPr/>
        <w:t>Accept-Charset: *</w:t>
      </w:r>
    </w:p>
    <w:p>
      <w:pPr>
        <w:pStyle w:val="Normal"/>
        <w:rPr/>
      </w:pPr>
      <w:r>
        <w:rPr/>
        <w:t>Accept-Encoding: gzip, deflate</w:t>
      </w:r>
    </w:p>
    <w:p>
      <w:pPr>
        <w:pStyle w:val="Normal"/>
        <w:rPr/>
      </w:pPr>
      <w:r>
        <w:rPr/>
        <w:t>Accept-Language: *</w:t>
      </w:r>
    </w:p>
    <w:p>
      <w:pPr>
        <w:pStyle w:val="Normal"/>
        <w:rPr/>
      </w:pPr>
      <w:r>
        <w:rPr/>
        <w:t>Host: 172.24.128.8:8082</w:t>
      </w:r>
    </w:p>
    <w:p>
      <w:pPr>
        <w:pStyle w:val="Normal"/>
        <w:rPr/>
      </w:pPr>
      <w:r>
        <w:rPr/>
        <w:t>User-Agent: Jakarta Commons-HttpClient/3.1</w:t>
      </w:r>
    </w:p>
    <w:p>
      <w:pPr>
        <w:pStyle w:val="Normal"/>
        <w:rPr/>
      </w:pPr>
      <w:r>
        <w:rPr/>
        <w:t>Authorization: Basic NDY0OTk0MjQ5MjEzODc5Nzg3MDAwLTAwMDQ=</w:t>
      </w:r>
    </w:p>
    <w:p>
      <w:pPr>
        <w:pStyle w:val="Normal"/>
        <w:rPr/>
      </w:pPr>
      <w:r>
        <w:rPr/>
        <w:t>Content-Length: 461</w:t>
      </w:r>
    </w:p>
    <w:p>
      <w:pPr>
        <w:pStyle w:val="Normal"/>
        <w:rPr/>
      </w:pPr>
      <w:r>
        <w:rPr/>
        <w:t>Connection: Keep-Alive</w:t>
      </w:r>
    </w:p>
    <w:p>
      <w:pPr>
        <w:pStyle w:val="Normal"/>
        <w:rPr/>
      </w:pPr>
      <w:r>
        <w:rPr/>
        <w:t>&lt;?xml version="1.0" encoding="UTF-8"?&gt;</w:t>
      </w:r>
    </w:p>
    <w:p>
      <w:pPr>
        <w:pStyle w:val="Normal"/>
        <w:rPr/>
      </w:pPr>
      <w:r>
        <w:rPr/>
        <w:t>&lt;agenda&gt;</w:t>
      </w:r>
    </w:p>
    <w:p>
      <w:pPr>
        <w:pStyle w:val="Normal"/>
        <w:rPr/>
      </w:pPr>
      <w:r>
        <w:rPr/>
        <w:t>&lt;agendaEntry&gt;</w:t>
      </w:r>
    </w:p>
    <w:p>
      <w:pPr>
        <w:pStyle w:val="Normal"/>
        <w:rPr/>
      </w:pPr>
      <w:r>
        <w:rPr/>
        <w:t>&lt;index&gt;0&lt;/index&gt;</w:t>
      </w:r>
    </w:p>
    <w:p>
      <w:pPr>
        <w:pStyle w:val="Normal"/>
        <w:rPr/>
      </w:pPr>
      <w:r>
        <w:rPr/>
        <w:t>&lt;startTime&gt;1409716681303&lt;/startTime&gt;</w:t>
      </w:r>
    </w:p>
    <w:p>
      <w:pPr>
        <w:pStyle w:val="Normal"/>
        <w:rPr/>
      </w:pPr>
      <w:r>
        <w:rPr/>
        <w:t>&lt;length&gt;600000&lt;/length&gt;</w:t>
      </w:r>
    </w:p>
    <w:p>
      <w:pPr>
        <w:pStyle w:val="Normal"/>
        <w:rPr/>
      </w:pPr>
      <w:r>
        <w:rPr/>
        <w:t>&lt;content&gt;Agenda0&lt;/content&gt;</w:t>
      </w:r>
    </w:p>
    <w:p>
      <w:pPr>
        <w:pStyle w:val="Normal"/>
        <w:rPr/>
      </w:pPr>
      <w:r>
        <w:rPr/>
        <w:t>&lt;/agendaEntry&gt;</w:t>
      </w:r>
    </w:p>
    <w:p>
      <w:pPr>
        <w:pStyle w:val="Normal"/>
        <w:rPr/>
      </w:pPr>
      <w:r>
        <w:rPr/>
        <w:t>&lt;agendaEntry&gt;</w:t>
      </w:r>
    </w:p>
    <w:p>
      <w:pPr>
        <w:pStyle w:val="Normal"/>
        <w:rPr/>
      </w:pPr>
      <w:r>
        <w:rPr/>
        <w:t>&lt;index&gt;2&lt;/index&gt;</w:t>
      </w:r>
    </w:p>
    <w:p>
      <w:pPr>
        <w:pStyle w:val="Normal"/>
        <w:rPr/>
      </w:pPr>
      <w:r>
        <w:rPr/>
        <w:t>&lt;startTime&gt;1409716681313&lt;/startTime&gt;</w:t>
      </w:r>
    </w:p>
    <w:p>
      <w:pPr>
        <w:pStyle w:val="Normal"/>
        <w:rPr/>
      </w:pPr>
      <w:r>
        <w:rPr/>
        <w:t>&lt;length&gt;1800000&lt;/length&gt;</w:t>
      </w:r>
    </w:p>
    <w:p>
      <w:pPr>
        <w:pStyle w:val="Normal"/>
        <w:rPr/>
      </w:pPr>
      <w:r>
        <w:rPr/>
        <w:t>&lt;content&gt;Agenda2&lt;/content&gt;</w:t>
      </w:r>
    </w:p>
    <w:p>
      <w:pPr>
        <w:pStyle w:val="Normal"/>
        <w:rPr/>
      </w:pPr>
      <w:r>
        <w:rPr/>
        <w:t>&lt;/agendaEntry&gt;</w:t>
      </w:r>
    </w:p>
    <w:p>
      <w:pPr>
        <w:pStyle w:val="Normal"/>
        <w:rPr/>
      </w:pPr>
      <w:r>
        <w:rPr/>
        <w:t>&lt;agendaEntry&gt;</w:t>
      </w:r>
    </w:p>
    <w:p>
      <w:pPr>
        <w:pStyle w:val="Normal"/>
        <w:rPr/>
      </w:pPr>
      <w:r>
        <w:rPr/>
        <w:t>&lt;index&gt;4&lt;/index&gt;</w:t>
      </w:r>
    </w:p>
    <w:p>
      <w:pPr>
        <w:pStyle w:val="Normal"/>
        <w:rPr/>
      </w:pPr>
      <w:r>
        <w:rPr/>
        <w:t>&lt;startTime&gt;1409716681333&lt;/startTime&gt;</w:t>
      </w:r>
    </w:p>
    <w:p>
      <w:pPr>
        <w:pStyle w:val="Normal"/>
        <w:rPr/>
      </w:pPr>
      <w:r>
        <w:rPr/>
        <w:t>&lt;length&gt;1800000&lt;/length&gt;</w:t>
      </w:r>
    </w:p>
    <w:p>
      <w:pPr>
        <w:pStyle w:val="Normal"/>
        <w:rPr/>
      </w:pPr>
      <w:r>
        <w:rPr/>
        <w:t>&lt;content&gt;Agenda4&lt;/content&gt;</w:t>
      </w:r>
    </w:p>
    <w:p>
      <w:pPr>
        <w:pStyle w:val="Normal"/>
        <w:rPr/>
      </w:pPr>
      <w:r>
        <w:rPr/>
        <w:t>&lt;/agendaEntry&gt;</w:t>
      </w:r>
    </w:p>
    <w:p>
      <w:pPr>
        <w:pStyle w:val="Normal"/>
        <w:rPr/>
      </w:pPr>
      <w:r>
        <w:rPr/>
        <w:t>&lt;/agenda&gt;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HTTP/1.1 200 OK</w:t>
      </w:r>
    </w:p>
    <w:p>
      <w:pPr>
        <w:pStyle w:val="Normal"/>
        <w:rPr/>
      </w:pPr>
      <w:r>
        <w:rPr/>
        <w:t>Accept-Ranges: bytes</w:t>
      </w:r>
    </w:p>
    <w:p>
      <w:pPr>
        <w:pStyle w:val="Normal"/>
        <w:rPr/>
      </w:pPr>
      <w:r>
        <w:rPr/>
        <w:t>Server: Apache</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4"/>
        <w:numPr>
          <w:ilvl w:val="0"/>
          <w:numId w:val="0"/>
        </w:numPr>
        <w:ind w:left="231" w:right="210" w:hanging="0"/>
        <w:rPr/>
      </w:pPr>
      <w:bookmarkStart w:id="405" w:name="_Toc396299416"/>
      <w:bookmarkEnd w:id="405"/>
      <w:r>
        <w:rPr/>
        <w:t>修改议程</w:t>
      </w:r>
    </w:p>
    <w:p>
      <w:pPr>
        <w:pStyle w:val="5"/>
        <w:ind w:left="210" w:right="210" w:hanging="0"/>
        <w:rPr/>
      </w:pPr>
      <w:r>
        <w:rPr/>
        <w:t>接口描述</w:t>
      </w:r>
    </w:p>
    <w:p>
      <w:pPr>
        <w:pStyle w:val="Normal"/>
        <w:rPr/>
      </w:pPr>
      <w:r>
        <w:rPr/>
        <w:t>该接口提供会议召开过程中修改会议议程（不包括议程状态）的功能。操作者是主席。</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/rest/{version}/conferences/{conferenceID}/agenda</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agenda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Agenda</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议程</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Style54"/>
        <w:rPr>
          <w:i w:val="false"/>
          <w:i w:val="false"/>
          <w:iCs/>
          <w:color w:val="00000A"/>
        </w:rPr>
      </w:pPr>
      <w:r>
        <w:rPr>
          <w:i w:val="false"/>
          <w:iCs/>
          <w:color w:val="00000A"/>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Put  /rest/{version}/conferences/{conferenceID}/agenda</w:t>
      </w:r>
    </w:p>
    <w:p>
      <w:pPr>
        <w:pStyle w:val="Normal"/>
        <w:rPr/>
      </w:pPr>
      <w:r>
        <w:rPr/>
        <w:t>Date: Wed, 03 Sep 2014 04:09:22 GMT</w:t>
      </w:r>
    </w:p>
    <w:p>
      <w:pPr>
        <w:pStyle w:val="Normal"/>
        <w:rPr/>
      </w:pPr>
      <w:r>
        <w:rPr/>
        <w:t>Content-Type: text/xml</w:t>
      </w:r>
    </w:p>
    <w:p>
      <w:pPr>
        <w:pStyle w:val="Normal"/>
        <w:rPr/>
      </w:pPr>
      <w:r>
        <w:rPr/>
        <w:t>Accept: */*</w:t>
      </w:r>
    </w:p>
    <w:p>
      <w:pPr>
        <w:pStyle w:val="Normal"/>
        <w:rPr/>
      </w:pPr>
      <w:r>
        <w:rPr/>
        <w:t>Accept-Charset: *</w:t>
      </w:r>
    </w:p>
    <w:p>
      <w:pPr>
        <w:pStyle w:val="Normal"/>
        <w:rPr/>
      </w:pPr>
      <w:r>
        <w:rPr/>
        <w:t>Accept-Encoding: gzip, deflate</w:t>
      </w:r>
    </w:p>
    <w:p>
      <w:pPr>
        <w:pStyle w:val="Normal"/>
        <w:rPr/>
      </w:pPr>
      <w:r>
        <w:rPr/>
        <w:t>Accept-Language: *</w:t>
      </w:r>
    </w:p>
    <w:p>
      <w:pPr>
        <w:pStyle w:val="Normal"/>
        <w:rPr/>
      </w:pPr>
      <w:r>
        <w:rPr/>
        <w:t>Host: 172.24.128.8:8082</w:t>
      </w:r>
    </w:p>
    <w:p>
      <w:pPr>
        <w:pStyle w:val="Normal"/>
        <w:rPr/>
      </w:pPr>
      <w:r>
        <w:rPr/>
        <w:t>User-Agent: Jakarta Commons-HttpClient/3.1</w:t>
      </w:r>
    </w:p>
    <w:p>
      <w:pPr>
        <w:pStyle w:val="Normal"/>
        <w:rPr/>
      </w:pPr>
      <w:r>
        <w:rPr/>
        <w:t>Authorization: Basic NDY0OTk0MjQ5MjEzODc5Nzg3MDAwLTAwMDQ=</w:t>
      </w:r>
    </w:p>
    <w:p>
      <w:pPr>
        <w:pStyle w:val="Normal"/>
        <w:rPr/>
      </w:pPr>
      <w:r>
        <w:rPr/>
        <w:t>Content-Length: 464</w:t>
      </w:r>
    </w:p>
    <w:p>
      <w:pPr>
        <w:pStyle w:val="Normal"/>
        <w:rPr/>
      </w:pPr>
      <w:r>
        <w:rPr/>
        <w:t>Connection: Keep-Alive</w:t>
      </w:r>
    </w:p>
    <w:p>
      <w:pPr>
        <w:pStyle w:val="Normal"/>
        <w:rPr/>
      </w:pPr>
      <w:r>
        <w:rPr/>
        <w:t>&lt;?xml version="1.0" encoding="UTF-8"?&gt;</w:t>
      </w:r>
    </w:p>
    <w:p>
      <w:pPr>
        <w:pStyle w:val="Normal"/>
        <w:rPr/>
      </w:pPr>
      <w:r>
        <w:rPr/>
        <w:t>&lt;agenda&gt;</w:t>
      </w:r>
    </w:p>
    <w:p>
      <w:pPr>
        <w:pStyle w:val="Normal"/>
        <w:rPr/>
      </w:pPr>
      <w:r>
        <w:rPr/>
        <w:t>&lt;agendaEntry&gt;</w:t>
      </w:r>
    </w:p>
    <w:p>
      <w:pPr>
        <w:pStyle w:val="Normal"/>
        <w:rPr/>
      </w:pPr>
      <w:r>
        <w:rPr/>
        <w:t>&lt;index&gt;0&lt;/index&gt;</w:t>
      </w:r>
    </w:p>
    <w:p>
      <w:pPr>
        <w:pStyle w:val="Normal"/>
        <w:rPr/>
      </w:pPr>
      <w:r>
        <w:rPr/>
        <w:t>&lt;startTime&gt;1409716681303&lt;/startTime&gt;</w:t>
      </w:r>
    </w:p>
    <w:p>
      <w:pPr>
        <w:pStyle w:val="Normal"/>
        <w:rPr/>
      </w:pPr>
      <w:r>
        <w:rPr/>
        <w:t>&lt;length&gt;600000&lt;/length&gt;</w:t>
      </w:r>
    </w:p>
    <w:p>
      <w:pPr>
        <w:pStyle w:val="Normal"/>
        <w:rPr/>
      </w:pPr>
      <w:r>
        <w:rPr/>
        <w:t>&lt;content&gt;Agenda00&lt;/content&gt;</w:t>
      </w:r>
    </w:p>
    <w:p>
      <w:pPr>
        <w:pStyle w:val="Normal"/>
        <w:rPr/>
      </w:pPr>
      <w:r>
        <w:rPr/>
        <w:t>&lt;/agendaEntry&gt;</w:t>
      </w:r>
    </w:p>
    <w:p>
      <w:pPr>
        <w:pStyle w:val="Normal"/>
        <w:rPr/>
      </w:pPr>
      <w:r>
        <w:rPr/>
        <w:t>&lt;agendaEntry&gt;</w:t>
      </w:r>
    </w:p>
    <w:p>
      <w:pPr>
        <w:pStyle w:val="Normal"/>
        <w:rPr/>
      </w:pPr>
      <w:r>
        <w:rPr/>
        <w:t>&lt;index&gt;2&lt;/index&gt;</w:t>
      </w:r>
    </w:p>
    <w:p>
      <w:pPr>
        <w:pStyle w:val="Normal"/>
        <w:rPr/>
      </w:pPr>
      <w:r>
        <w:rPr/>
        <w:t>&lt;startTime&gt;1409716681313&lt;/startTime&gt;</w:t>
      </w:r>
    </w:p>
    <w:p>
      <w:pPr>
        <w:pStyle w:val="Normal"/>
        <w:rPr/>
      </w:pPr>
      <w:r>
        <w:rPr/>
        <w:t>&lt;length&gt;1800000&lt;/length&gt;</w:t>
      </w:r>
    </w:p>
    <w:p>
      <w:pPr>
        <w:pStyle w:val="Normal"/>
        <w:rPr/>
      </w:pPr>
      <w:r>
        <w:rPr/>
        <w:t>&lt;content&gt;Agenda22&lt;/content&gt;</w:t>
      </w:r>
    </w:p>
    <w:p>
      <w:pPr>
        <w:pStyle w:val="Normal"/>
        <w:rPr/>
      </w:pPr>
      <w:r>
        <w:rPr/>
        <w:t>&lt;/agendaEntry&gt;</w:t>
      </w:r>
    </w:p>
    <w:p>
      <w:pPr>
        <w:pStyle w:val="Normal"/>
        <w:rPr/>
      </w:pPr>
      <w:r>
        <w:rPr/>
        <w:t>&lt;agendaEntry&gt;</w:t>
      </w:r>
    </w:p>
    <w:p>
      <w:pPr>
        <w:pStyle w:val="Normal"/>
        <w:rPr/>
      </w:pPr>
      <w:r>
        <w:rPr/>
        <w:t>&lt;index&gt;4&lt;/index&gt;</w:t>
      </w:r>
    </w:p>
    <w:p>
      <w:pPr>
        <w:pStyle w:val="Normal"/>
        <w:rPr/>
      </w:pPr>
      <w:r>
        <w:rPr/>
        <w:t>&lt;startTime&gt;1409716681333&lt;/startTime&gt;</w:t>
      </w:r>
    </w:p>
    <w:p>
      <w:pPr>
        <w:pStyle w:val="Normal"/>
        <w:rPr/>
      </w:pPr>
      <w:r>
        <w:rPr/>
        <w:t>&lt;length&gt;1800000&lt;/length&gt;</w:t>
      </w:r>
    </w:p>
    <w:p>
      <w:pPr>
        <w:pStyle w:val="Normal"/>
        <w:rPr/>
      </w:pPr>
      <w:r>
        <w:rPr/>
        <w:t>&lt;content&gt;Agenda44&lt;/content&gt;</w:t>
      </w:r>
    </w:p>
    <w:p>
      <w:pPr>
        <w:pStyle w:val="Normal"/>
        <w:rPr/>
      </w:pPr>
      <w:r>
        <w:rPr/>
        <w:t>&lt;/agendaEntry&gt;</w:t>
      </w:r>
    </w:p>
    <w:p>
      <w:pPr>
        <w:pStyle w:val="Normal"/>
        <w:rPr/>
      </w:pPr>
      <w:r>
        <w:rPr/>
        <w:t>&lt;/agenda&gt;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HTTP/1.1 200 OK</w:t>
      </w:r>
    </w:p>
    <w:p>
      <w:pPr>
        <w:pStyle w:val="Normal"/>
        <w:rPr/>
      </w:pPr>
      <w:r>
        <w:rPr/>
        <w:t>Accept-Ranges: bytes</w:t>
      </w:r>
    </w:p>
    <w:p>
      <w:pPr>
        <w:pStyle w:val="Normal"/>
        <w:rPr/>
      </w:pPr>
      <w:r>
        <w:rPr/>
        <w:t>Server: Apache</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4"/>
        <w:numPr>
          <w:ilvl w:val="0"/>
          <w:numId w:val="0"/>
        </w:numPr>
        <w:ind w:left="231" w:right="210" w:hanging="0"/>
        <w:rPr/>
      </w:pPr>
      <w:bookmarkStart w:id="406" w:name="_Toc396299417"/>
      <w:bookmarkEnd w:id="406"/>
      <w:r>
        <w:rPr/>
        <w:t>删除议程</w:t>
      </w:r>
    </w:p>
    <w:p>
      <w:pPr>
        <w:pStyle w:val="5"/>
        <w:ind w:left="210" w:right="210" w:hanging="0"/>
        <w:rPr/>
      </w:pPr>
      <w:r>
        <w:rPr/>
        <w:t>接口描述</w:t>
      </w:r>
    </w:p>
    <w:p>
      <w:pPr>
        <w:pStyle w:val="Normal"/>
        <w:rPr/>
      </w:pPr>
      <w:r>
        <w:rPr/>
        <w:t>该接口提供会议召开过程中删除会议议程的功能。操作者是主席。</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/rest/{version}/conferences/{conferenceID}/removeAgenda</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indices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b/>
                <w:b/>
              </w:rPr>
            </w:pPr>
            <w:r>
              <w:rPr>
                <w:rFonts w:cs="Arial"/>
                <w:b/>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int[1..*]</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议程索引</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Put  /rest/{version}/conferences/{conferenceID}/ removeAgenda</w:t>
      </w:r>
    </w:p>
    <w:p>
      <w:pPr>
        <w:pStyle w:val="Normal"/>
        <w:rPr/>
      </w:pPr>
      <w:r>
        <w:rPr/>
        <w:t>Date: Wed, 03 Sep 2014 04:10:08 GMT</w:t>
      </w:r>
    </w:p>
    <w:p>
      <w:pPr>
        <w:pStyle w:val="Normal"/>
        <w:rPr/>
      </w:pPr>
      <w:r>
        <w:rPr/>
        <w:t>Content-Type: text/xml</w:t>
      </w:r>
    </w:p>
    <w:p>
      <w:pPr>
        <w:pStyle w:val="Normal"/>
        <w:rPr/>
      </w:pPr>
      <w:r>
        <w:rPr/>
        <w:t>Accept: */*</w:t>
      </w:r>
    </w:p>
    <w:p>
      <w:pPr>
        <w:pStyle w:val="Normal"/>
        <w:rPr/>
      </w:pPr>
      <w:r>
        <w:rPr/>
        <w:t>Accept-Charset: *</w:t>
      </w:r>
    </w:p>
    <w:p>
      <w:pPr>
        <w:pStyle w:val="Normal"/>
        <w:rPr/>
      </w:pPr>
      <w:r>
        <w:rPr/>
        <w:t>Accept-Encoding: gzip, deflate</w:t>
      </w:r>
    </w:p>
    <w:p>
      <w:pPr>
        <w:pStyle w:val="Normal"/>
        <w:rPr/>
      </w:pPr>
      <w:r>
        <w:rPr/>
        <w:t>Accept-Language: *</w:t>
      </w:r>
    </w:p>
    <w:p>
      <w:pPr>
        <w:pStyle w:val="Normal"/>
        <w:rPr/>
      </w:pPr>
      <w:r>
        <w:rPr/>
        <w:t>Host: 172.24.128.8:8082</w:t>
      </w:r>
    </w:p>
    <w:p>
      <w:pPr>
        <w:pStyle w:val="Normal"/>
        <w:rPr/>
      </w:pPr>
      <w:r>
        <w:rPr/>
        <w:t>User-Agent: Jakarta Commons-HttpClient/3.1</w:t>
      </w:r>
    </w:p>
    <w:p>
      <w:pPr>
        <w:pStyle w:val="Normal"/>
        <w:rPr/>
      </w:pPr>
      <w:r>
        <w:rPr/>
        <w:t>Authorization: Basic NDY0OTk0MjQ5MjEzODc5Nzg3MDAwLTAwMDQ=</w:t>
      </w:r>
    </w:p>
    <w:p>
      <w:pPr>
        <w:pStyle w:val="Normal"/>
        <w:rPr/>
      </w:pPr>
      <w:r>
        <w:rPr/>
        <w:t>Content-Length: 97</w:t>
      </w:r>
    </w:p>
    <w:p>
      <w:pPr>
        <w:pStyle w:val="Normal"/>
        <w:rPr/>
      </w:pPr>
      <w:r>
        <w:rPr/>
        <w:t>Connection: Keep-Alive</w:t>
      </w:r>
    </w:p>
    <w:p>
      <w:pPr>
        <w:pStyle w:val="Normal"/>
        <w:rPr/>
      </w:pPr>
      <w:r>
        <w:rPr/>
        <w:t>&lt;?xml version="1.0" encoding="UTF-8"?&gt;</w:t>
      </w:r>
    </w:p>
    <w:p>
      <w:pPr>
        <w:pStyle w:val="Normal"/>
        <w:rPr/>
      </w:pPr>
      <w:r>
        <w:rPr/>
        <w:t>&lt;indices&gt;</w:t>
      </w:r>
    </w:p>
    <w:p>
      <w:pPr>
        <w:pStyle w:val="Normal"/>
        <w:rPr/>
      </w:pPr>
      <w:r>
        <w:rPr/>
        <w:t>&lt;indice&gt;0&lt;/indice&gt;</w:t>
      </w:r>
    </w:p>
    <w:p>
      <w:pPr>
        <w:pStyle w:val="Normal"/>
        <w:rPr/>
      </w:pPr>
      <w:r>
        <w:rPr/>
        <w:t>&lt;indice&gt;4&lt;/indice&gt;</w:t>
      </w:r>
    </w:p>
    <w:p>
      <w:pPr>
        <w:pStyle w:val="Normal"/>
        <w:rPr/>
      </w:pPr>
      <w:r>
        <w:rPr/>
        <w:t>&lt;/indices&gt;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HTTP/1.1 200 OK</w:t>
      </w:r>
    </w:p>
    <w:p>
      <w:pPr>
        <w:pStyle w:val="Normal"/>
        <w:rPr/>
      </w:pPr>
      <w:r>
        <w:rPr/>
        <w:t>Accept-Ranges: bytes</w:t>
      </w:r>
    </w:p>
    <w:p>
      <w:pPr>
        <w:pStyle w:val="Normal"/>
        <w:rPr/>
      </w:pPr>
      <w:r>
        <w:rPr/>
        <w:t>Server: Apache</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4"/>
        <w:numPr>
          <w:ilvl w:val="0"/>
          <w:numId w:val="0"/>
        </w:numPr>
        <w:ind w:left="231" w:right="210" w:hanging="0"/>
        <w:rPr/>
      </w:pPr>
      <w:bookmarkStart w:id="407" w:name="_Toc396299418"/>
      <w:bookmarkEnd w:id="407"/>
      <w:r>
        <w:rPr/>
        <w:t>设置议程状态</w:t>
      </w:r>
    </w:p>
    <w:p>
      <w:pPr>
        <w:pStyle w:val="5"/>
        <w:ind w:left="210" w:right="210" w:hanging="0"/>
        <w:rPr/>
      </w:pPr>
      <w:r>
        <w:rPr/>
        <w:t>接口描述</w:t>
      </w:r>
    </w:p>
    <w:p>
      <w:pPr>
        <w:pStyle w:val="Normal"/>
        <w:rPr/>
      </w:pPr>
      <w:r>
        <w:rPr/>
        <w:t>该接口提供会议召开过程中设置会议议程状态的功能。操作者是主席。</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/rest/{version}/conferences/{conferenceID}/agendaStatus</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agendasStatus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b/>
                <w:b/>
              </w:rPr>
            </w:pPr>
            <w:r>
              <w:rPr>
                <w:rFonts w:cs="Arial"/>
                <w:b/>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AgendaStatus[1..*]</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议程状态，请参考</w:t>
            </w:r>
            <w:r>
              <w:rPr/>
              <w:t>AgendaEntryStatus</w:t>
            </w:r>
            <w:r>
              <w:rPr/>
              <w:t>数据结构</w:t>
            </w:r>
          </w:p>
        </w:tc>
      </w:tr>
    </w:tbl>
    <w:p>
      <w:pPr>
        <w:pStyle w:val="TableDescription"/>
        <w:numPr>
          <w:ilvl w:val="8"/>
          <w:numId w:val="2"/>
        </w:numPr>
        <w:ind w:left="441" w:right="0" w:hanging="0"/>
        <w:rPr/>
      </w:pPr>
      <w:r>
        <w:rPr/>
        <w:t>AgendaStatus</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268"/>
        <w:gridCol w:w="1275"/>
        <w:gridCol w:w="1265"/>
        <w:gridCol w:w="1274"/>
        <w:gridCol w:w="4363"/>
      </w:tblGrid>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16"/>
              <w:keepNext/>
              <w:widowControl w:val="false"/>
              <w:spacing w:before="80" w:after="80"/>
              <w:ind w:left="0" w:right="0" w:hanging="0"/>
              <w:rPr/>
            </w:pPr>
            <w:r>
              <w:rPr/>
              <w:t>参数名称</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16"/>
              <w:keepNext/>
              <w:widowControl w:val="false"/>
              <w:spacing w:before="80" w:after="80"/>
              <w:ind w:left="0" w:right="0" w:hanging="0"/>
              <w:rPr/>
            </w:pPr>
            <w:r>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16"/>
              <w:keepNext/>
              <w:widowControl w:val="false"/>
              <w:spacing w:before="80" w:after="80"/>
              <w:ind w:left="0" w:right="0" w:hanging="0"/>
              <w:rPr/>
            </w:pPr>
            <w:r>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16"/>
              <w:keepNext/>
              <w:widowControl w:val="false"/>
              <w:spacing w:before="80" w:after="80"/>
              <w:ind w:left="0" w:right="0" w:hanging="0"/>
              <w:rPr/>
            </w:pPr>
            <w:r>
              <w:rPr/>
              <w:t>缺省值</w:t>
            </w:r>
          </w:p>
        </w:tc>
        <w:tc>
          <w:tcPr>
            <w:tcW w:w="4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16"/>
              <w:keepNext/>
              <w:widowControl w:val="false"/>
              <w:spacing w:before="80" w:after="80"/>
              <w:ind w:left="0" w:right="0" w:hanging="0"/>
              <w:rPr/>
            </w:pPr>
            <w:r>
              <w:rPr/>
              <w:t>描述</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index</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4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议程索引</w:t>
            </w:r>
          </w:p>
        </w:tc>
      </w:tr>
      <w:tr>
        <w:trPr/>
        <w:tc>
          <w:tcPr>
            <w:tcW w:w="1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agendaEntryStatus</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议程状态。</w:t>
            </w:r>
            <w:r>
              <w:rPr/>
              <w:t>AgendaEntryStatus</w:t>
            </w:r>
            <w:r>
              <w:rPr/>
              <w:t>是一个枚举的</w:t>
            </w:r>
            <w:r>
              <w:rPr/>
              <w:t>string</w:t>
            </w:r>
            <w:r>
              <w:rPr/>
              <w:t>，枚举值如下：</w:t>
            </w:r>
          </w:p>
          <w:p>
            <w:pPr>
              <w:pStyle w:val="TableText"/>
              <w:rPr/>
            </w:pPr>
            <w:r>
              <w:rPr/>
              <w:t>“</w:t>
            </w:r>
            <w:r>
              <w:rPr/>
              <w:t>ToBeDone”</w:t>
            </w:r>
            <w:r>
              <w:rPr/>
              <w:t>：未执行（默认）</w:t>
            </w:r>
          </w:p>
          <w:p>
            <w:pPr>
              <w:pStyle w:val="TableText"/>
              <w:rPr/>
            </w:pPr>
            <w:r>
              <w:rPr/>
              <w:t>“</w:t>
            </w:r>
            <w:r>
              <w:rPr/>
              <w:t>OnGoing”</w:t>
            </w:r>
            <w:r>
              <w:rPr/>
              <w:t>：正在执行</w:t>
            </w:r>
          </w:p>
          <w:p>
            <w:pPr>
              <w:pStyle w:val="Style44"/>
              <w:rPr/>
            </w:pPr>
            <w:r>
              <w:rPr/>
              <w:t>“</w:t>
            </w:r>
            <w:r>
              <w:rPr/>
              <w:t>Done”</w:t>
            </w:r>
            <w:r>
              <w:rPr/>
              <w:t>：已执行</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Put  /rest/{version}/conferences/{conferenceID}/agendaStatus</w:t>
      </w:r>
    </w:p>
    <w:p>
      <w:pPr>
        <w:pStyle w:val="Normal"/>
        <w:rPr/>
      </w:pPr>
      <w:r>
        <w:rPr/>
        <w:t>Date: Wed, 03 Sep 2014 04:09:48 GMT</w:t>
      </w:r>
    </w:p>
    <w:p>
      <w:pPr>
        <w:pStyle w:val="Normal"/>
        <w:rPr/>
      </w:pPr>
      <w:r>
        <w:rPr/>
        <w:t>Content-Type: text/xml</w:t>
      </w:r>
    </w:p>
    <w:p>
      <w:pPr>
        <w:pStyle w:val="Normal"/>
        <w:rPr/>
      </w:pPr>
      <w:r>
        <w:rPr/>
        <w:t>Accept: */*</w:t>
      </w:r>
    </w:p>
    <w:p>
      <w:pPr>
        <w:pStyle w:val="Normal"/>
        <w:rPr/>
      </w:pPr>
      <w:r>
        <w:rPr/>
        <w:t>Accept-Charset: *</w:t>
      </w:r>
    </w:p>
    <w:p>
      <w:pPr>
        <w:pStyle w:val="Normal"/>
        <w:rPr/>
      </w:pPr>
      <w:r>
        <w:rPr/>
        <w:t>Accept-Encoding: gzip, deflate</w:t>
      </w:r>
    </w:p>
    <w:p>
      <w:pPr>
        <w:pStyle w:val="Normal"/>
        <w:rPr/>
      </w:pPr>
      <w:r>
        <w:rPr/>
        <w:t>Accept-Language: *</w:t>
      </w:r>
    </w:p>
    <w:p>
      <w:pPr>
        <w:pStyle w:val="Normal"/>
        <w:rPr/>
      </w:pPr>
      <w:r>
        <w:rPr/>
        <w:t>Host: 172.24.128.8:8082</w:t>
      </w:r>
    </w:p>
    <w:p>
      <w:pPr>
        <w:pStyle w:val="Normal"/>
        <w:rPr/>
      </w:pPr>
      <w:r>
        <w:rPr/>
        <w:t>User-Agent: Jakarta Commons-HttpClient/3.1</w:t>
      </w:r>
    </w:p>
    <w:p>
      <w:pPr>
        <w:pStyle w:val="Normal"/>
        <w:rPr/>
      </w:pPr>
      <w:r>
        <w:rPr/>
        <w:t>Authorization: Basic NDY0OTk0MjQ5MjEzODc5Nzg3MDAwLTAwMDQ=</w:t>
      </w:r>
    </w:p>
    <w:p>
      <w:pPr>
        <w:pStyle w:val="Normal"/>
        <w:rPr/>
      </w:pPr>
      <w:r>
        <w:rPr/>
        <w:t>Content-Length: 226</w:t>
      </w:r>
    </w:p>
    <w:p>
      <w:pPr>
        <w:pStyle w:val="Normal"/>
        <w:rPr/>
      </w:pPr>
      <w:r>
        <w:rPr/>
        <w:t>Connection: Keep-Alive</w:t>
      </w:r>
    </w:p>
    <w:p>
      <w:pPr>
        <w:pStyle w:val="Normal"/>
        <w:rPr/>
      </w:pPr>
      <w:r>
        <w:rPr/>
        <w:t>&lt;agendasStatus&gt;</w:t>
      </w:r>
    </w:p>
    <w:p>
      <w:pPr>
        <w:pStyle w:val="Normal"/>
        <w:rPr/>
      </w:pPr>
      <w:r>
        <w:rPr/>
        <w:t>&lt;agendaStatus&gt;</w:t>
      </w:r>
    </w:p>
    <w:p>
      <w:pPr>
        <w:pStyle w:val="Normal"/>
        <w:rPr/>
      </w:pPr>
      <w:r>
        <w:rPr/>
        <w:t>&lt;index&gt;0&lt;/index&gt;</w:t>
      </w:r>
    </w:p>
    <w:p>
      <w:pPr>
        <w:pStyle w:val="Normal"/>
        <w:rPr/>
      </w:pPr>
      <w:r>
        <w:rPr/>
        <w:t>&lt;agendaEntryStatus&gt;ToBeDone&lt;/agendaEntryStatus&gt;</w:t>
      </w:r>
    </w:p>
    <w:p>
      <w:pPr>
        <w:pStyle w:val="Normal"/>
        <w:rPr/>
      </w:pPr>
      <w:r>
        <w:rPr/>
        <w:t>&lt;/agendaStatus&gt;</w:t>
      </w:r>
    </w:p>
    <w:p>
      <w:pPr>
        <w:pStyle w:val="Normal"/>
        <w:rPr/>
      </w:pPr>
      <w:r>
        <w:rPr/>
        <w:t>&lt;agendaStatus&gt;</w:t>
      </w:r>
    </w:p>
    <w:p>
      <w:pPr>
        <w:pStyle w:val="Normal"/>
        <w:rPr/>
      </w:pPr>
      <w:r>
        <w:rPr/>
        <w:t>&lt;index&gt;2&lt;/index&gt;</w:t>
      </w:r>
    </w:p>
    <w:p>
      <w:pPr>
        <w:pStyle w:val="Normal"/>
        <w:rPr/>
      </w:pPr>
      <w:r>
        <w:rPr/>
        <w:t>&lt;agendaEntryStatus&gt;OnGoing&lt;/agendaEntryStatus&gt;</w:t>
      </w:r>
    </w:p>
    <w:p>
      <w:pPr>
        <w:pStyle w:val="Normal"/>
        <w:rPr/>
      </w:pPr>
      <w:r>
        <w:rPr/>
        <w:t>&lt;/agendaStatus&gt;</w:t>
      </w:r>
    </w:p>
    <w:p>
      <w:pPr>
        <w:pStyle w:val="Normal"/>
        <w:rPr/>
      </w:pPr>
      <w:r>
        <w:rPr/>
        <w:t>&lt;/agendasStatus&gt;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HTTP/1.1 200 OK</w:t>
      </w:r>
    </w:p>
    <w:p>
      <w:pPr>
        <w:pStyle w:val="Normal"/>
        <w:rPr/>
      </w:pPr>
      <w:r>
        <w:rPr/>
        <w:t>Accept-Ranges: bytes</w:t>
      </w:r>
    </w:p>
    <w:p>
      <w:pPr>
        <w:pStyle w:val="Normal"/>
        <w:rPr/>
      </w:pPr>
      <w:r>
        <w:rPr/>
        <w:t>Server: Apache</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Normal"/>
        <w:rPr/>
      </w:pPr>
      <w:r>
        <w:rPr/>
      </w:r>
    </w:p>
    <w:p>
      <w:pPr>
        <w:pStyle w:val="Normal"/>
        <w:rPr/>
      </w:pPr>
      <w:r>
        <w:rPr/>
      </w:r>
    </w:p>
    <w:p>
      <w:pPr>
        <w:pStyle w:val="4"/>
        <w:numPr>
          <w:ilvl w:val="0"/>
          <w:numId w:val="0"/>
        </w:numPr>
        <w:ind w:left="231" w:right="210" w:hanging="0"/>
        <w:rPr/>
      </w:pPr>
      <w:bookmarkStart w:id="408" w:name="_Toc396299419"/>
      <w:bookmarkEnd w:id="408"/>
      <w:r>
        <w:rPr/>
        <w:t>查看会议议程</w:t>
      </w:r>
    </w:p>
    <w:p>
      <w:pPr>
        <w:pStyle w:val="5"/>
        <w:ind w:left="210" w:right="210" w:hanging="0"/>
        <w:rPr/>
      </w:pPr>
      <w:r>
        <w:rPr/>
        <w:t>接口描述</w:t>
      </w:r>
    </w:p>
    <w:p>
      <w:pPr>
        <w:pStyle w:val="Normal"/>
        <w:rPr/>
      </w:pPr>
      <w:r>
        <w:rPr/>
        <w:t>该接口提供会议召开过程中查看会议议程的功能。会议能力系统收到请求，返回指定会议的所有议程信息。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/rest/{version}/conferences/{conferenceID}/agenda</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r>
    </w:tbl>
    <w:p>
      <w:pPr>
        <w:pStyle w:val="Normal"/>
        <w:rPr/>
      </w:pPr>
      <w:r>
        <w:rPr/>
      </w:r>
    </w:p>
    <w:p>
      <w:pPr>
        <w:pStyle w:val="5"/>
        <w:ind w:left="210" w:right="210" w:hanging="0"/>
        <w:rPr/>
      </w:pPr>
      <w:r>
        <w:rPr/>
        <w:t>输出参数</w:t>
      </w:r>
    </w:p>
    <w:tbl>
      <w:tblPr>
        <w:tblW w:w="425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649"/>
        <w:gridCol w:w="557"/>
        <w:gridCol w:w="1096"/>
        <w:gridCol w:w="1103"/>
        <w:gridCol w:w="3787"/>
      </w:tblGrid>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3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819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3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3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3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819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6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agendaR</w:t>
            </w:r>
            <w:r>
              <w:rPr/>
              <w:t>esult</w:t>
            </w:r>
          </w:p>
        </w:tc>
        <w:tc>
          <w:tcPr>
            <w:tcW w:w="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AgendaR</w:t>
            </w:r>
            <w:r>
              <w:rPr/>
              <w:t>esult</w:t>
            </w:r>
          </w:p>
        </w:tc>
        <w:tc>
          <w:tcPr>
            <w:tcW w:w="11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3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操作结果。请参考</w:t>
            </w:r>
            <w:r>
              <w:rPr>
                <w:rFonts w:cs="Arial"/>
              </w:rPr>
              <w:t>AgendaR</w:t>
            </w:r>
            <w:r>
              <w:rPr/>
              <w:t>esult</w:t>
            </w:r>
            <w:r>
              <w:rPr/>
              <w:t>数据结构</w:t>
            </w:r>
          </w:p>
        </w:tc>
      </w:tr>
    </w:tbl>
    <w:p>
      <w:pPr>
        <w:pStyle w:val="Normal"/>
        <w:widowControl w:val="false"/>
        <w:snapToGrid w:val="true"/>
        <w:spacing w:lineRule="auto" w:line="300" w:before="0" w:after="0"/>
        <w:ind w:left="0" w:right="0" w:hanging="0"/>
        <w:rPr/>
      </w:pPr>
      <w:r>
        <w:rPr/>
      </w:r>
    </w:p>
    <w:p>
      <w:pPr>
        <w:pStyle w:val="TableDescription"/>
        <w:numPr>
          <w:ilvl w:val="8"/>
          <w:numId w:val="2"/>
        </w:numPr>
        <w:ind w:left="441" w:right="0" w:hanging="0"/>
        <w:rPr/>
      </w:pPr>
      <w:r>
        <w:rPr/>
        <w:t>AgendaResult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agenda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Agenda</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会议议程</w:t>
            </w:r>
          </w:p>
        </w:tc>
      </w:tr>
    </w:tbl>
    <w:p>
      <w:pPr>
        <w:pStyle w:val="Normal"/>
        <w:widowControl w:val="false"/>
        <w:snapToGrid w:val="true"/>
        <w:spacing w:lineRule="auto" w:line="300" w:before="0" w:after="0"/>
        <w:ind w:left="0" w:right="0" w:hanging="0"/>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t>Get   /rest/{version}/conferences/{conferenceID}/agenda</w:t>
      </w:r>
    </w:p>
    <w:p>
      <w:pPr>
        <w:pStyle w:val="Normal"/>
        <w:rPr/>
      </w:pPr>
      <w:r>
        <w:rPr/>
        <w:t>Date: Wed, 03 Sep 2014 04:09:55 GMT</w:t>
      </w:r>
    </w:p>
    <w:p>
      <w:pPr>
        <w:pStyle w:val="Normal"/>
        <w:rPr/>
      </w:pPr>
      <w:r>
        <w:rPr/>
        <w:t>Accept: */*</w:t>
      </w:r>
    </w:p>
    <w:p>
      <w:pPr>
        <w:pStyle w:val="Normal"/>
        <w:rPr/>
      </w:pPr>
      <w:r>
        <w:rPr/>
        <w:t>Accept-Charset: *</w:t>
      </w:r>
    </w:p>
    <w:p>
      <w:pPr>
        <w:pStyle w:val="Normal"/>
        <w:rPr/>
      </w:pPr>
      <w:r>
        <w:rPr/>
        <w:t>Accept-Encoding: gzip, deflate</w:t>
      </w:r>
    </w:p>
    <w:p>
      <w:pPr>
        <w:pStyle w:val="Normal"/>
        <w:rPr/>
      </w:pPr>
      <w:r>
        <w:rPr/>
        <w:t>Accept-Language: *</w:t>
      </w:r>
    </w:p>
    <w:p>
      <w:pPr>
        <w:pStyle w:val="Normal"/>
        <w:rPr/>
      </w:pPr>
      <w:r>
        <w:rPr/>
        <w:t>Host: 172.24.128.8:8082</w:t>
      </w:r>
    </w:p>
    <w:p>
      <w:pPr>
        <w:pStyle w:val="Normal"/>
        <w:rPr/>
      </w:pPr>
      <w:r>
        <w:rPr/>
        <w:t>User-Agent: Jakarta Commons-HttpClient/3.1</w:t>
      </w:r>
    </w:p>
    <w:p>
      <w:pPr>
        <w:pStyle w:val="Normal"/>
        <w:rPr/>
      </w:pPr>
      <w:r>
        <w:rPr/>
        <w:t>Authorization: Basic NDY0OTk0MjQ5MjEzODc5Nzg3MDAwLTAwMDQ=</w:t>
      </w:r>
    </w:p>
    <w:p>
      <w:pPr>
        <w:pStyle w:val="Normal"/>
        <w:rPr/>
      </w:pPr>
      <w:r>
        <w:rPr/>
        <w:t>Connection: Keep-Alive</w:t>
      </w:r>
    </w:p>
    <w:p>
      <w:pPr>
        <w:pStyle w:val="Normal"/>
        <w:widowControl w:val="false"/>
        <w:numPr>
          <w:ilvl w:val="0"/>
          <w:numId w:val="5"/>
        </w:numPr>
        <w:snapToGrid w:val="true"/>
        <w:spacing w:lineRule="auto" w:line="300" w:before="0" w:after="0"/>
        <w:rPr/>
      </w:pPr>
      <w:r>
        <w:rPr/>
        <w:t>响应消息：</w:t>
      </w:r>
    </w:p>
    <w:p>
      <w:pPr>
        <w:pStyle w:val="Normal"/>
        <w:rPr/>
      </w:pPr>
      <w:r>
        <w:rPr/>
        <w:t>HTTP/1.1 200 OK</w:t>
      </w:r>
    </w:p>
    <w:p>
      <w:pPr>
        <w:pStyle w:val="Normal"/>
        <w:rPr/>
      </w:pPr>
      <w:r>
        <w:rPr/>
        <w:t>Date: 3 Sep 2014 04:09:55 GMT</w:t>
      </w:r>
    </w:p>
    <w:p>
      <w:pPr>
        <w:pStyle w:val="Normal"/>
        <w:rPr/>
      </w:pPr>
      <w:r>
        <w:rPr/>
        <w:t>Server: Restlet-Framework/2.08</w:t>
      </w:r>
    </w:p>
    <w:p>
      <w:pPr>
        <w:pStyle w:val="Normal"/>
        <w:rPr/>
      </w:pPr>
      <w:r>
        <w:rPr/>
        <w:t>&lt;?xml version="1.0" encoding="UTF-8"?&gt;</w:t>
      </w:r>
    </w:p>
    <w:p>
      <w:pPr>
        <w:pStyle w:val="Normal"/>
        <w:rPr/>
      </w:pPr>
      <w:r>
        <w:rPr/>
        <w:t>&lt;agendaResult&gt;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&lt;agenda&gt;</w:t>
      </w:r>
    </w:p>
    <w:p>
      <w:pPr>
        <w:pStyle w:val="Normal"/>
        <w:rPr/>
      </w:pPr>
      <w:r>
        <w:rPr/>
        <w:t xml:space="preserve">    </w:t>
      </w:r>
      <w:r>
        <w:rPr/>
        <w:t>&lt;agendaEntry&gt;</w:t>
      </w:r>
    </w:p>
    <w:p>
      <w:pPr>
        <w:pStyle w:val="Normal"/>
        <w:rPr/>
      </w:pPr>
      <w:r>
        <w:rPr/>
        <w:t xml:space="preserve">      </w:t>
      </w:r>
      <w:r>
        <w:rPr/>
        <w:t>&lt;index&gt;0&lt;/index&gt;</w:t>
      </w:r>
    </w:p>
    <w:p>
      <w:pPr>
        <w:pStyle w:val="Normal"/>
        <w:rPr/>
      </w:pPr>
      <w:r>
        <w:rPr/>
        <w:t xml:space="preserve">      </w:t>
      </w:r>
      <w:r>
        <w:rPr/>
        <w:t>&lt;startTime&gt;1409716681303&lt;/startTime&gt;</w:t>
      </w:r>
    </w:p>
    <w:p>
      <w:pPr>
        <w:pStyle w:val="Normal"/>
        <w:rPr/>
      </w:pPr>
      <w:r>
        <w:rPr/>
        <w:t xml:space="preserve">      </w:t>
      </w:r>
      <w:r>
        <w:rPr/>
        <w:t>&lt;length&gt;600000&lt;/length&gt;</w:t>
      </w:r>
    </w:p>
    <w:p>
      <w:pPr>
        <w:pStyle w:val="Normal"/>
        <w:rPr/>
      </w:pPr>
      <w:r>
        <w:rPr/>
        <w:t xml:space="preserve">      </w:t>
      </w:r>
      <w:r>
        <w:rPr/>
        <w:t>&lt;content&gt;Agenda00&lt;/content&gt;</w:t>
      </w:r>
    </w:p>
    <w:p>
      <w:pPr>
        <w:pStyle w:val="Normal"/>
        <w:rPr/>
      </w:pPr>
      <w:r>
        <w:rPr/>
        <w:t xml:space="preserve">    </w:t>
      </w:r>
      <w:r>
        <w:rPr/>
        <w:t>&lt;/agendaEntry&gt;</w:t>
      </w:r>
    </w:p>
    <w:p>
      <w:pPr>
        <w:pStyle w:val="Normal"/>
        <w:rPr/>
      </w:pPr>
      <w:r>
        <w:rPr/>
        <w:t xml:space="preserve">    </w:t>
      </w:r>
      <w:r>
        <w:rPr/>
        <w:t>&lt;agendaEntry&gt;</w:t>
      </w:r>
    </w:p>
    <w:p>
      <w:pPr>
        <w:pStyle w:val="Normal"/>
        <w:rPr/>
      </w:pPr>
      <w:r>
        <w:rPr/>
        <w:t xml:space="preserve">      </w:t>
      </w:r>
      <w:r>
        <w:rPr/>
        <w:t>&lt;index&gt;2&lt;/index&gt;</w:t>
      </w:r>
    </w:p>
    <w:p>
      <w:pPr>
        <w:pStyle w:val="Normal"/>
        <w:rPr/>
      </w:pPr>
      <w:r>
        <w:rPr/>
        <w:t xml:space="preserve">      </w:t>
      </w:r>
      <w:r>
        <w:rPr/>
        <w:t>&lt;startTime&gt;1409716681313&lt;/startTime&gt;</w:t>
      </w:r>
    </w:p>
    <w:p>
      <w:pPr>
        <w:pStyle w:val="Normal"/>
        <w:rPr/>
      </w:pPr>
      <w:r>
        <w:rPr/>
        <w:t xml:space="preserve">      </w:t>
      </w:r>
      <w:r>
        <w:rPr/>
        <w:t>&lt;length&gt;1800000&lt;/length&gt;</w:t>
      </w:r>
    </w:p>
    <w:p>
      <w:pPr>
        <w:pStyle w:val="Normal"/>
        <w:rPr/>
      </w:pPr>
      <w:r>
        <w:rPr/>
        <w:t xml:space="preserve">      </w:t>
      </w:r>
      <w:r>
        <w:rPr/>
        <w:t>&lt;content&gt;Agenda22&lt;/content&gt;</w:t>
      </w:r>
    </w:p>
    <w:p>
      <w:pPr>
        <w:pStyle w:val="Normal"/>
        <w:rPr/>
      </w:pPr>
      <w:r>
        <w:rPr/>
        <w:t xml:space="preserve">    </w:t>
      </w:r>
      <w:r>
        <w:rPr/>
        <w:t>&lt;/agendaEntry&gt;</w:t>
      </w:r>
    </w:p>
    <w:p>
      <w:pPr>
        <w:pStyle w:val="Normal"/>
        <w:rPr/>
      </w:pPr>
      <w:r>
        <w:rPr/>
        <w:t xml:space="preserve">    </w:t>
      </w:r>
      <w:r>
        <w:rPr/>
        <w:t>&lt;agendaEntry&gt;</w:t>
      </w:r>
    </w:p>
    <w:p>
      <w:pPr>
        <w:pStyle w:val="Normal"/>
        <w:rPr/>
      </w:pPr>
      <w:r>
        <w:rPr/>
        <w:t xml:space="preserve">      </w:t>
      </w:r>
      <w:r>
        <w:rPr/>
        <w:t>&lt;index&gt;4&lt;/index&gt;</w:t>
      </w:r>
    </w:p>
    <w:p>
      <w:pPr>
        <w:pStyle w:val="Normal"/>
        <w:rPr/>
      </w:pPr>
      <w:r>
        <w:rPr/>
        <w:t xml:space="preserve">      </w:t>
      </w:r>
      <w:r>
        <w:rPr/>
        <w:t>&lt;startTime&gt;1409716681333&lt;/startTime&gt;</w:t>
      </w:r>
    </w:p>
    <w:p>
      <w:pPr>
        <w:pStyle w:val="Normal"/>
        <w:rPr/>
      </w:pPr>
      <w:r>
        <w:rPr/>
        <w:t xml:space="preserve">      </w:t>
      </w:r>
      <w:r>
        <w:rPr/>
        <w:t>&lt;length&gt;1800000&lt;/length&gt;</w:t>
      </w:r>
    </w:p>
    <w:p>
      <w:pPr>
        <w:pStyle w:val="Normal"/>
        <w:rPr/>
      </w:pPr>
      <w:r>
        <w:rPr/>
        <w:t xml:space="preserve">      </w:t>
      </w:r>
      <w:r>
        <w:rPr/>
        <w:t>&lt;content&gt;Agenda44&lt;/content&gt;</w:t>
      </w:r>
    </w:p>
    <w:p>
      <w:pPr>
        <w:pStyle w:val="Normal"/>
        <w:rPr/>
      </w:pPr>
      <w:r>
        <w:rPr/>
        <w:t xml:space="preserve">    </w:t>
      </w:r>
      <w:r>
        <w:rPr/>
        <w:t>&lt;/agendaEntry&gt;</w:t>
      </w:r>
    </w:p>
    <w:p>
      <w:pPr>
        <w:pStyle w:val="Normal"/>
        <w:rPr/>
      </w:pPr>
      <w:r>
        <w:rPr/>
        <w:t xml:space="preserve">  </w:t>
      </w:r>
      <w:r>
        <w:rPr/>
        <w:t>&lt;/agenda&gt;</w:t>
      </w:r>
    </w:p>
    <w:p>
      <w:pPr>
        <w:pStyle w:val="Normal"/>
        <w:rPr/>
      </w:pPr>
      <w:r>
        <w:rPr/>
        <w:t>&lt;/agendaResult&gt;</w:t>
      </w:r>
    </w:p>
    <w:p>
      <w:pPr>
        <w:pStyle w:val="Normal"/>
        <w:rPr/>
      </w:pPr>
      <w:r>
        <w:rPr/>
      </w:r>
    </w:p>
    <w:p>
      <w:pPr>
        <w:pStyle w:val="Normal"/>
        <w:rPr/>
      </w:pPr>
      <w:r>
        <w:rPr/>
      </w:r>
    </w:p>
    <w:p>
      <w:pPr>
        <w:pStyle w:val="3"/>
        <w:numPr>
          <w:ilvl w:val="2"/>
          <w:numId w:val="3"/>
        </w:numPr>
        <w:rPr/>
      </w:pPr>
      <w:bookmarkStart w:id="409" w:name="_Toc450768877"/>
      <w:bookmarkEnd w:id="409"/>
      <w:r>
        <w:rPr/>
        <w:t>视频会议控制相关接口</w:t>
      </w:r>
    </w:p>
    <w:p>
      <w:pPr>
        <w:pStyle w:val="4"/>
        <w:numPr>
          <w:ilvl w:val="0"/>
          <w:numId w:val="0"/>
        </w:numPr>
        <w:ind w:left="231" w:right="210" w:hanging="0"/>
        <w:rPr/>
      </w:pPr>
      <w:bookmarkStart w:id="410" w:name="_Toc365380531"/>
      <w:bookmarkEnd w:id="410"/>
      <w:r>
        <w:rPr/>
        <w:t>选看视频画面</w:t>
      </w:r>
    </w:p>
    <w:p>
      <w:pPr>
        <w:pStyle w:val="5"/>
        <w:ind w:left="210" w:right="210" w:hanging="0"/>
        <w:rPr/>
      </w:pPr>
      <w:r>
        <w:rPr/>
        <w:t>接口描述</w:t>
      </w:r>
    </w:p>
    <w:p>
      <w:pPr>
        <w:pStyle w:val="Normal"/>
        <w:rPr/>
      </w:pPr>
      <w:r>
        <w:rPr/>
        <w:t>系统通过该接口提供查看视频画面功能。在广播视频模式下，会议主席可以为广播源或会议主席设置视频选看（智真会议、高清会议支持会议主席选看；标清会议支持广播源选看）。这个接口同时适用于两个场景：</w:t>
      </w:r>
    </w:p>
    <w:p>
      <w:pPr>
        <w:pStyle w:val="Style20"/>
        <w:ind w:left="1701" w:right="0" w:firstLine="210"/>
        <w:rPr/>
      </w:pPr>
      <w:r>
        <w:rPr/>
        <w:t>智真会议、高清会议处于广播视频模式</w:t>
      </w:r>
      <w:ins w:id="175" w:author="c00353248" w:date="2016-03-01T14:57:00Z">
        <w:r>
          <w:rPr/>
          <w:t>和多画面广播模式</w:t>
        </w:r>
      </w:ins>
      <w:r>
        <w:rPr/>
        <w:t>时，会议主席为自己设置视频选看；标清会议处于广播视频模式（单画面广播）时，会议主席为广播源设置视频选看。此处的选看适用于固定选看和轮循选看。</w:t>
      </w:r>
    </w:p>
    <w:p>
      <w:pPr>
        <w:pStyle w:val="Style20"/>
        <w:ind w:left="1701" w:right="0" w:firstLine="210"/>
        <w:rPr/>
      </w:pPr>
      <w:r>
        <w:rPr/>
        <w:t>对于高清、智真会议，本接口还可用于屏幕选看。参数填写规则请参考“</w:t>
      </w:r>
      <w:r>
        <w:rPr/>
        <w:t xml:space="preserve">Web MC </w:t>
      </w:r>
      <w:r>
        <w:rPr/>
        <w:t>会控操作与接口对应关系</w:t>
      </w:r>
      <w:r>
        <w:rPr/>
        <w:t>.docx”</w:t>
      </w:r>
      <w:r>
        <w:rPr/>
        <w:t>。</w:t>
      </w:r>
    </w:p>
    <w:p>
      <w:pPr>
        <w:pStyle w:val="Normal"/>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/rest/{version}/conferences/{conferenceID}/participants/{participantID}/</w:t>
            </w:r>
            <w:r>
              <w:rPr/>
              <w:t>srcScreen</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videoSelections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VideoSelection[ ]</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视频选看内容，用</w:t>
            </w:r>
            <w:r>
              <w:rPr>
                <w:rFonts w:cs="Arial"/>
              </w:rPr>
              <w:t>XML</w:t>
            </w:r>
            <w:r>
              <w:rPr>
                <w:rFonts w:cs="Arial"/>
              </w:rPr>
              <w:t>表示。</w:t>
            </w:r>
          </w:p>
          <w:p>
            <w:pPr>
              <w:pStyle w:val="Style44"/>
              <w:rPr>
                <w:rFonts w:cs="Arial"/>
              </w:rPr>
            </w:pPr>
            <w:r>
              <w:rPr>
                <w:rFonts w:cs="Arial"/>
              </w:rPr>
              <w:t>单画面广播源用户</w:t>
            </w:r>
            <w:r>
              <w:rPr>
                <w:rFonts w:cs="Arial"/>
              </w:rPr>
              <w:t>/</w:t>
            </w:r>
            <w:r>
              <w:rPr>
                <w:rFonts w:cs="Arial"/>
              </w:rPr>
              <w:t>会议主席选看：只需填一个</w:t>
            </w:r>
            <w:r>
              <w:rPr>
                <w:rFonts w:cs="Arial"/>
              </w:rPr>
              <w:t>VideoSelection</w:t>
            </w:r>
            <w:r>
              <w:rPr>
                <w:rFonts w:cs="Arial"/>
              </w:rPr>
              <w:t>；</w:t>
            </w:r>
          </w:p>
          <w:p>
            <w:pPr>
              <w:pStyle w:val="Style44"/>
              <w:rPr>
                <w:rFonts w:cs="Arial"/>
              </w:rPr>
            </w:pPr>
            <w:r>
              <w:rPr>
                <w:rFonts w:cs="Arial"/>
              </w:rPr>
              <w:t>自由模式智真与会者选看其他智真与会者，可以针对左屏、主屏、右屏分别选看，填写一个到三个</w:t>
            </w:r>
            <w:r>
              <w:rPr>
                <w:rFonts w:cs="Arial"/>
              </w:rPr>
              <w:t>VideoSelection</w:t>
            </w:r>
            <w:r>
              <w:rPr>
                <w:rFonts w:cs="Arial"/>
              </w:rPr>
              <w:t>。</w:t>
            </w:r>
          </w:p>
        </w:tc>
      </w:tr>
    </w:tbl>
    <w:p>
      <w:pPr>
        <w:pStyle w:val="Normal"/>
        <w:rPr/>
      </w:pPr>
      <w:r>
        <w:rPr/>
      </w:r>
    </w:p>
    <w:p>
      <w:pPr>
        <w:pStyle w:val="TableDescription"/>
        <w:numPr>
          <w:ilvl w:val="8"/>
          <w:numId w:val="3"/>
        </w:numPr>
        <w:rPr/>
      </w:pPr>
      <w:r>
        <w:rPr/>
        <w:t>VideoSelection</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描述</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subscriberInPics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SubscriberInPic[ ]</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子画面列表。详见</w:t>
            </w:r>
            <w:r>
              <w:rPr/>
              <w:t>SubscriberInPic</w:t>
            </w:r>
            <w:r>
              <w:rPr/>
              <w:t>数据结构。</w:t>
            </w:r>
          </w:p>
          <w:p>
            <w:pPr>
              <w:pStyle w:val="Style44"/>
              <w:rPr/>
            </w:pPr>
            <w:r>
              <w:rPr/>
              <w:t>此接口适用于以后的业务扩展：选看多画面。目前只能选看单画面；该数组大小为</w:t>
            </w:r>
            <w:r>
              <w:rPr/>
              <w:t>1</w:t>
            </w:r>
            <w:r>
              <w:rPr/>
              <w:t>。</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 xml:space="preserve">switchTime              </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5</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表示轮询间隔，单位：秒。当同一个子画面中包含有多个视频源时，此参数有效。</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selectionByScreen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false</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是否为屏幕选看。</w:t>
            </w:r>
          </w:p>
          <w:p>
            <w:pPr>
              <w:pStyle w:val="Style44"/>
              <w:rPr/>
            </w:pPr>
            <w:r>
              <w:rPr/>
              <w:t>false</w:t>
            </w:r>
            <w:r>
              <w:rPr/>
              <w:t>：否</w:t>
            </w:r>
          </w:p>
          <w:p>
            <w:pPr>
              <w:pStyle w:val="Style44"/>
              <w:rPr/>
            </w:pPr>
            <w:r>
              <w:rPr/>
              <w:t>true</w:t>
            </w:r>
            <w:r>
              <w:rPr/>
              <w:t>：是</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dstScreen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 xml:space="preserve">String </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观看者屏幕</w:t>
            </w:r>
            <w:r>
              <w:rPr/>
              <w:t>Call ID</w:t>
            </w:r>
            <w:r>
              <w:rPr/>
              <w:t>。最大不超过</w:t>
            </w:r>
            <w:r>
              <w:rPr/>
              <w:t>255</w:t>
            </w:r>
            <w:r>
              <w:rPr/>
              <w:t>个字符。</w:t>
            </w:r>
          </w:p>
          <w:p>
            <w:pPr>
              <w:pStyle w:val="Style44"/>
              <w:rPr/>
            </w:pPr>
            <w:r>
              <w:rPr/>
              <w:t>广播源用户</w:t>
            </w:r>
            <w:r>
              <w:rPr/>
              <w:t>/</w:t>
            </w:r>
            <w:r>
              <w:rPr/>
              <w:t>会议主席选看：如果观看者是三屏智真用户，则</w:t>
            </w:r>
            <w:r>
              <w:rPr/>
              <w:t>dstScreen</w:t>
            </w:r>
            <w:r>
              <w:rPr/>
              <w:t>为主屏</w:t>
            </w:r>
            <w:r>
              <w:rPr/>
              <w:t>Call ID</w:t>
            </w:r>
            <w:r>
              <w:rPr/>
              <w:t>。系统限制：若被观看者同时为三屏智真用户，此时实现为主屏选看主屏。</w:t>
            </w:r>
          </w:p>
          <w:p>
            <w:pPr>
              <w:pStyle w:val="Style44"/>
              <w:rPr/>
            </w:pPr>
            <w:r>
              <w:rPr/>
              <w:t>自由模式智真选看：本字段可选值为主屏、左屏、右屏。</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/rest/{version}/conferences/{conferenceID}/participants/{participantID}/srcScreen</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403</w:t>
      </w:r>
    </w:p>
    <w:p>
      <w:pPr>
        <w:pStyle w:val="Normal"/>
        <w:rPr/>
      </w:pPr>
      <w:r>
        <w:rPr/>
        <w:t>Content-Type: text/xml; charset=UTF-8</w:t>
      </w:r>
    </w:p>
    <w:p>
      <w:pPr>
        <w:pStyle w:val="Normal"/>
        <w:rPr/>
      </w:pPr>
      <w:r>
        <w:rPr/>
      </w:r>
    </w:p>
    <w:p>
      <w:pPr>
        <w:pStyle w:val="Normal"/>
        <w:rPr/>
      </w:pPr>
      <w:r>
        <w:rPr/>
        <w:t>&lt;?xml version="1.0" encoding="UTF-8"?&gt;</w:t>
      </w:r>
    </w:p>
    <w:p>
      <w:pPr>
        <w:pStyle w:val="Normal"/>
        <w:rPr/>
      </w:pPr>
      <w:r>
        <w:rPr/>
        <w:t>&lt;videoSelections&gt;</w:t>
      </w:r>
    </w:p>
    <w:p>
      <w:pPr>
        <w:pStyle w:val="Normal"/>
        <w:rPr/>
      </w:pPr>
      <w:r>
        <w:rPr/>
        <w:tab/>
        <w:t>&lt;videoSelection&gt;</w:t>
      </w:r>
    </w:p>
    <w:p>
      <w:pPr>
        <w:pStyle w:val="Normal"/>
        <w:rPr/>
      </w:pPr>
      <w:r>
        <w:rPr/>
        <w:tab/>
        <w:tab/>
        <w:t>&lt;subscriberInPics&gt;</w:t>
      </w:r>
    </w:p>
    <w:p>
      <w:pPr>
        <w:pStyle w:val="Normal"/>
        <w:rPr/>
      </w:pPr>
      <w:r>
        <w:rPr/>
        <w:tab/>
        <w:tab/>
        <w:tab/>
        <w:t>&lt;index&gt;1&lt;/index&gt;</w:t>
      </w:r>
    </w:p>
    <w:p>
      <w:pPr>
        <w:pStyle w:val="Normal"/>
        <w:rPr/>
      </w:pPr>
      <w:r>
        <w:rPr/>
        <w:tab/>
        <w:tab/>
        <w:tab/>
        <w:t>&lt;type&gt;0&lt;/type&gt;</w:t>
      </w:r>
    </w:p>
    <w:p>
      <w:pPr>
        <w:pStyle w:val="Normal"/>
        <w:rPr/>
      </w:pPr>
      <w:r>
        <w:rPr/>
        <w:tab/>
        <w:tab/>
        <w:tab/>
        <w:t>&lt;subscriber&gt;tydjk89&lt;/subscriber&gt;</w:t>
      </w:r>
    </w:p>
    <w:p>
      <w:pPr>
        <w:pStyle w:val="Normal"/>
        <w:rPr/>
      </w:pPr>
      <w:r>
        <w:rPr/>
        <w:tab/>
        <w:tab/>
        <w:tab/>
        <w:t>&lt;currentDisplaySubscriber&gt;</w:t>
      </w:r>
    </w:p>
    <w:p>
      <w:pPr>
        <w:pStyle w:val="Normal"/>
        <w:rPr/>
      </w:pPr>
      <w:r>
        <w:rPr/>
        <w:tab/>
        <w:tab/>
        <w:tab/>
        <w:tab/>
        <w:t>ShenZhen N5-3F-12</w:t>
      </w:r>
    </w:p>
    <w:p>
      <w:pPr>
        <w:pStyle w:val="Normal"/>
        <w:rPr/>
      </w:pPr>
      <w:r>
        <w:rPr/>
        <w:tab/>
        <w:tab/>
        <w:tab/>
        <w:t>&lt;/currentDisplaySubscriber&gt;</w:t>
      </w:r>
    </w:p>
    <w:p>
      <w:pPr>
        <w:pStyle w:val="Normal"/>
        <w:rPr/>
      </w:pPr>
      <w:r>
        <w:rPr/>
        <w:tab/>
        <w:tab/>
        <w:t>&lt;/subscriberInPics&gt;</w:t>
      </w:r>
    </w:p>
    <w:p>
      <w:pPr>
        <w:pStyle w:val="Normal"/>
        <w:rPr/>
      </w:pPr>
      <w:r>
        <w:rPr/>
        <w:tab/>
        <w:tab/>
        <w:t>&lt;switchTime&gt;5&lt;/switchTime&gt;</w:t>
      </w:r>
    </w:p>
    <w:p>
      <w:pPr>
        <w:pStyle w:val="Normal"/>
        <w:rPr/>
      </w:pPr>
      <w:r>
        <w:rPr/>
        <w:tab/>
        <w:tab/>
        <w:t>&lt;selectionByScreen &gt;false&lt;/selectionByScreen &gt;</w:t>
      </w:r>
    </w:p>
    <w:p>
      <w:pPr>
        <w:pStyle w:val="Normal"/>
        <w:rPr/>
      </w:pPr>
      <w:r>
        <w:rPr/>
        <w:tab/>
        <w:tab/>
        <w:t>&lt;dstScreen&gt;rtshhh6788&lt;/dstScreen&gt;</w:t>
      </w:r>
    </w:p>
    <w:p>
      <w:pPr>
        <w:pStyle w:val="Normal"/>
        <w:rPr/>
      </w:pPr>
      <w:r>
        <w:rPr/>
        <w:tab/>
        <w:t>&lt;/videoSelection&gt;</w:t>
      </w:r>
    </w:p>
    <w:p>
      <w:pPr>
        <w:pStyle w:val="Normal"/>
        <w:rPr/>
      </w:pPr>
      <w:r>
        <w:rPr/>
        <w:t>&lt;/videoSelections&gt;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 xml:space="preserve">&lt;/result&gt; </w:t>
      </w:r>
    </w:p>
    <w:p>
      <w:pPr>
        <w:pStyle w:val="4"/>
        <w:numPr>
          <w:ilvl w:val="0"/>
          <w:numId w:val="0"/>
        </w:numPr>
        <w:ind w:left="231" w:right="210" w:hanging="0"/>
        <w:rPr/>
      </w:pPr>
      <w:bookmarkStart w:id="411" w:name="_切换显示策略"/>
      <w:bookmarkStart w:id="412" w:name="_Toc365380532"/>
      <w:bookmarkEnd w:id="411"/>
      <w:bookmarkEnd w:id="412"/>
      <w:r>
        <w:rPr/>
        <w:t>切换显示策略</w:t>
      </w:r>
    </w:p>
    <w:p>
      <w:pPr>
        <w:pStyle w:val="5"/>
        <w:ind w:left="210" w:right="210" w:hanging="0"/>
        <w:rPr/>
      </w:pPr>
      <w:r>
        <w:rPr/>
        <w:t>接口描述</w:t>
      </w:r>
    </w:p>
    <w:p>
      <w:pPr>
        <w:pStyle w:val="Normal"/>
        <w:rPr/>
      </w:pPr>
      <w:r>
        <w:rPr/>
        <w:t>系统通过该接口提供切换视频显示策略功能，适用的切换功能有：切换到语音激励，切换到固定广播与会者，切换到轮询广播与会者。设置多画面也使用该接口。显示策略切换只对主子画面起作用。当主子画面切换到语音激励时，其他辅子画面不能进行轮询，只能广播当前正在播放的画面，这是系统设计约束。参数填写规则请参考“</w:t>
      </w:r>
      <w:r>
        <w:rPr/>
        <w:t xml:space="preserve">Web MC </w:t>
      </w:r>
      <w:r>
        <w:rPr/>
        <w:t>会控操作与接口对应关系</w:t>
      </w:r>
      <w:r>
        <w:rPr/>
        <w:t>.docx”</w:t>
      </w:r>
      <w:r>
        <w:rPr/>
        <w:t>。</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/rest/{version}/conferences/{conferenceID}/mixedPicture</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mixedPicture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MixedPicture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视频多画面参数，用</w:t>
            </w:r>
            <w:r>
              <w:rPr/>
              <w:t>XML</w:t>
            </w:r>
            <w:r>
              <w:rPr/>
              <w:t>表示。详见</w:t>
            </w:r>
            <w:r>
              <w:rPr/>
              <w:t>MixedPicture</w:t>
            </w:r>
            <w:r>
              <w:rPr/>
              <w:t>数据结构。</w:t>
            </w:r>
          </w:p>
        </w:tc>
      </w:tr>
    </w:tbl>
    <w:p>
      <w:pPr>
        <w:pStyle w:val="Normal"/>
        <w:rPr/>
      </w:pPr>
      <w:r>
        <w:rPr/>
      </w:r>
    </w:p>
    <w:p>
      <w:pPr>
        <w:pStyle w:val="TableDescription"/>
        <w:numPr>
          <w:ilvl w:val="8"/>
          <w:numId w:val="3"/>
        </w:numPr>
        <w:rPr/>
      </w:pPr>
      <w:r>
        <w:rPr/>
        <w:t>MixedPicture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8"/>
        <w:gridCol w:w="798"/>
        <w:gridCol w:w="1586"/>
        <w:gridCol w:w="952"/>
        <w:gridCol w:w="4361"/>
      </w:tblGrid>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 xml:space="preserve">imageType       </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t>
            </w:r>
            <w:r>
              <w:rPr/>
              <w:t>Single”</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画面的显示方式（如果是标清视频会议，则只支持单画面和四画面两种情况）</w:t>
            </w:r>
          </w:p>
          <w:p>
            <w:pPr>
              <w:pStyle w:val="Style44"/>
              <w:rPr/>
            </w:pPr>
            <w:r>
              <w:rPr/>
              <w:t>ImageType</w:t>
            </w:r>
            <w:r>
              <w:rPr/>
              <w:t>是一个</w:t>
            </w:r>
            <w:r>
              <w:rPr/>
              <w:t>String</w:t>
            </w:r>
            <w:r>
              <w:rPr/>
              <w:t>的枚举类型</w:t>
            </w:r>
          </w:p>
          <w:p>
            <w:pPr>
              <w:pStyle w:val="Style44"/>
              <w:rPr/>
            </w:pPr>
            <w:r>
              <w:rPr/>
              <w:t>Single</w:t>
            </w:r>
            <w:r>
              <w:rPr/>
              <w:t>：单画面</w:t>
            </w:r>
          </w:p>
          <w:p>
            <w:pPr>
              <w:pStyle w:val="Style44"/>
              <w:rPr/>
            </w:pPr>
            <w:r>
              <w:rPr/>
              <w:t>Two</w:t>
            </w:r>
            <w:r>
              <w:rPr/>
              <w:t>：二画面</w:t>
            </w:r>
          </w:p>
          <w:p>
            <w:pPr>
              <w:pStyle w:val="Style44"/>
              <w:rPr/>
            </w:pPr>
            <w:r>
              <w:rPr/>
              <w:t>Three</w:t>
            </w:r>
            <w:r>
              <w:rPr/>
              <w:t>：三画面</w:t>
            </w:r>
          </w:p>
          <w:p>
            <w:pPr>
              <w:pStyle w:val="Style44"/>
              <w:rPr/>
            </w:pPr>
            <w:r>
              <w:rPr/>
              <w:t>Four</w:t>
            </w:r>
            <w:r>
              <w:rPr/>
              <w:t>：四画面</w:t>
            </w:r>
          </w:p>
          <w:p>
            <w:pPr>
              <w:pStyle w:val="Style44"/>
              <w:rPr/>
            </w:pPr>
            <w:r>
              <w:rPr/>
              <w:t>Six</w:t>
            </w:r>
            <w:r>
              <w:rPr/>
              <w:t>：六画面</w:t>
            </w:r>
          </w:p>
          <w:p>
            <w:pPr>
              <w:pStyle w:val="Style44"/>
              <w:rPr/>
            </w:pPr>
            <w:r>
              <w:rPr/>
              <w:t>Eight</w:t>
            </w:r>
            <w:r>
              <w:rPr/>
              <w:t>：八画面</w:t>
            </w:r>
          </w:p>
          <w:p>
            <w:pPr>
              <w:pStyle w:val="Style44"/>
              <w:rPr/>
            </w:pPr>
            <w:r>
              <w:rPr/>
              <w:t>Nine</w:t>
            </w:r>
            <w:r>
              <w:rPr/>
              <w:t>：九画面</w:t>
            </w:r>
          </w:p>
          <w:p>
            <w:pPr>
              <w:pStyle w:val="Style44"/>
              <w:rPr/>
            </w:pPr>
            <w:r>
              <w:rPr/>
              <w:t>ThirteenR</w:t>
            </w:r>
            <w:r>
              <w:rPr/>
              <w:t>：十三画面</w:t>
            </w:r>
            <w:r>
              <w:rPr/>
              <w:t>R</w:t>
            </w:r>
          </w:p>
          <w:p>
            <w:pPr>
              <w:pStyle w:val="Style44"/>
              <w:rPr/>
            </w:pPr>
            <w:r>
              <w:rPr/>
              <w:t>ThirteenM</w:t>
            </w:r>
            <w:r>
              <w:rPr/>
              <w:t>：十三画面</w:t>
            </w:r>
            <w:r>
              <w:rPr/>
              <w:t>M</w:t>
            </w:r>
          </w:p>
          <w:p>
            <w:pPr>
              <w:pStyle w:val="Style44"/>
              <w:rPr/>
            </w:pPr>
            <w:r>
              <w:rPr/>
              <w:t>Sixteen</w:t>
            </w:r>
            <w:r>
              <w:rPr/>
              <w:t>：十六画面</w:t>
            </w:r>
          </w:p>
          <w:p>
            <w:pPr>
              <w:pStyle w:val="Style44"/>
              <w:rPr/>
            </w:pPr>
            <w:r>
              <w:rPr/>
              <w:t>Twoontable</w:t>
            </w:r>
            <w:r>
              <w:rPr/>
              <w:t>：</w:t>
            </w:r>
            <w:r>
              <w:rPr/>
              <w:t>ontable</w:t>
            </w:r>
            <w:r>
              <w:rPr/>
              <w:t>方式二画面</w:t>
            </w:r>
          </w:p>
          <w:p>
            <w:pPr>
              <w:pStyle w:val="Style44"/>
              <w:rPr/>
            </w:pPr>
            <w:r>
              <w:rPr/>
              <w:t>Threeontable</w:t>
            </w:r>
            <w:r>
              <w:rPr/>
              <w:t>：</w:t>
            </w:r>
            <w:r>
              <w:rPr/>
              <w:t>ontable</w:t>
            </w:r>
            <w:r>
              <w:rPr/>
              <w:t>方式三画面</w:t>
            </w:r>
          </w:p>
          <w:p>
            <w:pPr>
              <w:pStyle w:val="Style44"/>
              <w:rPr/>
            </w:pPr>
            <w:r>
              <w:rPr/>
              <w:t>Fourontable</w:t>
            </w:r>
            <w:r>
              <w:rPr/>
              <w:t>：</w:t>
            </w:r>
            <w:r>
              <w:rPr/>
              <w:t>ontable</w:t>
            </w:r>
            <w:r>
              <w:rPr/>
              <w:t>方式四画面</w:t>
            </w:r>
          </w:p>
          <w:p>
            <w:pPr>
              <w:pStyle w:val="Style44"/>
              <w:rPr/>
            </w:pPr>
            <w:r>
              <w:rPr/>
              <w:t>Fiveontable</w:t>
            </w:r>
            <w:r>
              <w:rPr/>
              <w:t>：</w:t>
            </w:r>
            <w:r>
              <w:rPr/>
              <w:t>ontable</w:t>
            </w:r>
            <w:r>
              <w:rPr/>
              <w:t>方式五画面</w:t>
            </w:r>
          </w:p>
          <w:p>
            <w:pPr>
              <w:pStyle w:val="Style44"/>
              <w:rPr/>
            </w:pPr>
            <w:r>
              <w:rPr/>
              <w:t>Sixontable</w:t>
            </w:r>
            <w:r>
              <w:rPr/>
              <w:t>：</w:t>
            </w:r>
            <w:r>
              <w:rPr/>
              <w:t>ontable</w:t>
            </w:r>
            <w:r>
              <w:rPr/>
              <w:t>方式六画面</w:t>
            </w:r>
          </w:p>
          <w:p>
            <w:pPr>
              <w:pStyle w:val="Style44"/>
              <w:rPr/>
            </w:pPr>
            <w:r>
              <w:rPr/>
              <w:t>Sevenontable</w:t>
            </w:r>
            <w:r>
              <w:rPr/>
              <w:t>：</w:t>
            </w:r>
            <w:r>
              <w:rPr/>
              <w:t>ontable</w:t>
            </w:r>
            <w:r>
              <w:rPr/>
              <w:t>方式七画面</w:t>
            </w:r>
          </w:p>
        </w:tc>
      </w:tr>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switchMode</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会议显示策略：</w:t>
            </w:r>
          </w:p>
          <w:p>
            <w:pPr>
              <w:pStyle w:val="Style44"/>
              <w:rPr/>
            </w:pPr>
            <w:r>
              <w:rPr/>
              <w:t>“</w:t>
            </w:r>
            <w:bookmarkStart w:id="413" w:name="__DdeLink__35077_313338240"/>
            <w:bookmarkStart w:id="414" w:name="__DdeLink__35025_313338240"/>
            <w:r>
              <w:rPr/>
              <w:t>Fixed</w:t>
            </w:r>
            <w:bookmarkEnd w:id="413"/>
            <w:bookmarkEnd w:id="414"/>
            <w:r>
              <w:rPr/>
              <w:t>”</w:t>
            </w:r>
            <w:r>
              <w:rPr/>
              <w:t>：固定画面广播模式。广播使用该枚举值。</w:t>
            </w:r>
          </w:p>
          <w:p>
            <w:pPr>
              <w:pStyle w:val="Style44"/>
              <w:rPr/>
            </w:pPr>
            <w:r>
              <w:rPr/>
              <w:t>“</w:t>
            </w:r>
            <w:r>
              <w:rPr/>
              <w:t>AutoBrowse”</w:t>
            </w:r>
            <w:r>
              <w:rPr/>
              <w:t>：自动浏览，也叫轮询模式。轮询广播使用该枚举值。</w:t>
            </w:r>
          </w:p>
          <w:p>
            <w:pPr>
              <w:pStyle w:val="Style44"/>
              <w:rPr/>
            </w:pPr>
            <w:r>
              <w:rPr/>
              <w:t>“</w:t>
            </w:r>
            <w:r>
              <w:rPr/>
              <w:t>VAS”</w:t>
            </w:r>
            <w:r>
              <w:rPr/>
              <w:t>：声控切换模式。启用声控选用该枚举值。</w:t>
            </w:r>
          </w:p>
          <w:p>
            <w:pPr>
              <w:pStyle w:val="Style44"/>
              <w:rPr/>
            </w:pPr>
            <w:r>
              <w:rPr/>
              <w:t>针对广播视频的主画面（包含单画面）有效。</w:t>
            </w:r>
          </w:p>
          <w:p>
            <w:pPr>
              <w:pStyle w:val="Style44"/>
              <w:rPr/>
            </w:pPr>
            <w:r>
              <w:rPr/>
              <w:t>“</w:t>
            </w:r>
            <w:bookmarkStart w:id="415" w:name="__DdeLink__35075_313338240"/>
            <w:r>
              <w:rPr/>
              <w:t>RollCall</w:t>
            </w:r>
            <w:bookmarkEnd w:id="415"/>
            <w:r>
              <w:rPr/>
              <w:t>”</w:t>
            </w:r>
            <w:r>
              <w:rPr/>
              <w:t>：点名模式。</w:t>
            </w:r>
          </w:p>
          <w:p>
            <w:pPr>
              <w:pStyle w:val="Style44"/>
              <w:rPr/>
            </w:pPr>
            <w:r>
              <w:rPr/>
              <w:t>“</w:t>
            </w:r>
            <w:r>
              <w:rPr/>
              <w:t>Free”</w:t>
            </w:r>
            <w:r>
              <w:rPr/>
              <w:t>：自由模式</w:t>
            </w:r>
          </w:p>
        </w:tc>
      </w:tr>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 xml:space="preserve">switchTime              </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5</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表示轮询间隔，单位：秒。当同一个子画面中包含有多个视频源时，此参数有效。</w:t>
            </w:r>
          </w:p>
        </w:tc>
      </w:tr>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subscriberInPics</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SubscriberInPic[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子画面列表。详见</w:t>
            </w:r>
            <w:r>
              <w:rPr/>
              <w:t>SubscriberInPic</w:t>
            </w:r>
            <w:r>
              <w:rPr/>
              <w:t>数据结构。</w:t>
            </w:r>
          </w:p>
        </w:tc>
      </w:tr>
    </w:tbl>
    <w:p>
      <w:pPr>
        <w:pStyle w:val="Normal"/>
        <w:rPr/>
      </w:pPr>
      <w:r>
        <w:rPr/>
      </w:r>
    </w:p>
    <w:p>
      <w:pPr>
        <w:pStyle w:val="TableDescription"/>
        <w:numPr>
          <w:ilvl w:val="8"/>
          <w:numId w:val="3"/>
        </w:numPr>
        <w:rPr/>
      </w:pPr>
      <w:r>
        <w:rPr/>
        <w:t>SubscriberInPic</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rHeight w:val="289"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 xml:space="preserve">index                   </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1</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多画面中每个画面的编号，编号从</w:t>
            </w:r>
            <w:r>
              <w:rPr/>
              <w:t>1</w:t>
            </w:r>
            <w:r>
              <w:rPr/>
              <w:t>开始。</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 xml:space="preserve">type                    </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0</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子画面类型：</w:t>
            </w:r>
          </w:p>
          <w:p>
            <w:pPr>
              <w:pStyle w:val="Style44"/>
              <w:rPr/>
            </w:pPr>
            <w:r>
              <w:rPr/>
              <w:t>“</w:t>
            </w:r>
            <w:r>
              <w:rPr/>
              <w:t>0”</w:t>
            </w:r>
            <w:r>
              <w:rPr/>
              <w:t>：主子画面</w:t>
            </w:r>
          </w:p>
          <w:p>
            <w:pPr>
              <w:pStyle w:val="Style44"/>
              <w:rPr/>
            </w:pPr>
            <w:r>
              <w:rPr/>
              <w:t>“</w:t>
            </w:r>
            <w:r>
              <w:rPr/>
              <w:t>1”</w:t>
            </w:r>
            <w:r>
              <w:rPr/>
              <w:t>：辅子画面</w:t>
            </w:r>
          </w:p>
          <w:p>
            <w:pPr>
              <w:pStyle w:val="Style44"/>
              <w:rPr/>
            </w:pPr>
            <w:r>
              <w:rPr/>
              <w:t>暂不使用这个参数，固定填</w:t>
            </w:r>
            <w:r>
              <w:rPr/>
              <w:t>0</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 xml:space="preserve">subscriber              </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 ]</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每个画面中会话标识，即</w:t>
            </w:r>
            <w:r>
              <w:rPr/>
              <w:t>Call_ID</w:t>
            </w:r>
            <w:r>
              <w:rPr/>
              <w:t>。当有多个时，轮询显示。</w:t>
            </w:r>
          </w:p>
          <w:p>
            <w:pPr>
              <w:pStyle w:val="Style44"/>
              <w:rPr/>
            </w:pPr>
            <w:r>
              <w:rPr/>
              <w:t>最大不超过</w:t>
            </w:r>
            <w:r>
              <w:rPr/>
              <w:t>255</w:t>
            </w:r>
            <w:r>
              <w:rPr/>
              <w:t>个字符。</w:t>
            </w:r>
          </w:p>
          <w:p>
            <w:pPr>
              <w:pStyle w:val="Style44"/>
              <w:rPr/>
            </w:pPr>
            <w:r>
              <w:rPr/>
              <w:t>多流视频与会者不允许被加入主席控制的广播多画面。</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currentDisplaySubscriber</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当前正在显示的用户标志。</w:t>
            </w:r>
          </w:p>
          <w:p>
            <w:pPr>
              <w:pStyle w:val="Style44"/>
              <w:rPr/>
            </w:pPr>
            <w:r>
              <w:rPr/>
              <w:t>最大不超过</w:t>
            </w:r>
            <w:r>
              <w:rPr/>
              <w:t>255</w:t>
            </w:r>
            <w:r>
              <w:rPr/>
              <w:t>个字符。</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w:t>
      </w:r>
      <w:r>
        <w:rPr/>
        <w:t>mixedPicture HTTP/1.1</w:t>
      </w:r>
    </w:p>
    <w:p>
      <w:pPr>
        <w:pStyle w:val="Normal"/>
        <w:rPr/>
      </w:pPr>
      <w:r>
        <w:rPr/>
        <w:t>Date: Wed, 22 Jun 2011 15:48:07 GMT</w:t>
      </w:r>
    </w:p>
    <w:p>
      <w:pPr>
        <w:pStyle w:val="Normal"/>
        <w:rPr/>
      </w:pPr>
      <w:r>
        <w:rPr>
          <w:b/>
        </w:rPr>
        <w:t>Authorization: Basic c2NvdHQ6dGlnZXI</w:t>
      </w:r>
      <w:r>
        <w:rPr/>
        <w:t>=</w:t>
      </w:r>
    </w:p>
    <w:p>
      <w:pPr>
        <w:pStyle w:val="Normal"/>
        <w:rPr/>
      </w:pPr>
      <w:r>
        <w:rPr/>
        <w:t>Content-Length: 896</w:t>
      </w:r>
    </w:p>
    <w:p>
      <w:pPr>
        <w:pStyle w:val="Normal"/>
        <w:rPr/>
      </w:pPr>
      <w:r>
        <w:rPr/>
        <w:t>Content-Type: text/xml; charset=UTF-8</w:t>
      </w:r>
    </w:p>
    <w:p>
      <w:pPr>
        <w:pStyle w:val="Normal"/>
        <w:rPr/>
      </w:pPr>
      <w:r>
        <w:rPr/>
      </w:r>
    </w:p>
    <w:p>
      <w:pPr>
        <w:pStyle w:val="Normal"/>
        <w:rPr/>
      </w:pPr>
      <w:r>
        <w:rPr/>
        <w:t>&lt;?xml version="1.0" encoding="UTF-8"?&gt;</w:t>
      </w:r>
    </w:p>
    <w:p>
      <w:pPr>
        <w:pStyle w:val="Normal"/>
        <w:rPr/>
      </w:pPr>
      <w:r>
        <w:rPr/>
        <w:t>&lt;mixedPicture&gt;</w:t>
      </w:r>
    </w:p>
    <w:p>
      <w:pPr>
        <w:pStyle w:val="Normal"/>
        <w:rPr/>
      </w:pPr>
      <w:r>
        <w:rPr/>
        <w:tab/>
        <w:t>&lt;imageType&gt;Single&lt;/imageType&gt;</w:t>
      </w:r>
    </w:p>
    <w:p>
      <w:pPr>
        <w:pStyle w:val="Normal"/>
        <w:rPr/>
      </w:pPr>
      <w:r>
        <w:rPr/>
        <w:tab/>
        <w:t>&lt;switchMode&gt;Fixed&lt;/switchMode&gt;</w:t>
      </w:r>
    </w:p>
    <w:p>
      <w:pPr>
        <w:pStyle w:val="Normal"/>
        <w:rPr/>
      </w:pPr>
      <w:r>
        <w:rPr/>
        <w:tab/>
        <w:t>&lt;switchTime&gt;5&lt;/switchTime&gt;</w:t>
      </w:r>
    </w:p>
    <w:p>
      <w:pPr>
        <w:pStyle w:val="Normal"/>
        <w:rPr/>
      </w:pPr>
      <w:r>
        <w:rPr/>
        <w:tab/>
        <w:t>&lt;subscriberInPics&gt;</w:t>
      </w:r>
    </w:p>
    <w:p>
      <w:pPr>
        <w:pStyle w:val="Normal"/>
        <w:ind w:left="1701" w:right="0" w:firstLine="735"/>
        <w:rPr/>
      </w:pPr>
      <w:r>
        <w:rPr/>
        <w:t>&lt;subscriberInPic&gt;</w:t>
      </w:r>
    </w:p>
    <w:p>
      <w:pPr>
        <w:pStyle w:val="Normal"/>
        <w:rPr/>
      </w:pPr>
      <w:r>
        <w:rPr/>
        <w:tab/>
        <w:tab/>
        <w:t>&lt;index&gt;1&lt;/index&gt;</w:t>
      </w:r>
    </w:p>
    <w:p>
      <w:pPr>
        <w:pStyle w:val="Normal"/>
        <w:rPr/>
      </w:pPr>
      <w:r>
        <w:rPr/>
        <w:tab/>
        <w:tab/>
        <w:t>&lt;type&gt;0&lt;/type&gt;</w:t>
      </w:r>
    </w:p>
    <w:p>
      <w:pPr>
        <w:pStyle w:val="Normal"/>
        <w:rPr/>
      </w:pPr>
      <w:r>
        <w:rPr/>
        <w:tab/>
        <w:tab/>
        <w:t>&lt;subscriber&gt;tydjk89&lt;/subscriber&gt;</w:t>
      </w:r>
    </w:p>
    <w:p>
      <w:pPr>
        <w:pStyle w:val="Normal"/>
        <w:rPr/>
      </w:pPr>
      <w:r>
        <w:rPr/>
        <w:tab/>
        <w:tab/>
        <w:t>&lt;currentDisplaySubscriber&gt;ShenZhen N5-3F-12&lt;/currentDisplaySubscriber&gt;</w:t>
      </w:r>
    </w:p>
    <w:p>
      <w:pPr>
        <w:pStyle w:val="Normal"/>
        <w:ind w:left="1701" w:right="0" w:firstLine="735"/>
        <w:rPr/>
      </w:pPr>
      <w:r>
        <w:rPr/>
        <w:t>&lt;/subscriberInPic&gt;</w:t>
      </w:r>
    </w:p>
    <w:p>
      <w:pPr>
        <w:pStyle w:val="Normal"/>
        <w:rPr/>
      </w:pPr>
      <w:r>
        <w:rPr/>
        <w:tab/>
        <w:t>&lt;/subscriberInPics&gt;</w:t>
      </w:r>
    </w:p>
    <w:p>
      <w:pPr>
        <w:pStyle w:val="Normal"/>
        <w:rPr/>
      </w:pPr>
      <w:r>
        <w:rPr/>
        <w:t>&lt;/mixedPicture&gt;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 xml:space="preserve">&lt;/result&gt; </w:t>
      </w:r>
    </w:p>
    <w:p>
      <w:pPr>
        <w:pStyle w:val="Normal"/>
        <w:rPr/>
      </w:pPr>
      <w:r>
        <w:rPr/>
      </w:r>
    </w:p>
    <w:p>
      <w:pPr>
        <w:pStyle w:val="4"/>
        <w:numPr>
          <w:ilvl w:val="0"/>
          <w:numId w:val="0"/>
        </w:numPr>
        <w:ind w:left="231" w:right="210" w:hanging="0"/>
        <w:rPr/>
      </w:pPr>
      <w:r>
        <w:rPr/>
        <w:t>点名会场</w:t>
      </w:r>
      <w:r>
        <w:rPr/>
        <w:t>/</w:t>
      </w:r>
      <w:r>
        <w:rPr/>
        <w:t>与会者</w:t>
      </w:r>
    </w:p>
    <w:p>
      <w:pPr>
        <w:pStyle w:val="5"/>
        <w:ind w:left="210" w:right="210" w:hanging="0"/>
        <w:rPr/>
      </w:pPr>
      <w:r>
        <w:rPr/>
        <w:t>接口描述</w:t>
      </w:r>
    </w:p>
    <w:p>
      <w:pPr>
        <w:pStyle w:val="Normal"/>
        <w:rPr/>
      </w:pPr>
      <w:r>
        <w:rPr/>
        <w:t>系统通过该接口提供点名会场</w:t>
      </w:r>
      <w:r>
        <w:rPr/>
        <w:t>/</w:t>
      </w:r>
      <w:r>
        <w:rPr/>
        <w:t>与会者功能。同一时间，只允许一个与会者被点名。</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/rest/{version}/conferences/{conferenceID}/participants/{participantID}/isRollcalled</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confToken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isRollcalled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true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是否启动点名</w:t>
            </w:r>
          </w:p>
          <w:p>
            <w:pPr>
              <w:pStyle w:val="Style44"/>
              <w:rPr>
                <w:rFonts w:cs="Arial"/>
              </w:rPr>
            </w:pPr>
            <w:r>
              <w:rPr>
                <w:rFonts w:cs="Arial"/>
              </w:rPr>
              <w:t>true</w:t>
            </w:r>
            <w:r>
              <w:rPr>
                <w:rFonts w:cs="Arial"/>
              </w:rPr>
              <w:t>：启动点名，处于被点名状态</w:t>
            </w:r>
          </w:p>
          <w:p>
            <w:pPr>
              <w:pStyle w:val="Style44"/>
              <w:rPr>
                <w:rFonts w:cs="Arial"/>
              </w:rPr>
            </w:pPr>
            <w:r>
              <w:rPr>
                <w:rFonts w:cs="Arial"/>
              </w:rPr>
              <w:t>fasle</w:t>
            </w:r>
            <w:r>
              <w:rPr>
                <w:rFonts w:cs="Arial"/>
              </w:rPr>
              <w:t>：取消点名，返回点名前的状态</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/rest/{version}/conferences/{conferenceID}/participants/{participantID}/isRollcalled</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17</w:t>
      </w:r>
    </w:p>
    <w:p>
      <w:pPr>
        <w:pStyle w:val="Normal"/>
        <w:rPr/>
      </w:pPr>
      <w:r>
        <w:rPr/>
        <w:t>Content-Type: application/x-www-form-urlencoded; charset=UTF-8</w:t>
      </w:r>
    </w:p>
    <w:p>
      <w:pPr>
        <w:pStyle w:val="Normal"/>
        <w:rPr/>
      </w:pPr>
      <w:r>
        <w:rPr/>
      </w:r>
    </w:p>
    <w:p>
      <w:pPr>
        <w:pStyle w:val="Normal"/>
        <w:rPr/>
      </w:pPr>
      <w:r>
        <w:rPr/>
        <w:t>isRollcalled=true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4"/>
        <w:numPr>
          <w:ilvl w:val="0"/>
          <w:numId w:val="0"/>
        </w:numPr>
        <w:ind w:left="231" w:right="210" w:hanging="0"/>
        <w:rPr/>
      </w:pPr>
      <w:bookmarkStart w:id="416" w:name="_释放辅流令牌"/>
      <w:bookmarkEnd w:id="416"/>
      <w:r>
        <w:rPr/>
        <w:t>释放辅流令牌</w:t>
      </w:r>
    </w:p>
    <w:p>
      <w:pPr>
        <w:pStyle w:val="5"/>
        <w:ind w:left="210" w:right="210" w:hanging="0"/>
        <w:rPr/>
      </w:pPr>
      <w:r>
        <w:rPr/>
        <w:t>接口描述</w:t>
      </w:r>
    </w:p>
    <w:p>
      <w:pPr>
        <w:pStyle w:val="Normal"/>
        <w:rPr/>
      </w:pPr>
      <w:r>
        <w:rPr/>
        <w:t>系统通过该接口提供释放辅流令牌功能。系统收到请求后，将会议中被用户占用的令牌强制收回。</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/rest/{version}/conferences/{conferenceID}/hasTokenRing</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hasTokenRing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false</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拥有辅流令牌状态。</w:t>
            </w:r>
          </w:p>
          <w:p>
            <w:pPr>
              <w:pStyle w:val="Style44"/>
              <w:rPr>
                <w:rFonts w:cs="Arial"/>
              </w:rPr>
            </w:pPr>
            <w:r>
              <w:rPr>
                <w:rFonts w:cs="Arial"/>
              </w:rPr>
              <w:t>true</w:t>
            </w:r>
            <w:r>
              <w:rPr>
                <w:rFonts w:cs="Arial"/>
              </w:rPr>
              <w:t>：拥有令牌</w:t>
            </w:r>
          </w:p>
          <w:p>
            <w:pPr>
              <w:pStyle w:val="Style44"/>
              <w:rPr>
                <w:rFonts w:cs="Arial"/>
              </w:rPr>
            </w:pPr>
            <w:r>
              <w:rPr>
                <w:rFonts w:cs="Arial"/>
              </w:rPr>
              <w:t>false</w:t>
            </w:r>
            <w:r>
              <w:rPr>
                <w:rFonts w:cs="Arial"/>
              </w:rPr>
              <w:t>：没有令牌</w:t>
            </w:r>
          </w:p>
          <w:p>
            <w:pPr>
              <w:pStyle w:val="Style44"/>
              <w:rPr>
                <w:rFonts w:cs="Arial"/>
              </w:rPr>
            </w:pPr>
            <w:r>
              <w:rPr>
                <w:rFonts w:cs="Arial"/>
              </w:rPr>
              <w:t>本接口只用到</w:t>
            </w:r>
            <w:r>
              <w:rPr>
                <w:rFonts w:cs="Arial"/>
              </w:rPr>
              <w:t>false</w:t>
            </w:r>
            <w:r>
              <w:rPr>
                <w:rFonts w:cs="Arial"/>
              </w:rPr>
              <w:t>值</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/rest/{version}/conferences/{conferenceID}/hasTokenRing</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18</w:t>
      </w:r>
    </w:p>
    <w:p>
      <w:pPr>
        <w:pStyle w:val="Normal"/>
        <w:rPr/>
      </w:pPr>
      <w:r>
        <w:rPr/>
        <w:t>Content-Type: application/x-www-form-urlencoded; charset=UTF-8</w:t>
      </w:r>
    </w:p>
    <w:p>
      <w:pPr>
        <w:pStyle w:val="Normal"/>
        <w:rPr/>
      </w:pPr>
      <w:r>
        <w:rPr/>
      </w:r>
    </w:p>
    <w:p>
      <w:pPr>
        <w:pStyle w:val="Normal"/>
        <w:rPr/>
      </w:pPr>
      <w:r>
        <w:rPr/>
        <w:t>hasTokenRing=false</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&lt;resultDesc&gt;SUCESS&lt;/resultDesc&gt;</w:t>
      </w:r>
    </w:p>
    <w:p>
      <w:pPr>
        <w:pStyle w:val="Normal"/>
        <w:rPr/>
      </w:pPr>
      <w:r>
        <w:rPr/>
        <w:t>&lt;/result&gt;</w:t>
      </w:r>
    </w:p>
    <w:p>
      <w:pPr>
        <w:pStyle w:val="4"/>
        <w:numPr>
          <w:ilvl w:val="0"/>
          <w:numId w:val="0"/>
        </w:numPr>
        <w:ind w:left="231" w:right="210" w:hanging="0"/>
        <w:rPr/>
      </w:pPr>
      <w:r>
        <w:rPr/>
        <w:t>会议过程中增加或删除视频媒体资源</w:t>
      </w:r>
    </w:p>
    <w:p>
      <w:pPr>
        <w:pStyle w:val="5"/>
        <w:ind w:left="210" w:right="210" w:hanging="0"/>
        <w:rPr/>
      </w:pPr>
      <w:r>
        <w:rPr/>
        <w:t>接口描述</w:t>
      </w:r>
    </w:p>
    <w:p>
      <w:pPr>
        <w:pStyle w:val="Normal"/>
        <w:rPr/>
      </w:pPr>
      <w:r>
        <w:rPr/>
        <w:t>系统通过该接口提供音视频会议互转功能。会议正在召开，且操作者是会议主席才有操作权限。当</w:t>
      </w:r>
      <w:r>
        <w:rPr/>
        <w:t>MediaX</w:t>
      </w:r>
      <w:r>
        <w:rPr/>
        <w:t>收到创建视频会议，按照会议预定方数申请相应媒体资源，超出预定方数的与会者申请机动端口资源，然后通过</w:t>
      </w:r>
      <w:r>
        <w:rPr/>
        <w:t>SIP</w:t>
      </w:r>
      <w:r>
        <w:rPr/>
        <w:t>媒体重协商与全部与会者重协商音视频能力，操作是否成功取决于系统的视频空闲端口资源情况。</w:t>
      </w:r>
    </w:p>
    <w:p>
      <w:pPr>
        <w:pStyle w:val="Normal"/>
        <w:rPr/>
      </w:pPr>
      <w:r>
        <w:rPr/>
        <w:t>切换会议媒体类型期间，</w:t>
      </w:r>
      <w:r>
        <w:rPr/>
        <w:t>MediaX</w:t>
      </w:r>
      <w:r>
        <w:rPr/>
        <w:t>拒绝新的会控请求，应答错误码。会议主席可以通过轮询在线会议信息</w:t>
      </w:r>
      <w:r>
        <w:rPr/>
        <w:t>mediaTypesStatus</w:t>
      </w:r>
      <w:r>
        <w:rPr/>
        <w:t>，判断媒体类型切换完成情况。</w:t>
      </w:r>
    </w:p>
    <w:p>
      <w:pPr>
        <w:pStyle w:val="Normal"/>
        <w:jc w:val="center"/>
        <w:rPr/>
      </w:pPr>
      <w:r>
        <w:rPr/>
        <w:object>
          <v:shape id="ole_rId23" style="width:185.45pt;height:135.85pt" o:ole="">
            <v:imagedata r:id="rId24" o:title=""/>
          </v:shape>
          <o:OLEObject Type="Embed" ProgID="" ShapeID="ole_rId23" DrawAspect="Content" ObjectID="_500695906" r:id="rId23"/>
        </w:objec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/rest/{version}/conferences/{conferenceID}/mediaTypes</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mediaTypes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目标的会议媒体类型。媒体能力是一个媒体类型数组（通过分号“</w:t>
            </w:r>
            <w:r>
              <w:rPr>
                <w:rFonts w:cs="Arial"/>
              </w:rPr>
              <w:t>;”</w:t>
            </w:r>
            <w:r>
              <w:rPr>
                <w:rFonts w:cs="Arial"/>
              </w:rPr>
              <w:t>分隔）。枚举值如下：</w:t>
            </w:r>
          </w:p>
          <w:p>
            <w:pPr>
              <w:pStyle w:val="Style44"/>
              <w:rPr>
                <w:rFonts w:cs="Arial"/>
              </w:rPr>
            </w:pPr>
            <w:r>
              <w:rPr>
                <w:rFonts w:cs="Arial"/>
              </w:rPr>
              <w:t>“</w:t>
            </w:r>
            <w:r>
              <w:rPr>
                <w:rFonts w:cs="Arial"/>
              </w:rPr>
              <w:t>Voice”</w:t>
            </w:r>
            <w:r>
              <w:rPr>
                <w:rFonts w:cs="Arial"/>
              </w:rPr>
              <w:t>：语音</w:t>
            </w:r>
          </w:p>
          <w:p>
            <w:pPr>
              <w:pStyle w:val="Style44"/>
              <w:rPr>
                <w:rFonts w:cs="Arial"/>
              </w:rPr>
            </w:pPr>
            <w:r>
              <w:rPr>
                <w:rFonts w:cs="Arial"/>
              </w:rPr>
              <w:t>“</w:t>
            </w:r>
            <w:r>
              <w:rPr>
                <w:rFonts w:cs="Arial"/>
              </w:rPr>
              <w:t>Video”</w:t>
            </w:r>
            <w:r>
              <w:rPr>
                <w:rFonts w:cs="Arial"/>
              </w:rPr>
              <w:t>：标清视频（与</w:t>
            </w:r>
            <w:r>
              <w:rPr>
                <w:rFonts w:cs="Arial"/>
              </w:rPr>
              <w:t>HDVideo</w:t>
            </w:r>
            <w:r>
              <w:rPr>
                <w:rFonts w:cs="Arial"/>
              </w:rPr>
              <w:t>、</w:t>
            </w:r>
            <w:r>
              <w:rPr>
                <w:rFonts w:cs="Arial"/>
              </w:rPr>
              <w:t>Telepresence</w:t>
            </w:r>
            <w:r>
              <w:rPr>
                <w:rFonts w:cs="Arial"/>
              </w:rPr>
              <w:t>互斥）</w:t>
            </w:r>
          </w:p>
          <w:p>
            <w:pPr>
              <w:pStyle w:val="Style44"/>
              <w:rPr>
                <w:rFonts w:cs="Arial"/>
              </w:rPr>
            </w:pPr>
            <w:r>
              <w:rPr>
                <w:rFonts w:cs="Arial"/>
              </w:rPr>
              <w:t>“</w:t>
            </w:r>
            <w:r>
              <w:rPr>
                <w:rFonts w:cs="Arial"/>
              </w:rPr>
              <w:t>HDVideo”</w:t>
            </w:r>
            <w:r>
              <w:rPr>
                <w:rFonts w:cs="Arial"/>
              </w:rPr>
              <w:t>：高清视频（与</w:t>
            </w:r>
            <w:r>
              <w:rPr>
                <w:rFonts w:cs="Arial"/>
              </w:rPr>
              <w:t>Video</w:t>
            </w:r>
            <w:r>
              <w:rPr>
                <w:rFonts w:cs="Arial"/>
              </w:rPr>
              <w:t>、</w:t>
            </w:r>
            <w:r>
              <w:rPr>
                <w:rFonts w:cs="Arial"/>
              </w:rPr>
              <w:t>Telepresence</w:t>
            </w:r>
            <w:r>
              <w:rPr>
                <w:rFonts w:cs="Arial"/>
              </w:rPr>
              <w:t>互斥）</w:t>
            </w:r>
          </w:p>
          <w:p>
            <w:pPr>
              <w:pStyle w:val="Style44"/>
              <w:rPr>
                <w:rFonts w:cs="Arial"/>
              </w:rPr>
            </w:pPr>
            <w:r>
              <w:rPr>
                <w:rFonts w:cs="Arial"/>
              </w:rPr>
              <w:t>“</w:t>
            </w:r>
            <w:r>
              <w:rPr>
                <w:rFonts w:cs="Arial"/>
              </w:rPr>
              <w:t>Telepresence”</w:t>
            </w:r>
            <w:r>
              <w:rPr>
                <w:rFonts w:cs="Arial"/>
              </w:rPr>
              <w:t>：智真视频（与</w:t>
            </w:r>
            <w:r>
              <w:rPr>
                <w:rFonts w:cs="Arial"/>
              </w:rPr>
              <w:t>Video</w:t>
            </w:r>
            <w:r>
              <w:rPr>
                <w:rFonts w:cs="Arial"/>
              </w:rPr>
              <w:t>、</w:t>
            </w:r>
            <w:r>
              <w:rPr>
                <w:rFonts w:cs="Arial"/>
              </w:rPr>
              <w:t>HDVideo</w:t>
            </w:r>
            <w:r>
              <w:rPr>
                <w:rFonts w:cs="Arial"/>
              </w:rPr>
              <w:t>互斥）</w:t>
            </w:r>
          </w:p>
          <w:p>
            <w:pPr>
              <w:pStyle w:val="Style44"/>
              <w:rPr>
                <w:rFonts w:cs="Arial"/>
              </w:rPr>
            </w:pPr>
            <w:r>
              <w:rPr>
                <w:rFonts w:cs="Arial"/>
              </w:rPr>
              <w:t>“</w:t>
            </w:r>
            <w:r>
              <w:rPr>
                <w:rFonts w:cs="Arial"/>
              </w:rPr>
              <w:t>Data”</w:t>
            </w:r>
            <w:r>
              <w:rPr>
                <w:rFonts w:cs="Arial"/>
              </w:rPr>
              <w:t>：多媒体</w:t>
            </w:r>
          </w:p>
          <w:p>
            <w:pPr>
              <w:pStyle w:val="Style44"/>
              <w:rPr>
                <w:rFonts w:cs="Arial"/>
              </w:rPr>
            </w:pPr>
            <w:r>
              <w:rPr>
                <w:rFonts w:cs="Arial"/>
              </w:rPr>
              <w:t xml:space="preserve">对与会者不区分” </w:t>
            </w:r>
            <w:r>
              <w:rPr>
                <w:rFonts w:cs="Arial"/>
              </w:rPr>
              <w:t>Video”</w:t>
            </w:r>
            <w:r>
              <w:rPr>
                <w:rFonts w:cs="Arial"/>
              </w:rPr>
              <w:t xml:space="preserve">和” </w:t>
            </w:r>
            <w:r>
              <w:rPr>
                <w:rFonts w:cs="Arial"/>
              </w:rPr>
              <w:t>HDVideo”</w:t>
            </w:r>
            <w:r>
              <w:rPr>
                <w:rFonts w:cs="Arial"/>
              </w:rPr>
              <w:t>，统一呈现为</w:t>
            </w:r>
            <w:r>
              <w:rPr>
                <w:rFonts w:cs="Arial"/>
              </w:rPr>
              <w:t>Video</w:t>
            </w:r>
            <w:r>
              <w:rPr>
                <w:rFonts w:cs="Arial"/>
              </w:rPr>
              <w:t>。</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0</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4"/>
        <w:numPr>
          <w:ilvl w:val="0"/>
          <w:numId w:val="0"/>
        </w:numPr>
        <w:ind w:left="231" w:right="210" w:hanging="0"/>
        <w:rPr/>
      </w:pPr>
      <w:r>
        <w:rPr/>
        <w:t>多流终端来宾选看多画面</w:t>
      </w:r>
    </w:p>
    <w:p>
      <w:pPr>
        <w:pStyle w:val="5"/>
        <w:ind w:left="210" w:right="210" w:hanging="0"/>
        <w:rPr/>
      </w:pPr>
      <w:r>
        <w:rPr/>
        <w:t>接口描述</w:t>
      </w:r>
    </w:p>
    <w:p>
      <w:pPr>
        <w:pStyle w:val="Normal"/>
        <w:rPr/>
      </w:pPr>
      <w:r>
        <w:rPr/>
        <w:t>该接口提供多流终端来宾选看多画面功能，不受会议广播状态约束。此接口有以下功能：</w:t>
      </w:r>
    </w:p>
    <w:p>
      <w:pPr>
        <w:pStyle w:val="ListParagraph"/>
        <w:numPr>
          <w:ilvl w:val="0"/>
          <w:numId w:val="13"/>
        </w:numPr>
        <w:rPr/>
      </w:pPr>
      <w:r>
        <w:rPr/>
        <w:t>【多画面选看】从画面由来宾自由选看，主画面是会议广播源。</w:t>
      </w:r>
    </w:p>
    <w:p>
      <w:pPr>
        <w:pStyle w:val="ListParagraph"/>
        <w:numPr>
          <w:ilvl w:val="0"/>
          <w:numId w:val="13"/>
        </w:numPr>
        <w:rPr/>
      </w:pPr>
      <w:r>
        <w:rPr/>
        <w:t>【单画面选看】来宾通过此接口放大选看广播源。</w:t>
      </w:r>
    </w:p>
    <w:p>
      <w:pPr>
        <w:pStyle w:val="ListParagraph"/>
        <w:numPr>
          <w:ilvl w:val="0"/>
          <w:numId w:val="13"/>
        </w:numPr>
        <w:rPr/>
      </w:pPr>
      <w:r>
        <w:rPr/>
        <w:t>【单画面选看】来宾通过此接口放大选看</w:t>
      </w:r>
      <w:r>
        <w:rPr/>
        <w:t>1</w:t>
      </w:r>
      <w:r>
        <w:rPr/>
        <w:t>个从画面。</w:t>
      </w:r>
    </w:p>
    <w:p>
      <w:pPr>
        <w:pStyle w:val="ListParagraph"/>
        <w:numPr>
          <w:ilvl w:val="0"/>
          <w:numId w:val="13"/>
        </w:numPr>
        <w:rPr/>
      </w:pPr>
      <w:r>
        <w:rPr/>
        <w:t>控制是否接收辅流</w:t>
      </w:r>
    </w:p>
    <w:p>
      <w:pPr>
        <w:pStyle w:val="Normal"/>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522"/>
        <w:gridCol w:w="7923"/>
      </w:tblGrid>
      <w:tr>
        <w:trPr/>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9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9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/rest/{version}/conferences/{conferenceID}/participants/{participantID}/ms</w:t>
            </w:r>
            <w:r>
              <w:rPr/>
              <w:t>SrcScreen</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会议标识。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participantID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与会者标识。</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multiPic</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Y</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MsMultiPic</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多画面选看对象。</w:t>
            </w:r>
          </w:p>
          <w:p>
            <w:pPr>
              <w:pStyle w:val="Style44"/>
              <w:rPr>
                <w:rFonts w:cs="Arial"/>
              </w:rPr>
            </w:pPr>
            <w:r>
              <w:rPr>
                <w:rFonts w:cs="Arial"/>
              </w:rPr>
              <w:t>此请求消息支持增量请求，每次请求时，只需要和上一次对比，把差异部分携带到消息中即可。</w:t>
            </w:r>
          </w:p>
          <w:p>
            <w:pPr>
              <w:pStyle w:val="Style44"/>
              <w:numPr>
                <w:ilvl w:val="0"/>
                <w:numId w:val="16"/>
              </w:numPr>
              <w:rPr>
                <w:rFonts w:cs="Arial"/>
              </w:rPr>
            </w:pPr>
            <w:r>
              <w:rPr>
                <w:rFonts w:cs="Arial"/>
              </w:rPr>
              <w:t>子画面数变化时，减少的子画面必须在请求消息中携带。</w:t>
            </w:r>
          </w:p>
          <w:p>
            <w:pPr>
              <w:pStyle w:val="Style44"/>
              <w:numPr>
                <w:ilvl w:val="0"/>
                <w:numId w:val="16"/>
              </w:numPr>
              <w:rPr/>
            </w:pPr>
            <w:r>
              <w:rPr>
                <w:rFonts w:cs="Arial"/>
              </w:rPr>
              <w:t>子画面由</w:t>
            </w:r>
            <w:r>
              <w:rPr/>
              <w:t>选看与会者切换为置空，该</w:t>
            </w:r>
            <w:r>
              <w:rPr>
                <w:rFonts w:cs="Arial"/>
              </w:rPr>
              <w:t>子画面必须在请求消息中携带置空。</w:t>
            </w:r>
          </w:p>
          <w:p>
            <w:pPr>
              <w:pStyle w:val="Style44"/>
              <w:numPr>
                <w:ilvl w:val="0"/>
                <w:numId w:val="16"/>
              </w:numPr>
              <w:rPr>
                <w:rFonts w:cs="Arial"/>
              </w:rPr>
            </w:pPr>
            <w:r>
              <w:rPr>
                <w:rFonts w:cs="Arial"/>
              </w:rPr>
              <w:t>子画面权重大小有相对变化，则要带全量请求。</w:t>
            </w:r>
          </w:p>
          <w:p>
            <w:pPr>
              <w:pStyle w:val="Style44"/>
              <w:numPr>
                <w:ilvl w:val="0"/>
                <w:numId w:val="16"/>
              </w:numPr>
              <w:rPr>
                <w:rFonts w:cs="Arial"/>
              </w:rPr>
            </w:pPr>
            <w:r>
              <w:rPr>
                <w:rFonts w:cs="Arial"/>
              </w:rPr>
              <w:t>如果只是被选看的与会者变化，可以增量请求。</w:t>
            </w:r>
          </w:p>
        </w:tc>
      </w:tr>
    </w:tbl>
    <w:p>
      <w:pPr>
        <w:pStyle w:val="Normal"/>
        <w:rPr/>
      </w:pPr>
      <w:r>
        <w:rPr/>
      </w:r>
    </w:p>
    <w:p>
      <w:pPr>
        <w:pStyle w:val="TableDescription"/>
        <w:numPr>
          <w:ilvl w:val="8"/>
          <w:numId w:val="3"/>
        </w:numPr>
        <w:rPr/>
      </w:pPr>
      <w:r>
        <w:rPr/>
        <w:t>MsMultiPic</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subPic</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MsSubPic[]</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SubPic</w:t>
            </w:r>
            <w:r>
              <w:rPr/>
              <w:t>列表描述各个子画面的选看对象，子画面之间没有顺序要求。支持增量请求，列表只需携带变更的子画面。</w:t>
            </w:r>
          </w:p>
        </w:tc>
      </w:tr>
      <w:tr>
        <w:trPr>
          <w:trHeight w:val="216"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slides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是否接收辅流，以及</w:t>
            </w:r>
            <w:r>
              <w:rPr>
                <w:rFonts w:ascii="宋体" w:hAnsi="宋体" w:cs="宋体"/>
                <w:color w:val="000000"/>
                <w:sz w:val="20"/>
                <w:szCs w:val="20"/>
              </w:rPr>
              <w:t>辅流和多画面的主从关系。</w:t>
            </w:r>
          </w:p>
          <w:p>
            <w:pPr>
              <w:pStyle w:val="Style44"/>
              <w:rPr/>
            </w:pPr>
            <w:r>
              <w:rPr/>
              <w:t>枚举值如下：</w:t>
            </w:r>
          </w:p>
          <w:p>
            <w:pPr>
              <w:pStyle w:val="Style44"/>
              <w:numPr>
                <w:ilvl w:val="0"/>
                <w:numId w:val="15"/>
              </w:numPr>
              <w:rPr/>
            </w:pPr>
            <w:r>
              <w:rPr/>
              <w:t>0</w:t>
            </w:r>
            <w:r>
              <w:rPr/>
              <w:t>：不收辅流</w:t>
            </w:r>
          </w:p>
          <w:p>
            <w:pPr>
              <w:pStyle w:val="Style44"/>
              <w:numPr>
                <w:ilvl w:val="0"/>
                <w:numId w:val="15"/>
              </w:numPr>
              <w:rPr/>
            </w:pPr>
            <w:r>
              <w:rPr/>
              <w:t>1</w:t>
            </w:r>
            <w:r>
              <w:rPr/>
              <w:t>：接收辅流</w:t>
            </w:r>
          </w:p>
        </w:tc>
      </w:tr>
    </w:tbl>
    <w:p>
      <w:pPr>
        <w:pStyle w:val="Normal"/>
        <w:rPr/>
      </w:pPr>
      <w:r>
        <w:rPr/>
      </w:r>
    </w:p>
    <w:p>
      <w:pPr>
        <w:pStyle w:val="TableDescription"/>
        <w:numPr>
          <w:ilvl w:val="8"/>
          <w:numId w:val="3"/>
        </w:numPr>
        <w:rPr/>
      </w:pPr>
      <w:r>
        <w:rPr/>
        <w:t>MsSubPic</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subscriber</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 ]</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每个画面中会话标识，即</w:t>
            </w:r>
            <w:r>
              <w:rPr/>
              <w:t>Call ID</w:t>
            </w:r>
            <w:r>
              <w:rPr/>
              <w:t>。当有多个时，轮询显示，当前版本会议平台还不支持轮询。</w:t>
            </w:r>
          </w:p>
          <w:p>
            <w:pPr>
              <w:pStyle w:val="Style44"/>
              <w:rPr/>
            </w:pPr>
            <w:r>
              <w:rPr/>
              <w:t>最大不超过</w:t>
            </w:r>
            <w:r>
              <w:rPr/>
              <w:t>255</w:t>
            </w:r>
            <w:r>
              <w:rPr/>
              <w:t>个字符。</w:t>
            </w:r>
          </w:p>
          <w:p>
            <w:pPr>
              <w:pStyle w:val="Style44"/>
              <w:rPr/>
            </w:pPr>
            <w:r>
              <w:rPr/>
            </w:r>
          </w:p>
          <w:p>
            <w:pPr>
              <w:pStyle w:val="Style44"/>
              <w:numPr>
                <w:ilvl w:val="0"/>
                <w:numId w:val="14"/>
              </w:numPr>
              <w:rPr>
                <w:iCs/>
              </w:rPr>
            </w:pPr>
            <w:r>
              <w:rPr>
                <w:iCs/>
              </w:rPr>
              <w:t>广播源固定填写为“</w:t>
            </w:r>
            <w:r>
              <w:rPr>
                <w:iCs/>
              </w:rPr>
              <w:t>broadcast”</w:t>
            </w:r>
            <w:r>
              <w:rPr>
                <w:iCs/>
              </w:rPr>
              <w:t>。</w:t>
            </w:r>
          </w:p>
          <w:p>
            <w:pPr>
              <w:pStyle w:val="Style44"/>
              <w:numPr>
                <w:ilvl w:val="0"/>
                <w:numId w:val="14"/>
              </w:numPr>
              <w:rPr>
                <w:iCs/>
              </w:rPr>
            </w:pPr>
            <w:r>
              <w:rPr>
                <w:iCs/>
              </w:rPr>
              <w:t>清除某个子画面的选看对象时，则将该节点的与会者置为“</w:t>
            </w:r>
            <w:r>
              <w:rPr>
                <w:iCs/>
              </w:rPr>
              <w:t>NULL”</w:t>
            </w:r>
            <w:r>
              <w:rPr>
                <w:iCs/>
              </w:rPr>
              <w:t>。</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streamID</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Y</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多流</w:t>
            </w:r>
            <w:r>
              <w:rPr/>
              <w:t>ID</w:t>
            </w:r>
            <w:r>
              <w:rPr/>
              <w:t>。多画面复用一个</w:t>
            </w:r>
            <w:r>
              <w:rPr/>
              <w:t>RTP UDP</w:t>
            </w:r>
            <w:r>
              <w:rPr/>
              <w:t>通道，每个子画面是一个流，</w:t>
            </w:r>
            <w:r>
              <w:rPr/>
              <w:t>RTP</w:t>
            </w:r>
            <w:r>
              <w:rPr/>
              <w:t>消息包携带流</w:t>
            </w:r>
            <w:r>
              <w:rPr/>
              <w:t>ID</w:t>
            </w:r>
            <w:r>
              <w:rPr/>
              <w:t>字段，区分各个子画面的码流。</w:t>
            </w:r>
          </w:p>
          <w:p>
            <w:pPr>
              <w:pStyle w:val="Style44"/>
              <w:rPr/>
            </w:pPr>
            <w:r>
              <w:rPr/>
              <w:t>取值范围：</w:t>
            </w:r>
            <w:r>
              <w:rPr/>
              <w:t>96</w:t>
            </w:r>
            <w:r>
              <w:rPr/>
              <w:t>～</w:t>
            </w:r>
            <w:r>
              <w:rPr/>
              <w:t>127</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area</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 xml:space="preserve">子画面在多画面中权重，采用子画面的相对大小来量化（不需要绝对大小）。会议平台按照子画面的面积占比分配带宽。例如，可以按多画面模式定死每个子画面的权重值。又例如，四画面 </w:t>
            </w:r>
            <w:r>
              <w:rPr/>
              <w:t>Layout</w:t>
            </w:r>
            <w:r>
              <w:rPr/>
              <w:t>，当前子画面</w:t>
            </w:r>
            <w:r>
              <w:rPr/>
              <w:t>1</w:t>
            </w:r>
            <w:r>
              <w:rPr/>
              <w:t>看</w:t>
            </w:r>
            <w:r>
              <w:rPr/>
              <w:t>UE#A</w:t>
            </w:r>
            <w:r>
              <w:rPr/>
              <w:t>、权重</w:t>
            </w:r>
            <w:r>
              <w:rPr/>
              <w:t>50</w:t>
            </w:r>
            <w:r>
              <w:rPr/>
              <w:t>，子画面</w:t>
            </w:r>
            <w:r>
              <w:rPr/>
              <w:t xml:space="preserve">2 </w:t>
            </w:r>
            <w:r>
              <w:rPr/>
              <w:t>没看人、权重</w:t>
            </w:r>
            <w:r>
              <w:rPr/>
              <w:t>10</w:t>
            </w:r>
            <w:r>
              <w:rPr/>
              <w:t>，子画面</w:t>
            </w:r>
            <w:r>
              <w:rPr/>
              <w:t xml:space="preserve">3 </w:t>
            </w:r>
            <w:r>
              <w:rPr/>
              <w:t>没看人、权重</w:t>
            </w:r>
            <w:r>
              <w:rPr/>
              <w:t>10</w:t>
            </w:r>
            <w:r>
              <w:rPr/>
              <w:t>。此时，全部下行可用带宽都分配给子画面</w:t>
            </w:r>
            <w:r>
              <w:rPr/>
              <w:t>1</w:t>
            </w:r>
            <w:r>
              <w:rPr/>
              <w:t>使用。接着，软终端发送增量选看请求，子画面</w:t>
            </w:r>
            <w:r>
              <w:rPr/>
              <w:t xml:space="preserve">2 </w:t>
            </w:r>
            <w:r>
              <w:rPr/>
              <w:t>看</w:t>
            </w:r>
            <w:r>
              <w:rPr/>
              <w:t>UE#B</w:t>
            </w:r>
            <w:r>
              <w:rPr/>
              <w:t>、权重</w:t>
            </w:r>
            <w:r>
              <w:rPr/>
              <w:t>10</w:t>
            </w:r>
            <w:r>
              <w:rPr/>
              <w:t>，此时，子画面</w:t>
            </w:r>
            <w:r>
              <w:rPr/>
              <w:t>1</w:t>
            </w:r>
            <w:r>
              <w:rPr/>
              <w:t xml:space="preserve">占比为 </w:t>
            </w:r>
            <w:r>
              <w:rPr/>
              <w:t>50÷</w:t>
            </w:r>
            <w:r>
              <w:rPr/>
              <w:t>（</w:t>
            </w:r>
            <w:r>
              <w:rPr/>
              <w:t>50</w:t>
            </w:r>
            <w:r>
              <w:rPr/>
              <w:t>＋</w:t>
            </w:r>
            <w:r>
              <w:rPr/>
              <w:t>10</w:t>
            </w:r>
            <w:r>
              <w:rPr/>
              <w:t>），子画面</w:t>
            </w:r>
            <w:r>
              <w:rPr/>
              <w:t>2</w:t>
            </w:r>
            <w:r>
              <w:rPr/>
              <w:t xml:space="preserve">占比为 </w:t>
            </w:r>
            <w:r>
              <w:rPr/>
              <w:t>10÷</w:t>
            </w:r>
            <w:r>
              <w:rPr/>
              <w:t>（</w:t>
            </w:r>
            <w:r>
              <w:rPr/>
              <w:t>50</w:t>
            </w:r>
            <w:r>
              <w:rPr/>
              <w:t>＋</w:t>
            </w:r>
            <w:r>
              <w:rPr/>
              <w:t>10</w:t>
            </w:r>
            <w:r>
              <w:rPr/>
              <w:t>）。</w:t>
            </w:r>
          </w:p>
          <w:p>
            <w:pPr>
              <w:pStyle w:val="Style44"/>
              <w:rPr/>
            </w:pPr>
            <w:r>
              <w:rPr/>
            </w:r>
          </w:p>
          <w:p>
            <w:pPr>
              <w:pStyle w:val="Style44"/>
              <w:rPr/>
            </w:pPr>
            <w:r>
              <w:rPr/>
              <w:t>当子画面有选看与会者时，本字段必填。</w:t>
            </w:r>
          </w:p>
          <w:p>
            <w:pPr>
              <w:pStyle w:val="Style44"/>
              <w:rPr/>
            </w:pPr>
            <w:r>
              <w:rPr/>
              <w:t>取值范围：</w:t>
            </w:r>
            <w:r>
              <w:rPr/>
              <w:t>1</w:t>
            </w:r>
            <w:r>
              <w:rPr/>
              <w:t>～</w:t>
            </w:r>
            <w:r>
              <w:rPr/>
              <w:t>65535</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minResolution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可接受的最小分辨率。</w:t>
            </w:r>
          </w:p>
          <w:p>
            <w:pPr>
              <w:pStyle w:val="Style44"/>
              <w:rPr/>
            </w:pPr>
            <w:r>
              <w:rPr/>
              <w:t>当子画面有选看与会者时，本字段必填。</w:t>
            </w:r>
          </w:p>
          <w:p>
            <w:pPr>
              <w:pStyle w:val="Style44"/>
              <w:rPr/>
            </w:pPr>
            <w:r>
              <w:rPr/>
              <w:t>枚举值如下：</w:t>
            </w:r>
          </w:p>
          <w:p>
            <w:pPr>
              <w:pStyle w:val="Style44"/>
              <w:rPr/>
            </w:pPr>
            <w:r>
              <w:rPr/>
              <w:t>90P</w:t>
            </w:r>
          </w:p>
          <w:p>
            <w:pPr>
              <w:pStyle w:val="Style44"/>
              <w:rPr/>
            </w:pPr>
            <w:r>
              <w:rPr/>
              <w:t>180P</w:t>
            </w:r>
          </w:p>
          <w:p>
            <w:pPr>
              <w:pStyle w:val="Style44"/>
              <w:rPr/>
            </w:pPr>
            <w:r>
              <w:rPr/>
              <w:t>360P</w:t>
            </w:r>
          </w:p>
          <w:p>
            <w:pPr>
              <w:pStyle w:val="Style44"/>
              <w:rPr/>
            </w:pPr>
            <w:r>
              <w:rPr/>
              <w:t>720P</w:t>
            </w:r>
          </w:p>
          <w:p>
            <w:pPr>
              <w:pStyle w:val="Style44"/>
              <w:rPr/>
            </w:pPr>
            <w:r>
              <w:rPr/>
              <w:t>1080P</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maxResolution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可接受的最大分辨率。即使全部子画面要同时能达到最大分辨率，也不会超出软终端的解码能力。</w:t>
            </w:r>
          </w:p>
          <w:p>
            <w:pPr>
              <w:pStyle w:val="Style44"/>
              <w:rPr/>
            </w:pPr>
            <w:r>
              <w:rPr/>
              <w:t>当子画面有选看与会者时，本字段必填。</w:t>
            </w:r>
          </w:p>
          <w:p>
            <w:pPr>
              <w:pStyle w:val="Style44"/>
              <w:rPr/>
            </w:pPr>
            <w:r>
              <w:rPr/>
              <w:t>枚举值如下：</w:t>
            </w:r>
          </w:p>
          <w:p>
            <w:pPr>
              <w:pStyle w:val="Style44"/>
              <w:rPr/>
            </w:pPr>
            <w:r>
              <w:rPr/>
              <w:t>90P</w:t>
            </w:r>
          </w:p>
          <w:p>
            <w:pPr>
              <w:pStyle w:val="Style44"/>
              <w:rPr/>
            </w:pPr>
            <w:r>
              <w:rPr/>
              <w:t>180P</w:t>
            </w:r>
          </w:p>
          <w:p>
            <w:pPr>
              <w:pStyle w:val="Style44"/>
              <w:rPr/>
            </w:pPr>
            <w:r>
              <w:rPr/>
              <w:t>360P</w:t>
            </w:r>
          </w:p>
          <w:p>
            <w:pPr>
              <w:pStyle w:val="Style44"/>
              <w:rPr/>
            </w:pPr>
            <w:r>
              <w:rPr/>
              <w:t>720P</w:t>
            </w:r>
          </w:p>
          <w:p>
            <w:pPr>
              <w:pStyle w:val="Style44"/>
              <w:rPr/>
            </w:pPr>
            <w:r>
              <w:rPr/>
              <w:t>1080P</w:t>
            </w:r>
          </w:p>
        </w:tc>
      </w:tr>
      <w:tr>
        <w:trPr>
          <w:trHeight w:val="750" w:hRule="atLeast"/>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priority</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优先级，取值越小优先级越高。当两个子画面的大小相同，如果不能按等比分配带宽，则资源向优先级高的子画面倾斜。大小不同的子画面不会比较优先级。</w:t>
            </w:r>
          </w:p>
          <w:p>
            <w:pPr>
              <w:pStyle w:val="Style44"/>
              <w:rPr/>
            </w:pPr>
            <w:r>
              <w:rPr/>
            </w:r>
          </w:p>
          <w:p>
            <w:pPr>
              <w:pStyle w:val="Style44"/>
              <w:rPr/>
            </w:pPr>
            <w:r>
              <w:rPr/>
              <w:t>当子画面有选看与会者时，本字段必填。</w:t>
            </w:r>
          </w:p>
          <w:p>
            <w:pPr>
              <w:pStyle w:val="Style44"/>
              <w:rPr/>
            </w:pPr>
            <w:r>
              <w:rPr/>
              <w:t>取值范围：</w:t>
            </w:r>
            <w:r>
              <w:rPr/>
              <w:t>1</w:t>
            </w:r>
            <w:r>
              <w:rPr/>
              <w:t>～</w:t>
            </w:r>
            <w:r>
              <w:rPr/>
              <w:t>255</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/rest/{version}/conferences/{conferenceID}/participants/{participantID}/msSrcScreen</w:t>
      </w:r>
      <w:r>
        <w:rPr/>
        <w:t xml:space="preserve"> HTTP/1.1</w:t>
      </w:r>
    </w:p>
    <w:p>
      <w:pPr>
        <w:pStyle w:val="Normal"/>
        <w:rPr/>
      </w:pPr>
      <w:r>
        <w:rPr/>
        <w:t>Date: Wed, 22 Jun 2011 15:48:07 GMT</w:t>
      </w:r>
    </w:p>
    <w:p>
      <w:pPr>
        <w:pStyle w:val="Normal"/>
        <w:rPr>
          <w:b/>
          <w:b/>
        </w:rPr>
      </w:pPr>
      <w:r>
        <w:rPr>
          <w:b/>
        </w:rPr>
        <w:t>Authorization: Basic c2NvdHQ6dGlnZXI=</w:t>
      </w:r>
    </w:p>
    <w:p>
      <w:pPr>
        <w:pStyle w:val="Normal"/>
        <w:rPr/>
      </w:pPr>
      <w:r>
        <w:rPr/>
        <w:t>Content-Length: 403</w:t>
      </w:r>
    </w:p>
    <w:p>
      <w:pPr>
        <w:pStyle w:val="Normal"/>
        <w:rPr/>
      </w:pPr>
      <w:r>
        <w:rPr/>
        <w:t>Content-Type: text/xml; charset=UTF-8</w:t>
      </w:r>
    </w:p>
    <w:p>
      <w:pPr>
        <w:pStyle w:val="Normal"/>
        <w:rPr/>
      </w:pPr>
      <w:r>
        <w:rPr/>
      </w:r>
    </w:p>
    <w:p>
      <w:pPr>
        <w:pStyle w:val="Normal"/>
        <w:rPr/>
      </w:pPr>
      <w:r>
        <w:rPr/>
        <w:t>&lt;?xml version="1.0" encoding="UTF-8"?&gt;</w:t>
      </w:r>
    </w:p>
    <w:p>
      <w:pPr>
        <w:pStyle w:val="Normal"/>
        <w:rPr/>
      </w:pPr>
      <w:r>
        <w:rPr/>
        <w:t>&lt;multiPic&gt;</w:t>
      </w:r>
    </w:p>
    <w:p>
      <w:pPr>
        <w:pStyle w:val="Normal"/>
        <w:rPr/>
      </w:pPr>
      <w:r>
        <w:rPr/>
        <w:t xml:space="preserve">  </w:t>
      </w:r>
      <w:r>
        <w:rPr/>
        <w:t>&lt;subPic&gt;</w:t>
      </w:r>
    </w:p>
    <w:p>
      <w:pPr>
        <w:pStyle w:val="Normal"/>
        <w:rPr/>
      </w:pPr>
      <w:r>
        <w:rPr/>
        <w:t xml:space="preserve">    </w:t>
      </w:r>
      <w:r>
        <w:rPr/>
        <w:t>&lt;subscriber&gt;UE#mainpic&lt;/subscriber&gt;</w:t>
      </w:r>
    </w:p>
    <w:p>
      <w:pPr>
        <w:pStyle w:val="Normal"/>
        <w:ind w:left="1701" w:right="0" w:firstLine="408"/>
        <w:rPr/>
      </w:pPr>
      <w:r>
        <w:rPr/>
        <w:t>&lt;streamID&gt;97&lt;/streamID&gt;</w:t>
      </w:r>
    </w:p>
    <w:p>
      <w:pPr>
        <w:pStyle w:val="Normal"/>
        <w:ind w:left="1701" w:right="0" w:firstLine="408"/>
        <w:rPr/>
      </w:pPr>
      <w:r>
        <w:rPr/>
        <w:t>&lt;area&gt;16&lt;/area&gt;</w:t>
      </w:r>
    </w:p>
    <w:p>
      <w:pPr>
        <w:pStyle w:val="Normal"/>
        <w:ind w:left="1701" w:right="0" w:firstLine="408"/>
        <w:rPr/>
      </w:pPr>
      <w:r>
        <w:rPr/>
        <w:t>&lt;minResolution&gt;90P&lt;/minResolution&gt;</w:t>
      </w:r>
    </w:p>
    <w:p>
      <w:pPr>
        <w:pStyle w:val="Normal"/>
        <w:ind w:left="1701" w:right="0" w:firstLine="408"/>
        <w:rPr/>
      </w:pPr>
      <w:r>
        <w:rPr/>
        <w:t>&lt;maxResolution&gt;720P&lt;/maxResolution&gt;</w:t>
      </w:r>
    </w:p>
    <w:p>
      <w:pPr>
        <w:pStyle w:val="Normal"/>
        <w:rPr/>
      </w:pPr>
      <w:r>
        <w:rPr/>
        <w:t xml:space="preserve">  </w:t>
      </w:r>
      <w:r>
        <w:rPr/>
        <w:t>&lt;/subPic&gt;</w:t>
      </w:r>
    </w:p>
    <w:p>
      <w:pPr>
        <w:pStyle w:val="Normal"/>
        <w:rPr/>
      </w:pPr>
      <w:r>
        <w:rPr/>
        <w:t xml:space="preserve">  </w:t>
      </w:r>
      <w:r>
        <w:rPr/>
        <w:t>&lt;subPic&gt;</w:t>
      </w:r>
    </w:p>
    <w:p>
      <w:pPr>
        <w:pStyle w:val="Normal"/>
        <w:rPr/>
      </w:pPr>
      <w:r>
        <w:rPr/>
        <w:t xml:space="preserve">    </w:t>
      </w:r>
      <w:r>
        <w:rPr/>
        <w:t>&lt;subscriber&gt;UE#subpic1&lt;/subscriber&gt;</w:t>
      </w:r>
    </w:p>
    <w:p>
      <w:pPr>
        <w:pStyle w:val="Normal"/>
        <w:ind w:left="1701" w:right="0" w:firstLine="408"/>
        <w:rPr/>
      </w:pPr>
      <w:r>
        <w:rPr/>
        <w:t>&lt;streamID&gt;98&lt;/streamID&gt;</w:t>
      </w:r>
    </w:p>
    <w:p>
      <w:pPr>
        <w:pStyle w:val="Normal"/>
        <w:ind w:left="1701" w:right="0" w:firstLine="408"/>
        <w:rPr/>
      </w:pPr>
      <w:r>
        <w:rPr/>
        <w:t>&lt;area&gt;1&lt;/area&gt;</w:t>
      </w:r>
    </w:p>
    <w:p>
      <w:pPr>
        <w:pStyle w:val="Normal"/>
        <w:ind w:left="1701" w:right="0" w:firstLine="408"/>
        <w:rPr/>
      </w:pPr>
      <w:r>
        <w:rPr/>
        <w:t>&lt;minResolution&gt;90P&lt;/minResolution&gt;</w:t>
      </w:r>
    </w:p>
    <w:p>
      <w:pPr>
        <w:pStyle w:val="Normal"/>
        <w:ind w:left="1701" w:right="0" w:firstLine="408"/>
        <w:rPr/>
      </w:pPr>
      <w:r>
        <w:rPr/>
        <w:t>&lt;maxResolution&gt;90P&lt;/maxResolution&gt;</w:t>
      </w:r>
    </w:p>
    <w:p>
      <w:pPr>
        <w:pStyle w:val="Normal"/>
        <w:rPr/>
      </w:pPr>
      <w:r>
        <w:rPr/>
        <w:t xml:space="preserve">  </w:t>
      </w:r>
      <w:r>
        <w:rPr/>
        <w:t>&lt;/subPic&gt;</w:t>
      </w:r>
    </w:p>
    <w:p>
      <w:pPr>
        <w:pStyle w:val="Normal"/>
        <w:rPr/>
      </w:pPr>
      <w:r>
        <w:rPr/>
        <w:t xml:space="preserve">  </w:t>
      </w:r>
      <w:r>
        <w:rPr/>
        <w:t>&lt;subPic&gt;</w:t>
      </w:r>
    </w:p>
    <w:p>
      <w:pPr>
        <w:pStyle w:val="Normal"/>
        <w:rPr/>
      </w:pPr>
      <w:r>
        <w:rPr/>
        <w:t xml:space="preserve">    </w:t>
      </w:r>
      <w:r>
        <w:rPr/>
        <w:t>&lt;subscriber&gt;UE#subpic2&lt;/subscriber&gt;</w:t>
      </w:r>
    </w:p>
    <w:p>
      <w:pPr>
        <w:pStyle w:val="Normal"/>
        <w:ind w:left="1701" w:right="0" w:firstLine="408"/>
        <w:rPr/>
      </w:pPr>
      <w:r>
        <w:rPr/>
        <w:t>&lt;streamID&gt;99&lt;/streamID&gt;</w:t>
      </w:r>
    </w:p>
    <w:p>
      <w:pPr>
        <w:pStyle w:val="Normal"/>
        <w:ind w:left="1701" w:right="0" w:firstLine="408"/>
        <w:rPr/>
      </w:pPr>
      <w:r>
        <w:rPr/>
        <w:t>&lt;area&gt;1&lt;/area&gt;</w:t>
      </w:r>
    </w:p>
    <w:p>
      <w:pPr>
        <w:pStyle w:val="Normal"/>
        <w:ind w:left="1701" w:right="0" w:firstLine="408"/>
        <w:rPr/>
      </w:pPr>
      <w:r>
        <w:rPr/>
        <w:t>&lt;minResolution&gt;90P&lt;/minResolution&gt;</w:t>
      </w:r>
    </w:p>
    <w:p>
      <w:pPr>
        <w:pStyle w:val="Normal"/>
        <w:ind w:left="1701" w:right="0" w:firstLine="408"/>
        <w:rPr/>
      </w:pPr>
      <w:r>
        <w:rPr/>
        <w:t>&lt;maxResolution&gt;90P&lt;/maxResolution&gt;</w:t>
      </w:r>
    </w:p>
    <w:p>
      <w:pPr>
        <w:pStyle w:val="Normal"/>
        <w:rPr/>
      </w:pPr>
      <w:r>
        <w:rPr/>
        <w:t xml:space="preserve">  </w:t>
      </w:r>
      <w:r>
        <w:rPr/>
        <w:t>&lt;/subPic&gt;</w:t>
      </w:r>
    </w:p>
    <w:p>
      <w:pPr>
        <w:pStyle w:val="Normal"/>
        <w:rPr/>
      </w:pPr>
      <w:r>
        <w:rPr/>
        <w:t xml:space="preserve">  </w:t>
      </w:r>
      <w:r>
        <w:rPr/>
        <w:t>&lt;subPic&gt;</w:t>
      </w:r>
    </w:p>
    <w:p>
      <w:pPr>
        <w:pStyle w:val="Normal"/>
        <w:rPr/>
      </w:pPr>
      <w:r>
        <w:rPr/>
        <w:t xml:space="preserve">    </w:t>
      </w:r>
      <w:r>
        <w:rPr/>
        <w:t>&lt;subscriber&gt;UE#subpic3&lt;/subscriber&gt;</w:t>
      </w:r>
    </w:p>
    <w:p>
      <w:pPr>
        <w:pStyle w:val="Normal"/>
        <w:ind w:left="1701" w:right="0" w:firstLine="408"/>
        <w:rPr/>
      </w:pPr>
      <w:r>
        <w:rPr/>
        <w:t>&lt;streamID&gt;100&lt;/streamID&gt;</w:t>
      </w:r>
    </w:p>
    <w:p>
      <w:pPr>
        <w:pStyle w:val="Normal"/>
        <w:ind w:left="1701" w:right="0" w:firstLine="408"/>
        <w:rPr/>
      </w:pPr>
      <w:r>
        <w:rPr/>
        <w:t>&lt;area&gt;1&lt;/area&gt;</w:t>
      </w:r>
    </w:p>
    <w:p>
      <w:pPr>
        <w:pStyle w:val="Normal"/>
        <w:ind w:left="1701" w:right="0" w:firstLine="408"/>
        <w:rPr/>
      </w:pPr>
      <w:r>
        <w:rPr/>
        <w:t>&lt;minResolution&gt;90P&lt;/minResolution&gt;</w:t>
      </w:r>
    </w:p>
    <w:p>
      <w:pPr>
        <w:pStyle w:val="Normal"/>
        <w:ind w:left="1701" w:right="0" w:firstLine="408"/>
        <w:rPr/>
      </w:pPr>
      <w:r>
        <w:rPr/>
        <w:t>&lt;maxResolution&gt;90P&lt;/maxResolution&gt;</w:t>
      </w:r>
    </w:p>
    <w:p>
      <w:pPr>
        <w:pStyle w:val="Normal"/>
        <w:rPr/>
      </w:pPr>
      <w:r>
        <w:rPr/>
        <w:t xml:space="preserve">  </w:t>
      </w:r>
      <w:r>
        <w:rPr/>
        <w:t>&lt;/subPic&gt;</w:t>
      </w:r>
    </w:p>
    <w:p>
      <w:pPr>
        <w:pStyle w:val="Normal"/>
        <w:rPr/>
      </w:pPr>
      <w:r>
        <w:rPr/>
        <w:t xml:space="preserve">  </w:t>
      </w:r>
      <w:r>
        <w:rPr/>
        <w:t>&lt;slides&gt;1&lt;/slides&gt;</w:t>
      </w:r>
    </w:p>
    <w:p>
      <w:pPr>
        <w:pStyle w:val="Normal"/>
        <w:rPr/>
      </w:pPr>
      <w:r>
        <w:rPr/>
        <w:t>&lt;/multiPic&gt;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15:48:07 GMT</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&lt;/result&gt; </w:t>
      </w:r>
    </w:p>
    <w:p>
      <w:pPr>
        <w:pStyle w:val="Normal"/>
        <w:rPr/>
      </w:pPr>
      <w:r>
        <w:rPr/>
      </w:r>
    </w:p>
    <w:p>
      <w:pPr>
        <w:pStyle w:val="3"/>
        <w:numPr>
          <w:ilvl w:val="2"/>
          <w:numId w:val="3"/>
        </w:numPr>
        <w:rPr/>
      </w:pPr>
      <w:bookmarkStart w:id="417" w:name="_Toc450768878"/>
      <w:bookmarkEnd w:id="417"/>
      <w:r>
        <w:rPr/>
        <w:t>状态订阅与通知相关接口</w:t>
      </w:r>
    </w:p>
    <w:p>
      <w:pPr>
        <w:pStyle w:val="4"/>
        <w:numPr>
          <w:ilvl w:val="0"/>
          <w:numId w:val="0"/>
        </w:numPr>
        <w:ind w:left="231" w:right="210" w:hanging="0"/>
        <w:rPr/>
      </w:pPr>
      <w:r>
        <w:rPr/>
        <w:t>订阅会议状态</w:t>
      </w:r>
    </w:p>
    <w:p>
      <w:pPr>
        <w:pStyle w:val="5"/>
        <w:ind w:left="210" w:right="210" w:hanging="0"/>
        <w:rPr/>
      </w:pPr>
      <w:r>
        <w:rPr/>
        <w:t>接口描述</w:t>
      </w:r>
    </w:p>
    <w:p>
      <w:pPr>
        <w:pStyle w:val="ItemListText"/>
        <w:rPr/>
      </w:pPr>
      <w:r>
        <w:rPr/>
        <w:t>会议业务服务器使用该接口到会议能力服务器进行订阅指定会议的详细信息。会议能力服务器接受订阅之后，会马上返回该会议的详细信息，并在会议状态发生改变的时候，发送</w:t>
      </w:r>
      <w:r>
        <w:rPr/>
        <w:t>Notification</w:t>
      </w:r>
      <w:r>
        <w:rPr/>
        <w:t>到会议业务服务器。</w:t>
      </w:r>
    </w:p>
    <w:p>
      <w:pPr>
        <w:pStyle w:val="ItemListText"/>
        <w:rPr/>
      </w:pPr>
      <w:r>
        <w:rPr/>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/rest/{version}/conferences/{conferenceID}/subscribeConference</w:t>
            </w:r>
          </w:p>
        </w:tc>
      </w:tr>
    </w:tbl>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71"/>
        <w:gridCol w:w="1279"/>
        <w:gridCol w:w="4351"/>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conferenceID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订阅会议的</w:t>
            </w:r>
            <w:r>
              <w:rPr>
                <w:szCs w:val="24"/>
              </w:rPr>
              <w:t>ID</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会控的授权令牌。</w:t>
            </w:r>
            <w:r>
              <w:rPr/>
              <w:t>CaaS</w:t>
            </w:r>
            <w:r>
              <w:rPr/>
              <w:t>和</w:t>
            </w:r>
            <w:r>
              <w:rPr/>
              <w:t>UC</w:t>
            </w:r>
            <w:r>
              <w:rPr/>
              <w:t>用户的会控</w:t>
            </w:r>
            <w:r>
              <w:rPr/>
              <w:t>token</w:t>
            </w:r>
            <w:r>
              <w:rPr/>
              <w:t>头域名为</w:t>
            </w:r>
            <w:r>
              <w:rPr/>
              <w:t>Conference-Authorization</w:t>
            </w:r>
            <w:r>
              <w:rPr/>
              <w:t>，其他用户为</w:t>
            </w:r>
            <w:r>
              <w:rPr/>
              <w:t>Authorization</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subscribeConference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SubscribeConference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订阅者信息</w:t>
            </w:r>
          </w:p>
        </w:tc>
      </w:tr>
    </w:tbl>
    <w:p>
      <w:pPr>
        <w:pStyle w:val="ItemList"/>
        <w:ind w:left="2126" w:right="0" w:hanging="425"/>
        <w:rPr/>
      </w:pPr>
      <w:r>
        <w:rPr/>
      </w:r>
    </w:p>
    <w:p>
      <w:pPr>
        <w:pStyle w:val="TableDescription"/>
        <w:numPr>
          <w:ilvl w:val="8"/>
          <w:numId w:val="3"/>
        </w:numPr>
        <w:rPr/>
      </w:pPr>
      <w:r>
        <w:rPr/>
        <w:t>SubscribeConference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p>
            <w:pPr>
              <w:pStyle w:val="Style44"/>
              <w:rPr/>
            </w:pPr>
            <w:r>
              <w:rPr/>
              <w:t>最大不超过</w:t>
            </w:r>
            <w:r>
              <w:rPr/>
              <w:t>128</w:t>
            </w:r>
            <w:r>
              <w:rPr/>
              <w:t>个字符</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ind w:left="210" w:right="0" w:hanging="210"/>
              <w:rPr/>
            </w:pPr>
            <w:r>
              <w:rPr/>
              <w:t>订阅者地址，用于接收会议状态通知消息。格式为</w:t>
            </w:r>
            <w:r>
              <w:rPr/>
              <w:t>HTTP URL</w:t>
            </w:r>
            <w:r>
              <w:rPr/>
              <w:t>，例如</w:t>
            </w:r>
            <w:r>
              <w:rPr/>
              <w:t>http://202.24.128.72/services/WebService/12345678/notifyConference</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addr4SpeakerChange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p>
            <w:pPr>
              <w:pStyle w:val="Style44"/>
              <w:rPr/>
            </w:pPr>
            <w:r>
              <w:rPr/>
              <w:t>最大不超过</w:t>
            </w:r>
            <w:r>
              <w:rPr/>
              <w:t>128</w:t>
            </w:r>
            <w:r>
              <w:rPr/>
              <w:t>个字符</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ind w:left="210" w:right="0" w:hanging="210"/>
              <w:rPr/>
            </w:pPr>
            <w:r>
              <w:rPr/>
              <w:t>订阅者地址，用于接收发言方变更通知消息。格式为</w:t>
            </w:r>
            <w:r>
              <w:rPr/>
              <w:t>HTTP URL</w:t>
            </w:r>
            <w:r>
              <w:rPr/>
              <w:t>，例如</w:t>
            </w:r>
            <w:r>
              <w:rPr/>
              <w:t>http://202.24.128.72/services/WebService/12345678/notifySpeakerChange</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enable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boolean</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是否要订阅。</w:t>
            </w:r>
          </w:p>
          <w:p>
            <w:pPr>
              <w:pStyle w:val="Style44"/>
              <w:rPr>
                <w:rFonts w:cs="Arial"/>
              </w:rPr>
            </w:pPr>
            <w:r>
              <w:rPr>
                <w:rFonts w:cs="Arial"/>
              </w:rPr>
              <w:t>true</w:t>
            </w:r>
            <w:r>
              <w:rPr>
                <w:rFonts w:cs="Arial"/>
              </w:rPr>
              <w:t>：订阅</w:t>
            </w:r>
          </w:p>
          <w:p>
            <w:pPr>
              <w:pStyle w:val="Style44"/>
              <w:rPr>
                <w:rFonts w:cs="Arial"/>
              </w:rPr>
            </w:pPr>
            <w:r>
              <w:rPr>
                <w:rFonts w:cs="Arial"/>
              </w:rPr>
              <w:t>false</w:t>
            </w:r>
            <w:r>
              <w:rPr>
                <w:rFonts w:cs="Arial"/>
              </w:rPr>
              <w:t>：退订</w:t>
            </w:r>
          </w:p>
        </w:tc>
      </w:tr>
    </w:tbl>
    <w:p>
      <w:pPr>
        <w:pStyle w:val="ItemList"/>
        <w:ind w:left="2126" w:right="0" w:hanging="425"/>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操作结果。</w:t>
            </w:r>
          </w:p>
        </w:tc>
      </w:tr>
    </w:tbl>
    <w:p>
      <w:pPr>
        <w:pStyle w:val="ItemList"/>
        <w:ind w:left="2126" w:right="0" w:hanging="425"/>
        <w:rPr/>
      </w:pPr>
      <w:r>
        <w:rPr/>
      </w:r>
    </w:p>
    <w:p>
      <w:pPr>
        <w:pStyle w:val="5"/>
        <w:ind w:left="210" w:right="210" w:hanging="0"/>
        <w:rPr/>
      </w:pPr>
      <w:r>
        <w:rPr/>
        <w:t>参考样例</w:t>
      </w:r>
    </w:p>
    <w:p>
      <w:pPr>
        <w:pStyle w:val="Normal"/>
        <w:widowControl w:val="false"/>
        <w:numPr>
          <w:ilvl w:val="0"/>
          <w:numId w:val="5"/>
        </w:numPr>
        <w:snapToGrid w:val="true"/>
        <w:spacing w:lineRule="auto" w:line="300" w:before="0" w:after="0"/>
        <w:rPr>
          <w:sz w:val="22"/>
        </w:rPr>
      </w:pPr>
      <w:r>
        <w:rPr>
          <w:sz w:val="22"/>
        </w:rPr>
        <w:t>请求消息：</w:t>
      </w:r>
    </w:p>
    <w:p>
      <w:pPr>
        <w:pStyle w:val="Normal"/>
        <w:rPr/>
      </w:pPr>
      <w:r>
        <w:rPr/>
        <w:t>PUT /rest/V3R8C50/conferences/12345678/subscribeConference HTTP/1.1</w:t>
      </w:r>
    </w:p>
    <w:p>
      <w:pPr>
        <w:pStyle w:val="Normal"/>
        <w:rPr/>
      </w:pPr>
      <w:r>
        <w:rPr/>
        <w:t>Date:Thu, 27 Nov 2014 09:19:41 GMT</w:t>
      </w:r>
    </w:p>
    <w:p>
      <w:pPr>
        <w:pStyle w:val="Normal"/>
        <w:rPr/>
      </w:pPr>
      <w:r>
        <w:rPr/>
        <w:t>Host:188.10.27.91:80</w:t>
      </w:r>
    </w:p>
    <w:p>
      <w:pPr>
        <w:pStyle w:val="Normal"/>
        <w:rPr/>
      </w:pPr>
      <w:r>
        <w:rPr/>
        <w:t>Authorization:Basic ODcwODQyNjY2NzkwNDI1MzUwMDAtMDAwOQ==</w:t>
      </w:r>
    </w:p>
    <w:p>
      <w:pPr>
        <w:pStyle w:val="Normal"/>
        <w:rPr/>
      </w:pPr>
      <w:r>
        <w:rPr/>
        <w:t>Content-Type:text/xml</w:t>
      </w:r>
    </w:p>
    <w:p>
      <w:pPr>
        <w:pStyle w:val="Normal"/>
        <w:rPr/>
      </w:pPr>
      <w:r>
        <w:rPr/>
        <w:t>Content-Length:319</w:t>
      </w:r>
    </w:p>
    <w:p>
      <w:pPr>
        <w:pStyle w:val="Normal"/>
        <w:rPr/>
      </w:pPr>
      <w:r>
        <w:rPr/>
      </w:r>
    </w:p>
    <w:p>
      <w:pPr>
        <w:pStyle w:val="Normal"/>
        <w:rPr/>
      </w:pPr>
      <w:r>
        <w:rPr/>
        <w:t>&lt;?xml version="1.0" encoding="UTF-8"?&gt;</w:t>
      </w:r>
    </w:p>
    <w:p>
      <w:pPr>
        <w:pStyle w:val="Normal"/>
        <w:rPr/>
      </w:pPr>
      <w:r>
        <w:rPr/>
        <w:t>&lt;subscribeConference&gt;</w:t>
      </w:r>
    </w:p>
    <w:p>
      <w:pPr>
        <w:pStyle w:val="Normal"/>
        <w:rPr/>
      </w:pPr>
      <w:r>
        <w:rPr/>
        <w:tab/>
        <w:t>&lt;address&gt;http://191.137.243.252:80/services/WebService/12345678/notifyConference&lt;/address&gt;</w:t>
      </w:r>
    </w:p>
    <w:p>
      <w:pPr>
        <w:pStyle w:val="Normal"/>
        <w:rPr/>
      </w:pPr>
      <w:r>
        <w:rPr/>
        <w:tab/>
        <w:t>&lt;addr4SpeakerChange&gt;http://191.137.243.252:80/services/WebService/12345678/notifyConference&lt;/addr4SpeakerChange&gt;</w:t>
      </w:r>
    </w:p>
    <w:p>
      <w:pPr>
        <w:pStyle w:val="Normal"/>
        <w:rPr/>
      </w:pPr>
      <w:r>
        <w:rPr/>
        <w:tab/>
        <w:t>&lt;enable&gt;true&lt;/enable&gt;</w:t>
      </w:r>
    </w:p>
    <w:p>
      <w:pPr>
        <w:pStyle w:val="Normal"/>
        <w:rPr/>
      </w:pPr>
      <w:r>
        <w:rPr/>
        <w:t>&lt;/subscribeConference&gt;</w:t>
      </w:r>
    </w:p>
    <w:p>
      <w:pPr>
        <w:pStyle w:val="Normal"/>
        <w:widowControl w:val="false"/>
        <w:numPr>
          <w:ilvl w:val="0"/>
          <w:numId w:val="5"/>
        </w:numPr>
        <w:snapToGrid w:val="true"/>
        <w:spacing w:lineRule="auto" w:line="300" w:before="0" w:after="0"/>
        <w:rPr>
          <w:color w:val="000000"/>
          <w:sz w:val="22"/>
        </w:rPr>
      </w:pPr>
      <w:r>
        <w:rPr>
          <w:color w:val="000000"/>
          <w:sz w:val="22"/>
        </w:rPr>
        <w:t>响应消息：</w:t>
      </w:r>
    </w:p>
    <w:p>
      <w:pPr>
        <w:pStyle w:val="Normal"/>
        <w:rPr>
          <w:color w:val="000000"/>
          <w:sz w:val="22"/>
        </w:rPr>
      </w:pPr>
      <w:r>
        <w:rPr>
          <w:color w:val="000000"/>
          <w:sz w:val="22"/>
        </w:rPr>
        <w:t>HTTP/1.1 200 OK</w:t>
      </w:r>
    </w:p>
    <w:p>
      <w:pPr>
        <w:pStyle w:val="Normal"/>
        <w:rPr>
          <w:color w:val="000000"/>
          <w:sz w:val="22"/>
        </w:rPr>
      </w:pPr>
      <w:r>
        <w:rPr>
          <w:color w:val="000000"/>
          <w:sz w:val="22"/>
        </w:rPr>
        <w:t>Date: Mon, 01 Dec 2014 02:46:51 GMT</w:t>
      </w:r>
    </w:p>
    <w:p>
      <w:pPr>
        <w:pStyle w:val="Normal"/>
        <w:rPr>
          <w:color w:val="000000"/>
          <w:sz w:val="22"/>
        </w:rPr>
      </w:pPr>
      <w:r>
        <w:rPr>
          <w:color w:val="000000"/>
          <w:sz w:val="22"/>
        </w:rPr>
        <w:t>Server: Apache</w:t>
      </w:r>
    </w:p>
    <w:p>
      <w:pPr>
        <w:pStyle w:val="Normal"/>
        <w:rPr/>
      </w:pPr>
      <w:r>
        <w:rPr>
          <w:color w:val="000000"/>
          <w:sz w:val="22"/>
        </w:rPr>
        <w:t>Content-Location: http://172.24.128.64:8082/com.huawei.mediax.restprocesser.V300R008C02_1.0.0/V3R8C50/conferences/</w:t>
      </w:r>
      <w:r>
        <w:rPr/>
        <w:t>12345678</w:t>
      </w:r>
      <w:r>
        <w:rPr>
          <w:color w:val="000000"/>
          <w:sz w:val="22"/>
        </w:rPr>
        <w:t>/subscribeConference?X-Forwarded-For=191.137.243.252</w:t>
      </w:r>
    </w:p>
    <w:p>
      <w:pPr>
        <w:pStyle w:val="Normal"/>
        <w:rPr>
          <w:color w:val="000000"/>
          <w:sz w:val="22"/>
        </w:rPr>
      </w:pPr>
      <w:r>
        <w:rPr>
          <w:color w:val="000000"/>
          <w:sz w:val="22"/>
        </w:rPr>
        <w:t>Accept-Ranges: bytes</w:t>
      </w:r>
    </w:p>
    <w:p>
      <w:pPr>
        <w:pStyle w:val="Normal"/>
        <w:rPr>
          <w:color w:val="000000"/>
          <w:sz w:val="22"/>
        </w:rPr>
      </w:pPr>
      <w:r>
        <w:rPr>
          <w:color w:val="000000"/>
          <w:sz w:val="22"/>
        </w:rPr>
        <w:t>Content-Length: 175</w:t>
      </w:r>
    </w:p>
    <w:p>
      <w:pPr>
        <w:pStyle w:val="Normal"/>
        <w:rPr>
          <w:color w:val="000000"/>
          <w:sz w:val="22"/>
        </w:rPr>
      </w:pPr>
      <w:r>
        <w:rPr>
          <w:color w:val="000000"/>
          <w:sz w:val="22"/>
        </w:rPr>
        <w:t>Cache-Control: max-age=0</w:t>
      </w:r>
    </w:p>
    <w:p>
      <w:pPr>
        <w:pStyle w:val="Normal"/>
        <w:rPr>
          <w:color w:val="000000"/>
          <w:sz w:val="22"/>
        </w:rPr>
      </w:pPr>
      <w:r>
        <w:rPr>
          <w:color w:val="000000"/>
          <w:sz w:val="22"/>
        </w:rPr>
        <w:t>Expires: Mon, 01 Dec 2014 02:46:51 GMT</w:t>
      </w:r>
    </w:p>
    <w:p>
      <w:pPr>
        <w:pStyle w:val="Normal"/>
        <w:rPr>
          <w:color w:val="000000"/>
          <w:sz w:val="22"/>
        </w:rPr>
      </w:pPr>
      <w:r>
        <w:rPr>
          <w:color w:val="000000"/>
          <w:sz w:val="22"/>
        </w:rPr>
        <w:t>Content-Type: text/xml;charset=UTF-8</w:t>
      </w:r>
    </w:p>
    <w:p>
      <w:pPr>
        <w:pStyle w:val="Normal"/>
        <w:rPr>
          <w:color w:val="000000"/>
          <w:sz w:val="22"/>
        </w:rPr>
      </w:pPr>
      <w:r>
        <w:rPr>
          <w:color w:val="000000"/>
          <w:sz w:val="22"/>
        </w:rPr>
      </w:r>
    </w:p>
    <w:p>
      <w:pPr>
        <w:pStyle w:val="Normal"/>
        <w:rPr>
          <w:color w:val="000000"/>
          <w:sz w:val="22"/>
        </w:rPr>
      </w:pPr>
      <w:r>
        <w:rPr>
          <w:color w:val="000000"/>
          <w:sz w:val="22"/>
        </w:rPr>
        <w:t>&lt;?xml version="1.0" encoding="UTF-8"?&gt;</w:t>
      </w:r>
    </w:p>
    <w:p>
      <w:pPr>
        <w:pStyle w:val="Normal"/>
        <w:rPr>
          <w:color w:val="000000"/>
          <w:sz w:val="22"/>
        </w:rPr>
      </w:pPr>
      <w:r>
        <w:rPr>
          <w:color w:val="000000"/>
          <w:sz w:val="22"/>
        </w:rPr>
        <w:t>&lt;subscribeConference&gt;</w:t>
      </w:r>
    </w:p>
    <w:p>
      <w:pPr>
        <w:pStyle w:val="Normal"/>
        <w:rPr>
          <w:color w:val="000000"/>
          <w:sz w:val="22"/>
        </w:rPr>
      </w:pPr>
      <w:r>
        <w:rPr>
          <w:color w:val="000000"/>
          <w:sz w:val="22"/>
        </w:rPr>
        <w:t xml:space="preserve">  </w:t>
      </w:r>
      <w:r>
        <w:rPr>
          <w:color w:val="000000"/>
          <w:sz w:val="22"/>
        </w:rPr>
        <w:t>&lt;result&gt;</w:t>
      </w:r>
    </w:p>
    <w:p>
      <w:pPr>
        <w:pStyle w:val="Normal"/>
        <w:rPr>
          <w:color w:val="000000"/>
          <w:sz w:val="22"/>
        </w:rPr>
      </w:pPr>
      <w:r>
        <w:rPr>
          <w:color w:val="000000"/>
          <w:sz w:val="22"/>
        </w:rPr>
        <w:t xml:space="preserve">    </w:t>
      </w:r>
      <w:r>
        <w:rPr>
          <w:color w:val="000000"/>
          <w:sz w:val="22"/>
        </w:rPr>
        <w:t>&lt;resultCode&gt;0&lt;/resultCode&gt;</w:t>
      </w:r>
    </w:p>
    <w:p>
      <w:pPr>
        <w:pStyle w:val="Normal"/>
        <w:rPr>
          <w:color w:val="000000"/>
          <w:sz w:val="22"/>
        </w:rPr>
      </w:pPr>
      <w:r>
        <w:rPr>
          <w:color w:val="000000"/>
          <w:sz w:val="22"/>
        </w:rPr>
        <w:t xml:space="preserve">    </w:t>
      </w:r>
      <w:r>
        <w:rPr>
          <w:color w:val="000000"/>
          <w:sz w:val="22"/>
        </w:rPr>
        <w:t>&lt;resultDesc&gt;SUCCESS&lt;/resultDesc&gt;</w:t>
      </w:r>
    </w:p>
    <w:p>
      <w:pPr>
        <w:pStyle w:val="Normal"/>
        <w:rPr>
          <w:color w:val="000000"/>
          <w:sz w:val="22"/>
        </w:rPr>
      </w:pPr>
      <w:r>
        <w:rPr>
          <w:color w:val="000000"/>
          <w:sz w:val="22"/>
        </w:rPr>
        <w:t xml:space="preserve">  </w:t>
      </w:r>
      <w:r>
        <w:rPr>
          <w:color w:val="000000"/>
          <w:sz w:val="22"/>
        </w:rPr>
        <w:t>&lt;/result&gt;</w:t>
      </w:r>
    </w:p>
    <w:p>
      <w:pPr>
        <w:pStyle w:val="Normal"/>
        <w:rPr>
          <w:color w:val="000000"/>
          <w:sz w:val="22"/>
        </w:rPr>
      </w:pPr>
      <w:r>
        <w:rPr>
          <w:color w:val="000000"/>
          <w:sz w:val="22"/>
        </w:rPr>
        <w:t>&lt;/subscribeConference&gt;</w:t>
      </w:r>
    </w:p>
    <w:p>
      <w:pPr>
        <w:pStyle w:val="Normal"/>
        <w:rPr/>
      </w:pPr>
      <w:r>
        <w:rPr/>
      </w:r>
    </w:p>
    <w:p>
      <w:pPr>
        <w:pStyle w:val="4"/>
        <w:numPr>
          <w:ilvl w:val="0"/>
          <w:numId w:val="0"/>
        </w:numPr>
        <w:ind w:left="231" w:right="210" w:hanging="0"/>
        <w:rPr/>
      </w:pPr>
      <w:r>
        <w:rPr/>
        <w:t>会议状态通知</w:t>
      </w:r>
    </w:p>
    <w:p>
      <w:pPr>
        <w:pStyle w:val="5"/>
        <w:ind w:left="210" w:right="210" w:hanging="0"/>
        <w:rPr/>
      </w:pPr>
      <w:r>
        <w:rPr/>
        <w:t>接口描述</w:t>
      </w:r>
    </w:p>
    <w:p>
      <w:pPr>
        <w:pStyle w:val="Normal"/>
        <w:rPr/>
      </w:pPr>
      <w:r>
        <w:rPr/>
        <w:t>会场中会议服务实时给订阅者发送会议状态通知；会议业务服务需要部署此服务接收会议能力服务的会议状态通知。</w:t>
      </w:r>
    </w:p>
    <w:p>
      <w:pPr>
        <w:pStyle w:val="Normal"/>
        <w:rPr/>
      </w:pPr>
      <w:r>
        <w:rPr/>
        <w:t>当前</w:t>
      </w:r>
      <w:r>
        <w:rPr/>
        <w:t>MediaX</w:t>
      </w:r>
      <w:r>
        <w:rPr/>
        <w:t>固定采用</w:t>
      </w:r>
      <w:r>
        <w:rPr/>
        <w:t>HTTP</w:t>
      </w:r>
      <w:r>
        <w:rPr/>
        <w:t>方式推送。</w:t>
      </w:r>
    </w:p>
    <w:p>
      <w:pPr>
        <w:pStyle w:val="Normal"/>
        <w:rPr/>
      </w:pPr>
      <w:r>
        <w:rPr/>
        <w:t>当前</w:t>
      </w:r>
      <w:r>
        <w:rPr/>
        <w:t>MediaX</w:t>
      </w:r>
      <w:r>
        <w:rPr/>
        <w:t>不支持增量推送，只支持全量推送。</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订阅者接收此通知的</w:t>
            </w:r>
            <w:r>
              <w:rPr>
                <w:rFonts w:cs="Arial"/>
              </w:rPr>
              <w:t>HTTP URL</w:t>
            </w:r>
            <w:r>
              <w:rPr>
                <w:rFonts w:cs="Arial"/>
              </w:rPr>
              <w:t>在订阅请求消息中指定。</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notifyConference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NotifyConference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会议状态通知信息。用</w:t>
            </w:r>
            <w:r>
              <w:rPr/>
              <w:t>XML</w:t>
            </w:r>
            <w:r>
              <w:rPr/>
              <w:t>表示。详见</w:t>
            </w:r>
            <w:r>
              <w:rPr/>
              <w:t>Notify</w:t>
            </w:r>
            <w:r>
              <w:rPr>
                <w:rFonts w:cs="Arial"/>
              </w:rPr>
              <w:t>Conference</w:t>
            </w:r>
            <w:r>
              <w:rPr/>
              <w:t>数据结构。</w:t>
            </w:r>
          </w:p>
        </w:tc>
      </w:tr>
    </w:tbl>
    <w:p>
      <w:pPr>
        <w:pStyle w:val="Normal"/>
        <w:rPr/>
      </w:pPr>
      <w:r>
        <w:rPr/>
      </w:r>
    </w:p>
    <w:p>
      <w:pPr>
        <w:pStyle w:val="TableDescription"/>
        <w:numPr>
          <w:ilvl w:val="8"/>
          <w:numId w:val="3"/>
        </w:numPr>
        <w:rPr/>
      </w:pPr>
      <w:r>
        <w:rPr/>
        <w:t>NotifyConference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conference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Conference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在线会议信息，用</w:t>
            </w:r>
            <w:r>
              <w:rPr/>
              <w:t>XML</w:t>
            </w:r>
            <w:r>
              <w:rPr/>
              <w:t>表示。详见</w:t>
            </w:r>
            <w:r>
              <w:rPr/>
              <w:t>Conference</w:t>
            </w:r>
            <w:r>
              <w:rPr/>
              <w:t>数据结构。</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address</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请求地址</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updateTime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long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 xml:space="preserve">会议状态通知的时间 </w:t>
            </w:r>
            <w:r>
              <w:rPr>
                <w:rFonts w:ascii="Arial" w:hAnsi="Arial"/>
              </w:rPr>
              <w:t>(</w:t>
            </w:r>
            <w:r>
              <w:rPr>
                <w:rFonts w:ascii="Arial" w:hAnsi="Arial"/>
              </w:rPr>
              <w:t>毫秒级</w:t>
            </w:r>
            <w:r>
              <w:rPr>
                <w:rFonts w:ascii="Arial" w:hAnsi="Arial"/>
              </w:rPr>
              <w:t>)</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参考样例</w:t>
      </w:r>
    </w:p>
    <w:p>
      <w:pPr>
        <w:pStyle w:val="Normal"/>
        <w:rPr/>
      </w:pPr>
      <w:r>
        <w:rPr/>
        <w:t>POST /services/WebService/12345678/notifyConference HTTP/1.1</w:t>
      </w:r>
    </w:p>
    <w:p>
      <w:pPr>
        <w:pStyle w:val="Normal"/>
        <w:rPr/>
      </w:pPr>
      <w:r>
        <w:rPr/>
        <w:t>Date: 2014-12-01</w:t>
      </w:r>
    </w:p>
    <w:p>
      <w:pPr>
        <w:pStyle w:val="Normal"/>
        <w:rPr/>
      </w:pPr>
      <w:r>
        <w:rPr/>
        <w:t>Content-Type: text/xml</w:t>
      </w:r>
    </w:p>
    <w:p>
      <w:pPr>
        <w:pStyle w:val="Normal"/>
        <w:rPr/>
      </w:pPr>
      <w:r>
        <w:rPr/>
        <w:t>User-Agent: Java/1.7.0_45</w:t>
      </w:r>
    </w:p>
    <w:p>
      <w:pPr>
        <w:pStyle w:val="Normal"/>
        <w:rPr/>
      </w:pPr>
      <w:r>
        <w:rPr/>
        <w:t>Host: 191.137.243.252:80</w:t>
      </w:r>
    </w:p>
    <w:p>
      <w:pPr>
        <w:pStyle w:val="Normal"/>
        <w:rPr/>
      </w:pPr>
      <w:r>
        <w:rPr/>
        <w:t>Accept: text/html, image/gif, image/jpeg, *; q=.2, */*; q=.2</w:t>
      </w:r>
    </w:p>
    <w:p>
      <w:pPr>
        <w:pStyle w:val="Normal"/>
        <w:rPr/>
      </w:pPr>
      <w:r>
        <w:rPr/>
        <w:t>Connection: keep-alive</w:t>
      </w:r>
    </w:p>
    <w:p>
      <w:pPr>
        <w:pStyle w:val="Normal"/>
        <w:rPr/>
      </w:pPr>
      <w:r>
        <w:rPr/>
        <w:t>Content-Length: 4730</w:t>
      </w:r>
    </w:p>
    <w:p>
      <w:pPr>
        <w:pStyle w:val="Normal"/>
        <w:rPr/>
      </w:pPr>
      <w:r>
        <w:rPr/>
      </w:r>
    </w:p>
    <w:p>
      <w:pPr>
        <w:pStyle w:val="Normal"/>
        <w:rPr/>
      </w:pPr>
      <w:r>
        <w:rPr/>
        <w:t>&lt;notifyConference&gt;</w:t>
      </w:r>
    </w:p>
    <w:p>
      <w:pPr>
        <w:pStyle w:val="Normal"/>
        <w:rPr/>
      </w:pPr>
      <w:r>
        <w:rPr/>
        <w:t xml:space="preserve">  </w:t>
      </w:r>
      <w:r>
        <w:rPr/>
        <w:t>&lt;conference&gt;</w:t>
      </w:r>
    </w:p>
    <w:p>
      <w:pPr>
        <w:pStyle w:val="Normal"/>
        <w:rPr/>
      </w:pPr>
      <w:r>
        <w:rPr/>
        <w:t xml:space="preserve">    </w:t>
      </w:r>
      <w:r>
        <w:rPr/>
        <w:t>&lt;conferenceID&gt;12345678&lt;/conferenceID&gt;</w:t>
      </w:r>
    </w:p>
    <w:p>
      <w:pPr>
        <w:pStyle w:val="Normal"/>
        <w:rPr/>
      </w:pPr>
      <w:r>
        <w:rPr/>
        <w:t xml:space="preserve">    </w:t>
      </w:r>
      <w:r>
        <w:rPr/>
        <w:t>&lt;subject&gt;1&lt;/subject&gt;</w:t>
      </w:r>
    </w:p>
    <w:p>
      <w:pPr>
        <w:pStyle w:val="Normal"/>
        <w:rPr/>
      </w:pPr>
      <w:r>
        <w:rPr/>
        <w:t xml:space="preserve">    </w:t>
      </w:r>
      <w:r>
        <w:rPr/>
        <w:t>&lt;reportContent&gt;conferencebasic;participantbasic;speakReport;netinfoReport;attendeeInfo;inviteStateInfo&lt;/reportContent&gt;</w:t>
      </w:r>
    </w:p>
    <w:p>
      <w:pPr>
        <w:pStyle w:val="Normal"/>
        <w:rPr/>
      </w:pPr>
      <w:r>
        <w:rPr/>
        <w:t xml:space="preserve">    </w:t>
      </w:r>
      <w:r>
        <w:rPr/>
        <w:t>&lt;size&gt;4&lt;/size&gt;</w:t>
      </w:r>
    </w:p>
    <w:p>
      <w:pPr>
        <w:pStyle w:val="Normal"/>
        <w:rPr/>
      </w:pPr>
      <w:r>
        <w:rPr/>
        <w:t xml:space="preserve">    </w:t>
      </w:r>
      <w:r>
        <w:rPr/>
        <w:t>&lt;startTime&gt;1417401976349&lt;/startTime&gt;</w:t>
      </w:r>
    </w:p>
    <w:p>
      <w:pPr>
        <w:pStyle w:val="Normal"/>
        <w:rPr/>
      </w:pPr>
      <w:r>
        <w:rPr/>
        <w:t xml:space="preserve">    </w:t>
      </w:r>
      <w:r>
        <w:rPr/>
        <w:t>&lt;length&gt;3600000&lt;/length&gt;</w:t>
      </w:r>
    </w:p>
    <w:p>
      <w:pPr>
        <w:pStyle w:val="Normal"/>
        <w:rPr/>
      </w:pPr>
      <w:r>
        <w:rPr/>
        <w:t xml:space="preserve">    </w:t>
      </w:r>
      <w:r>
        <w:rPr/>
        <w:t>&lt;accessNumber&gt;+8675518810279018&lt;/accessNumber&gt;</w:t>
      </w:r>
    </w:p>
    <w:p>
      <w:pPr>
        <w:pStyle w:val="Normal"/>
        <w:rPr/>
      </w:pPr>
      <w:r>
        <w:rPr/>
        <w:t xml:space="preserve">    </w:t>
      </w:r>
      <w:r>
        <w:rPr/>
        <w:t>&lt;language&gt;zh_cn&lt;/language&gt;</w:t>
      </w:r>
    </w:p>
    <w:p>
      <w:pPr>
        <w:pStyle w:val="Normal"/>
        <w:rPr/>
      </w:pPr>
      <w:r>
        <w:rPr/>
        <w:t xml:space="preserve">    </w:t>
      </w:r>
      <w:r>
        <w:rPr/>
        <w:t>&lt;conferenceType&gt;0&lt;/conferenceType&gt;</w:t>
      </w:r>
    </w:p>
    <w:p>
      <w:pPr>
        <w:pStyle w:val="Normal"/>
        <w:rPr/>
      </w:pPr>
      <w:r>
        <w:rPr/>
        <w:t xml:space="preserve">    </w:t>
      </w:r>
      <w:r>
        <w:rPr/>
        <w:t>&lt;mediaTypes&gt;voice;data&lt;/mediaTypes&gt;</w:t>
      </w:r>
    </w:p>
    <w:p>
      <w:pPr>
        <w:pStyle w:val="Normal"/>
        <w:rPr/>
      </w:pPr>
      <w:r>
        <w:rPr/>
        <w:t xml:space="preserve">    </w:t>
      </w:r>
      <w:r>
        <w:rPr/>
        <w:t>&lt;isAllowInvite&gt;true&lt;/isAllowInvite&gt;</w:t>
      </w:r>
    </w:p>
    <w:p>
      <w:pPr>
        <w:pStyle w:val="Normal"/>
        <w:rPr/>
      </w:pPr>
      <w:r>
        <w:rPr/>
        <w:t xml:space="preserve">    </w:t>
      </w:r>
      <w:r>
        <w:rPr/>
        <w:t>&lt;isAutoInvite&gt;false&lt;/isAutoInvite&gt;</w:t>
      </w:r>
    </w:p>
    <w:p>
      <w:pPr>
        <w:pStyle w:val="Normal"/>
        <w:rPr/>
      </w:pPr>
      <w:r>
        <w:rPr/>
        <w:t xml:space="preserve">    </w:t>
      </w:r>
      <w:r>
        <w:rPr/>
        <w:t>&lt;IsSupportOntablePicMode&gt;false&lt;/IsSupportOntablePicMode&gt;</w:t>
      </w:r>
    </w:p>
    <w:p>
      <w:pPr>
        <w:pStyle w:val="Normal"/>
        <w:rPr/>
      </w:pPr>
      <w:r>
        <w:rPr/>
        <w:t xml:space="preserve">    </w:t>
      </w:r>
      <w:r>
        <w:rPr/>
        <w:t>&lt;autoProlong&gt;false&lt;/autoProlong&gt;</w:t>
      </w:r>
    </w:p>
    <w:p>
      <w:pPr>
        <w:pStyle w:val="Normal"/>
        <w:rPr/>
      </w:pPr>
      <w:r>
        <w:rPr/>
        <w:t xml:space="preserve">    </w:t>
      </w:r>
      <w:r>
        <w:rPr/>
        <w:t>&lt;autoProlongTime&gt;900000&lt;/autoProlongTime&gt;</w:t>
      </w:r>
    </w:p>
    <w:p>
      <w:pPr>
        <w:pStyle w:val="Normal"/>
        <w:rPr/>
      </w:pPr>
      <w:r>
        <w:rPr/>
        <w:t xml:space="preserve">    </w:t>
      </w:r>
      <w:r>
        <w:rPr/>
        <w:t>&lt;conferenceState&gt;Created&lt;/conferenceState&gt;</w:t>
      </w:r>
    </w:p>
    <w:p>
      <w:pPr>
        <w:pStyle w:val="Normal"/>
        <w:rPr/>
      </w:pPr>
      <w:r>
        <w:rPr/>
        <w:t xml:space="preserve">    </w:t>
      </w:r>
      <w:r>
        <w:rPr/>
        <w:t>&lt;recordState&gt;false&lt;/recordState&gt;</w:t>
      </w:r>
    </w:p>
    <w:p>
      <w:pPr>
        <w:pStyle w:val="Normal"/>
        <w:rPr/>
      </w:pPr>
      <w:r>
        <w:rPr/>
        <w:t xml:space="preserve">    </w:t>
      </w:r>
      <w:r>
        <w:rPr/>
        <w:t>&lt;lockState&gt;false&lt;/lockState&gt;</w:t>
      </w:r>
    </w:p>
    <w:p>
      <w:pPr>
        <w:pStyle w:val="Normal"/>
        <w:rPr/>
      </w:pPr>
      <w:r>
        <w:rPr/>
        <w:t xml:space="preserve">    </w:t>
      </w:r>
      <w:r>
        <w:rPr/>
        <w:t>&lt;isAllMute&gt;false&lt;/isAllMute&gt;</w:t>
      </w:r>
    </w:p>
    <w:p>
      <w:pPr>
        <w:pStyle w:val="Normal"/>
        <w:rPr/>
      </w:pPr>
      <w:r>
        <w:rPr/>
        <w:t xml:space="preserve">    </w:t>
      </w:r>
      <w:r>
        <w:rPr/>
        <w:t>&lt;isReportSpeaker&gt;false&lt;/isReportSpeaker&gt;</w:t>
      </w:r>
    </w:p>
    <w:p>
      <w:pPr>
        <w:pStyle w:val="Normal"/>
        <w:rPr/>
      </w:pPr>
      <w:r>
        <w:rPr/>
        <w:t xml:space="preserve">    </w:t>
      </w:r>
      <w:r>
        <w:rPr/>
        <w:t>&lt;isReportNetCondition&gt;false&lt;/isReportNetCondition&gt;</w:t>
      </w:r>
    </w:p>
    <w:p>
      <w:pPr>
        <w:pStyle w:val="Normal"/>
        <w:rPr/>
      </w:pPr>
      <w:r>
        <w:rPr/>
        <w:t xml:space="preserve">    </w:t>
      </w:r>
      <w:r>
        <w:rPr/>
        <w:t>&lt;recordStatus&gt;Stop&lt;/recordStatus&gt;</w:t>
      </w:r>
    </w:p>
    <w:p>
      <w:pPr>
        <w:pStyle w:val="Normal"/>
        <w:rPr/>
      </w:pPr>
      <w:r>
        <w:rPr/>
        <w:t xml:space="preserve">    </w:t>
      </w:r>
      <w:r>
        <w:rPr/>
        <w:t>&lt;participants&gt;</w:t>
      </w:r>
    </w:p>
    <w:p>
      <w:pPr>
        <w:pStyle w:val="Normal"/>
        <w:rPr/>
      </w:pPr>
      <w:r>
        <w:rPr/>
        <w:t xml:space="preserve">      </w:t>
      </w:r>
      <w:r>
        <w:rPr/>
        <w:t>&lt;participant&gt;</w:t>
      </w:r>
    </w:p>
    <w:p>
      <w:pPr>
        <w:pStyle w:val="Normal"/>
        <w:rPr/>
      </w:pPr>
      <w:r>
        <w:rPr/>
        <w:t xml:space="preserve">        </w:t>
      </w:r>
      <w:r>
        <w:rPr/>
        <w:t>&lt;participantID&gt;901882546900023&lt;/participantID&gt;</w:t>
      </w:r>
    </w:p>
    <w:p>
      <w:pPr>
        <w:pStyle w:val="Normal"/>
        <w:rPr/>
      </w:pPr>
      <w:r>
        <w:rPr/>
        <w:t xml:space="preserve">        </w:t>
      </w:r>
      <w:r>
        <w:rPr/>
        <w:t>&lt;name&gt;Jack &lt;/name&gt;</w:t>
      </w:r>
    </w:p>
    <w:p>
      <w:pPr>
        <w:pStyle w:val="Normal"/>
        <w:rPr/>
      </w:pPr>
      <w:r>
        <w:rPr/>
        <w:t xml:space="preserve">        </w:t>
      </w:r>
      <w:r>
        <w:rPr/>
        <w:t>&lt;subscribers&gt;</w:t>
      </w:r>
    </w:p>
    <w:p>
      <w:pPr>
        <w:pStyle w:val="Normal"/>
        <w:rPr/>
      </w:pPr>
      <w:r>
        <w:rPr/>
        <w:t xml:space="preserve">          </w:t>
      </w:r>
      <w:r>
        <w:rPr/>
        <w:t>&lt;subscriber&gt;</w:t>
      </w:r>
    </w:p>
    <w:p>
      <w:pPr>
        <w:pStyle w:val="Normal"/>
        <w:rPr/>
      </w:pPr>
      <w:r>
        <w:rPr/>
        <w:t xml:space="preserve">            </w:t>
      </w:r>
      <w:r>
        <w:rPr/>
        <w:t>&lt;subscriberID&gt;+8675528426303@domain3030.huawei.com&lt;/subscriberID&gt;</w:t>
      </w:r>
    </w:p>
    <w:p>
      <w:pPr>
        <w:pStyle w:val="Normal"/>
        <w:rPr/>
      </w:pPr>
      <w:r>
        <w:rPr/>
        <w:t xml:space="preserve">           </w:t>
      </w:r>
      <w:r>
        <w:rPr/>
        <w:t>&lt;callID&gt;session##cktty77uxw7u7ou7ujv2j6tyi2ooouix@ATS.ats237.domain3030.huawei.com.4_IN##&lt;/callID&gt;</w:t>
      </w:r>
    </w:p>
    <w:p>
      <w:pPr>
        <w:pStyle w:val="Normal"/>
        <w:rPr/>
      </w:pPr>
      <w:r>
        <w:rPr/>
        <w:t xml:space="preserve">            </w:t>
      </w:r>
      <w:r>
        <w:rPr/>
        <w:t>&lt;state&gt;0&lt;/state&gt;</w:t>
      </w:r>
    </w:p>
    <w:p>
      <w:pPr>
        <w:pStyle w:val="Normal"/>
        <w:rPr/>
      </w:pPr>
      <w:r>
        <w:rPr/>
        <w:t xml:space="preserve">            </w:t>
      </w:r>
      <w:r>
        <w:rPr/>
        <w:t>&lt;screenType&gt;phone&lt;/screenType&gt;</w:t>
      </w:r>
    </w:p>
    <w:p>
      <w:pPr>
        <w:pStyle w:val="Normal"/>
        <w:rPr/>
      </w:pPr>
      <w:r>
        <w:rPr/>
        <w:t xml:space="preserve">          </w:t>
      </w:r>
      <w:r>
        <w:rPr/>
        <w:t>&lt;/subscriber&gt;</w:t>
      </w:r>
    </w:p>
    <w:p>
      <w:pPr>
        <w:pStyle w:val="Normal"/>
        <w:rPr/>
      </w:pPr>
      <w:r>
        <w:rPr/>
        <w:t xml:space="preserve">        </w:t>
      </w:r>
      <w:r>
        <w:rPr/>
        <w:t>&lt;/subscribers&gt;</w:t>
      </w:r>
    </w:p>
    <w:p>
      <w:pPr>
        <w:pStyle w:val="Normal"/>
        <w:rPr/>
      </w:pPr>
      <w:r>
        <w:rPr/>
        <w:t xml:space="preserve">        </w:t>
      </w:r>
      <w:r>
        <w:rPr/>
        <w:t>&lt;role&gt;general&lt;/role&gt;</w:t>
      </w:r>
    </w:p>
    <w:p>
      <w:pPr>
        <w:pStyle w:val="Normal"/>
        <w:rPr/>
      </w:pPr>
      <w:r>
        <w:rPr/>
        <w:t xml:space="preserve">        </w:t>
      </w:r>
      <w:r>
        <w:rPr/>
        <w:t>&lt;state&gt;0&lt;/state&gt;</w:t>
      </w:r>
    </w:p>
    <w:p>
      <w:pPr>
        <w:pStyle w:val="Normal"/>
        <w:rPr/>
      </w:pPr>
      <w:r>
        <w:rPr/>
        <w:t xml:space="preserve">        </w:t>
      </w:r>
      <w:r>
        <w:rPr/>
        <w:t>&lt;participantType&gt;normal&lt;/participantType&gt;</w:t>
      </w:r>
    </w:p>
    <w:p>
      <w:pPr>
        <w:pStyle w:val="Normal"/>
        <w:rPr/>
      </w:pPr>
      <w:r>
        <w:rPr/>
        <w:t xml:space="preserve">        </w:t>
      </w:r>
      <w:r>
        <w:rPr/>
        <w:t>&lt;mediaTypes&gt;voice;video;data&lt;/mediaTypes&gt;</w:t>
      </w:r>
    </w:p>
    <w:p>
      <w:pPr>
        <w:pStyle w:val="Normal"/>
        <w:rPr/>
      </w:pPr>
      <w:r>
        <w:rPr/>
        <w:t xml:space="preserve">        </w:t>
      </w:r>
      <w:r>
        <w:rPr/>
        <w:t>&lt;attendTime&gt;1417402005727&lt;/attendTime&gt;</w:t>
      </w:r>
    </w:p>
    <w:p>
      <w:pPr>
        <w:pStyle w:val="Normal"/>
        <w:rPr/>
      </w:pPr>
      <w:r>
        <w:rPr/>
        <w:t xml:space="preserve">        </w:t>
      </w:r>
      <w:r>
        <w:rPr/>
        <w:t>&lt;canListen&gt;true&lt;/canListen&gt;</w:t>
      </w:r>
    </w:p>
    <w:p>
      <w:pPr>
        <w:pStyle w:val="Normal"/>
        <w:rPr/>
      </w:pPr>
      <w:r>
        <w:rPr/>
        <w:t xml:space="preserve">        </w:t>
      </w:r>
      <w:r>
        <w:rPr/>
        <w:t>&lt;isMute&gt;false&lt;/isMute&gt;</w:t>
      </w:r>
    </w:p>
    <w:p>
      <w:pPr>
        <w:pStyle w:val="Normal"/>
        <w:rPr/>
      </w:pPr>
      <w:r>
        <w:rPr/>
        <w:t xml:space="preserve">        </w:t>
      </w:r>
      <w:r>
        <w:rPr/>
        <w:t>&lt;allowVideo&gt;false&lt;/allowVideo&gt;</w:t>
      </w:r>
    </w:p>
    <w:p>
      <w:pPr>
        <w:pStyle w:val="Normal"/>
        <w:rPr/>
      </w:pPr>
      <w:r>
        <w:rPr/>
        <w:t xml:space="preserve">        </w:t>
      </w:r>
      <w:r>
        <w:rPr/>
        <w:t>&lt;isRollcalled&gt;false&lt;/isRollcalled&gt;</w:t>
      </w:r>
    </w:p>
    <w:p>
      <w:pPr>
        <w:pStyle w:val="Normal"/>
        <w:rPr/>
      </w:pPr>
      <w:r>
        <w:rPr/>
        <w:t xml:space="preserve">        </w:t>
      </w:r>
      <w:r>
        <w:rPr/>
        <w:t>&lt;hasTokenRing&gt;false&lt;/hasTokenRing&gt;</w:t>
      </w:r>
    </w:p>
    <w:p>
      <w:pPr>
        <w:pStyle w:val="Normal"/>
        <w:rPr/>
      </w:pPr>
      <w:r>
        <w:rPr/>
        <w:t xml:space="preserve">        </w:t>
      </w:r>
      <w:r>
        <w:rPr/>
        <w:t>&lt;isShare&gt;false&lt;/isShare&gt;</w:t>
      </w:r>
    </w:p>
    <w:p>
      <w:pPr>
        <w:pStyle w:val="Normal"/>
        <w:rPr/>
      </w:pPr>
      <w:r>
        <w:rPr/>
        <w:t xml:space="preserve">        </w:t>
      </w:r>
      <w:r>
        <w:rPr/>
        <w:t>&lt;isBroadcast&gt;false&lt;/isBroadcast&gt;</w:t>
      </w:r>
    </w:p>
    <w:p>
      <w:pPr>
        <w:pStyle w:val="Normal"/>
        <w:rPr/>
      </w:pPr>
      <w:r>
        <w:rPr/>
        <w:t xml:space="preserve">        </w:t>
      </w:r>
      <w:r>
        <w:rPr/>
        <w:t>&lt;isSpeaking&gt;false&lt;/isSpeaking&gt;</w:t>
      </w:r>
    </w:p>
    <w:p>
      <w:pPr>
        <w:pStyle w:val="Normal"/>
        <w:rPr/>
      </w:pPr>
      <w:r>
        <w:rPr/>
        <w:t xml:space="preserve">        </w:t>
      </w:r>
      <w:r>
        <w:rPr/>
        <w:t>&lt;isReqModerator&gt;false&lt;/isReqModerator&gt;</w:t>
      </w:r>
    </w:p>
    <w:p>
      <w:pPr>
        <w:pStyle w:val="Normal"/>
        <w:rPr/>
      </w:pPr>
      <w:r>
        <w:rPr/>
        <w:t xml:space="preserve">        </w:t>
      </w:r>
      <w:r>
        <w:rPr/>
        <w:t>&lt;handsState&gt;Down&lt;/handsState&gt;</w:t>
      </w:r>
    </w:p>
    <w:p>
      <w:pPr>
        <w:pStyle w:val="Normal"/>
        <w:rPr/>
      </w:pPr>
      <w:r>
        <w:rPr/>
        <w:t xml:space="preserve">      </w:t>
      </w:r>
      <w:r>
        <w:rPr/>
        <w:t>&lt;/participant&gt;</w:t>
      </w:r>
    </w:p>
    <w:p>
      <w:pPr>
        <w:pStyle w:val="Normal"/>
        <w:rPr/>
      </w:pPr>
      <w:r>
        <w:rPr/>
        <w:t xml:space="preserve">      </w:t>
      </w:r>
      <w:r>
        <w:rPr/>
        <w:t>&lt;participant&gt;</w:t>
      </w:r>
    </w:p>
    <w:p>
      <w:pPr>
        <w:pStyle w:val="Normal"/>
        <w:rPr/>
      </w:pPr>
      <w:r>
        <w:rPr/>
        <w:t xml:space="preserve">        </w:t>
      </w:r>
      <w:r>
        <w:rPr/>
        <w:t>&lt;participantID&gt;901882546900004&lt;/participantID&gt;</w:t>
      </w:r>
    </w:p>
    <w:p>
      <w:pPr>
        <w:pStyle w:val="Normal"/>
        <w:rPr/>
      </w:pPr>
      <w:r>
        <w:rPr/>
        <w:t xml:space="preserve">        </w:t>
      </w:r>
      <w:r>
        <w:rPr/>
        <w:t>&lt;name&gt;Mary&lt;/name&gt;</w:t>
      </w:r>
    </w:p>
    <w:p>
      <w:pPr>
        <w:pStyle w:val="Normal"/>
        <w:rPr/>
      </w:pPr>
      <w:r>
        <w:rPr/>
        <w:t xml:space="preserve">        </w:t>
      </w:r>
      <w:r>
        <w:rPr/>
        <w:t>&lt;subscribers&gt;</w:t>
      </w:r>
    </w:p>
    <w:p>
      <w:pPr>
        <w:pStyle w:val="Normal"/>
        <w:rPr/>
      </w:pPr>
      <w:r>
        <w:rPr/>
        <w:t xml:space="preserve">          </w:t>
      </w:r>
      <w:r>
        <w:rPr/>
        <w:t>&lt;subscriber&gt;</w:t>
      </w:r>
    </w:p>
    <w:p>
      <w:pPr>
        <w:pStyle w:val="Normal"/>
        <w:rPr/>
      </w:pPr>
      <w:r>
        <w:rPr/>
        <w:t xml:space="preserve">            </w:t>
      </w:r>
      <w:r>
        <w:rPr/>
        <w:t>&lt;subscriberID&gt;+8675528426301@domain3030.huawei.com&lt;/subscriberID&gt;</w:t>
      </w:r>
    </w:p>
    <w:p>
      <w:pPr>
        <w:pStyle w:val="Normal"/>
        <w:rPr/>
      </w:pPr>
      <w:r>
        <w:rPr/>
        <w:t xml:space="preserve">            </w:t>
      </w:r>
      <w:r>
        <w:rPr/>
        <w:t>&lt;callID&gt;session##6poux2uyxkxtvrxcvx66cjuucytrj7px@ATS.ats237.domain3030.huawei.com.4_IN##&lt;/callID&gt;</w:t>
      </w:r>
    </w:p>
    <w:p>
      <w:pPr>
        <w:pStyle w:val="Normal"/>
        <w:rPr/>
      </w:pPr>
      <w:r>
        <w:rPr/>
        <w:t xml:space="preserve">            </w:t>
      </w:r>
      <w:r>
        <w:rPr/>
        <w:t>&lt;state&gt;0&lt;/state&gt;</w:t>
      </w:r>
    </w:p>
    <w:p>
      <w:pPr>
        <w:pStyle w:val="Normal"/>
        <w:rPr/>
      </w:pPr>
      <w:r>
        <w:rPr/>
        <w:t xml:space="preserve">            </w:t>
      </w:r>
      <w:r>
        <w:rPr/>
        <w:t>&lt;screenType&gt;phone&lt;/screenType&gt;</w:t>
      </w:r>
    </w:p>
    <w:p>
      <w:pPr>
        <w:pStyle w:val="Normal"/>
        <w:rPr/>
      </w:pPr>
      <w:r>
        <w:rPr/>
        <w:t xml:space="preserve">          </w:t>
      </w:r>
      <w:r>
        <w:rPr/>
        <w:t>&lt;/subscriber&gt;</w:t>
      </w:r>
    </w:p>
    <w:p>
      <w:pPr>
        <w:pStyle w:val="Normal"/>
        <w:rPr/>
      </w:pPr>
      <w:r>
        <w:rPr/>
        <w:t xml:space="preserve">        </w:t>
      </w:r>
      <w:r>
        <w:rPr/>
        <w:t>&lt;/subscribers&gt;</w:t>
      </w:r>
    </w:p>
    <w:p>
      <w:pPr>
        <w:pStyle w:val="Normal"/>
        <w:rPr/>
      </w:pPr>
      <w:r>
        <w:rPr/>
        <w:t xml:space="preserve">        </w:t>
      </w:r>
      <w:r>
        <w:rPr/>
        <w:t>&lt;role&gt;general&lt;/role&gt;</w:t>
      </w:r>
    </w:p>
    <w:p>
      <w:pPr>
        <w:pStyle w:val="Normal"/>
        <w:rPr/>
      </w:pPr>
      <w:r>
        <w:rPr/>
        <w:t xml:space="preserve">        </w:t>
      </w:r>
      <w:r>
        <w:rPr/>
        <w:t>&lt;state&gt;0&lt;/state&gt;</w:t>
      </w:r>
    </w:p>
    <w:p>
      <w:pPr>
        <w:pStyle w:val="Normal"/>
        <w:rPr/>
      </w:pPr>
      <w:r>
        <w:rPr/>
        <w:t xml:space="preserve">        </w:t>
      </w:r>
      <w:r>
        <w:rPr/>
        <w:t>&lt;participantType&gt;normal&lt;/participantType&gt;</w:t>
      </w:r>
    </w:p>
    <w:p>
      <w:pPr>
        <w:pStyle w:val="Normal"/>
        <w:rPr/>
      </w:pPr>
      <w:r>
        <w:rPr/>
        <w:t xml:space="preserve">        </w:t>
      </w:r>
      <w:r>
        <w:rPr/>
        <w:t>&lt;mediaTypes&gt;voice;video;data&lt;/mediaTypes&gt;</w:t>
      </w:r>
    </w:p>
    <w:p>
      <w:pPr>
        <w:pStyle w:val="Normal"/>
        <w:rPr/>
      </w:pPr>
      <w:r>
        <w:rPr/>
        <w:t xml:space="preserve">        </w:t>
      </w:r>
      <w:r>
        <w:rPr/>
        <w:t>&lt;attendTime&gt;1417401983860&lt;/attendTime&gt;</w:t>
      </w:r>
    </w:p>
    <w:p>
      <w:pPr>
        <w:pStyle w:val="Normal"/>
        <w:rPr/>
      </w:pPr>
      <w:r>
        <w:rPr/>
        <w:t xml:space="preserve">        </w:t>
      </w:r>
      <w:r>
        <w:rPr/>
        <w:t>&lt;canListen&gt;true&lt;/canListen&gt;</w:t>
      </w:r>
    </w:p>
    <w:p>
      <w:pPr>
        <w:pStyle w:val="Normal"/>
        <w:rPr/>
      </w:pPr>
      <w:r>
        <w:rPr/>
        <w:t xml:space="preserve">        </w:t>
      </w:r>
      <w:r>
        <w:rPr/>
        <w:t>&lt;isMute&gt;false&lt;/isMute&gt;</w:t>
      </w:r>
    </w:p>
    <w:p>
      <w:pPr>
        <w:pStyle w:val="Normal"/>
        <w:rPr/>
      </w:pPr>
      <w:r>
        <w:rPr/>
        <w:t xml:space="preserve">        </w:t>
      </w:r>
      <w:r>
        <w:rPr/>
        <w:t>&lt;allowVideo&gt;false&lt;/allowVideo&gt;</w:t>
      </w:r>
    </w:p>
    <w:p>
      <w:pPr>
        <w:pStyle w:val="Normal"/>
        <w:rPr/>
      </w:pPr>
      <w:r>
        <w:rPr/>
        <w:t xml:space="preserve">        </w:t>
      </w:r>
      <w:r>
        <w:rPr/>
        <w:t>&lt;isRollcalled&gt;false&lt;/isRollcalled&gt;</w:t>
      </w:r>
    </w:p>
    <w:p>
      <w:pPr>
        <w:pStyle w:val="Normal"/>
        <w:rPr/>
      </w:pPr>
      <w:r>
        <w:rPr/>
        <w:t xml:space="preserve">        </w:t>
      </w:r>
      <w:r>
        <w:rPr/>
        <w:t>&lt;hasTokenRing&gt;false&lt;/hasTokenRing&gt;</w:t>
      </w:r>
    </w:p>
    <w:p>
      <w:pPr>
        <w:pStyle w:val="Normal"/>
        <w:rPr/>
      </w:pPr>
      <w:r>
        <w:rPr/>
        <w:t xml:space="preserve">        </w:t>
      </w:r>
      <w:r>
        <w:rPr/>
        <w:t>&lt;isShare&gt;false&lt;/isShare&gt;</w:t>
      </w:r>
    </w:p>
    <w:p>
      <w:pPr>
        <w:pStyle w:val="Normal"/>
        <w:rPr/>
      </w:pPr>
      <w:r>
        <w:rPr/>
        <w:t xml:space="preserve">        </w:t>
      </w:r>
      <w:r>
        <w:rPr/>
        <w:t>&lt;isBroadcast&gt;false&lt;/isBroadcast&gt;</w:t>
      </w:r>
    </w:p>
    <w:p>
      <w:pPr>
        <w:pStyle w:val="Normal"/>
        <w:rPr/>
      </w:pPr>
      <w:r>
        <w:rPr/>
        <w:t xml:space="preserve">        </w:t>
      </w:r>
      <w:r>
        <w:rPr/>
        <w:t>&lt;isSpeaking&gt;false&lt;/isSpeaking&gt;</w:t>
      </w:r>
    </w:p>
    <w:p>
      <w:pPr>
        <w:pStyle w:val="Normal"/>
        <w:rPr/>
      </w:pPr>
      <w:r>
        <w:rPr/>
        <w:t xml:space="preserve">        </w:t>
      </w:r>
      <w:r>
        <w:rPr/>
        <w:t>&lt;isReqModerator&gt;false&lt;/isReqModerator&gt;</w:t>
      </w:r>
    </w:p>
    <w:p>
      <w:pPr>
        <w:pStyle w:val="Normal"/>
        <w:rPr/>
      </w:pPr>
      <w:r>
        <w:rPr/>
        <w:t xml:space="preserve">        </w:t>
      </w:r>
      <w:r>
        <w:rPr/>
        <w:t>&lt;handsState&gt;Down&lt;/handsState&gt;</w:t>
      </w:r>
    </w:p>
    <w:p>
      <w:pPr>
        <w:pStyle w:val="Normal"/>
        <w:rPr/>
      </w:pPr>
      <w:r>
        <w:rPr/>
        <w:t xml:space="preserve">      </w:t>
      </w:r>
      <w:r>
        <w:rPr/>
        <w:t>&lt;/participant&gt;</w:t>
      </w:r>
    </w:p>
    <w:p>
      <w:pPr>
        <w:pStyle w:val="Normal"/>
        <w:rPr/>
      </w:pPr>
      <w:r>
        <w:rPr/>
        <w:t xml:space="preserve">      </w:t>
      </w:r>
      <w:r>
        <w:rPr/>
        <w:t>&lt;participant&gt;</w:t>
      </w:r>
    </w:p>
    <w:p>
      <w:pPr>
        <w:pStyle w:val="Normal"/>
        <w:rPr/>
      </w:pPr>
      <w:r>
        <w:rPr/>
        <w:t xml:space="preserve">        </w:t>
      </w:r>
      <w:r>
        <w:rPr/>
        <w:t>&lt;participantID&gt;901882546900016&lt;/participantID&gt;</w:t>
      </w:r>
    </w:p>
    <w:p>
      <w:pPr>
        <w:pStyle w:val="Normal"/>
        <w:rPr/>
      </w:pPr>
      <w:r>
        <w:rPr/>
        <w:t xml:space="preserve">        </w:t>
      </w:r>
      <w:r>
        <w:rPr/>
        <w:t>&lt;name&gt;TC-R8C50-REST-Notify-001-023_B&lt;/name&gt;</w:t>
      </w:r>
    </w:p>
    <w:p>
      <w:pPr>
        <w:pStyle w:val="Normal"/>
        <w:rPr/>
      </w:pPr>
      <w:r>
        <w:rPr/>
        <w:t xml:space="preserve">        </w:t>
      </w:r>
      <w:r>
        <w:rPr/>
        <w:t>&lt;subscribers&gt;</w:t>
      </w:r>
    </w:p>
    <w:p>
      <w:pPr>
        <w:pStyle w:val="Normal"/>
        <w:rPr/>
      </w:pPr>
      <w:r>
        <w:rPr/>
        <w:t xml:space="preserve">          </w:t>
      </w:r>
      <w:r>
        <w:rPr/>
        <w:t>&lt;subscriber&gt;</w:t>
      </w:r>
    </w:p>
    <w:p>
      <w:pPr>
        <w:pStyle w:val="Normal"/>
        <w:rPr/>
      </w:pPr>
      <w:r>
        <w:rPr/>
        <w:t xml:space="preserve">            </w:t>
      </w:r>
      <w:r>
        <w:rPr/>
        <w:t>&lt;subscriberID&gt;+8675528426302@domain3030.huawei.com&lt;/subscriberID&gt;</w:t>
      </w:r>
    </w:p>
    <w:p>
      <w:pPr>
        <w:pStyle w:val="Normal"/>
        <w:rPr/>
      </w:pPr>
      <w:r>
        <w:rPr/>
        <w:t xml:space="preserve">            </w:t>
      </w:r>
      <w:r>
        <w:rPr/>
        <w:t>&lt;callID&gt;session##itkx2xry2witr2ri7pco6p2rt6oocry2@ATS.ats237.domain3030.huawei.com.4_IN##&lt;/callID&gt;</w:t>
      </w:r>
    </w:p>
    <w:p>
      <w:pPr>
        <w:pStyle w:val="Normal"/>
        <w:rPr/>
      </w:pPr>
      <w:r>
        <w:rPr/>
        <w:t xml:space="preserve">            </w:t>
      </w:r>
      <w:r>
        <w:rPr/>
        <w:t>&lt;state&gt;0&lt;/state&gt;</w:t>
      </w:r>
    </w:p>
    <w:p>
      <w:pPr>
        <w:pStyle w:val="Normal"/>
        <w:rPr/>
      </w:pPr>
      <w:r>
        <w:rPr/>
        <w:t xml:space="preserve">            </w:t>
      </w:r>
      <w:r>
        <w:rPr/>
        <w:t>&lt;screenType&gt;phone&lt;/screenType&gt;</w:t>
      </w:r>
    </w:p>
    <w:p>
      <w:pPr>
        <w:pStyle w:val="Normal"/>
        <w:rPr/>
      </w:pPr>
      <w:r>
        <w:rPr/>
        <w:t xml:space="preserve">          </w:t>
      </w:r>
      <w:r>
        <w:rPr/>
        <w:t>&lt;/subscriber&gt;</w:t>
      </w:r>
    </w:p>
    <w:p>
      <w:pPr>
        <w:pStyle w:val="Normal"/>
        <w:rPr/>
      </w:pPr>
      <w:r>
        <w:rPr/>
        <w:t xml:space="preserve">        </w:t>
      </w:r>
      <w:r>
        <w:rPr/>
        <w:t>&lt;/subscribers&gt;</w:t>
      </w:r>
    </w:p>
    <w:p>
      <w:pPr>
        <w:pStyle w:val="Normal"/>
        <w:rPr/>
      </w:pPr>
      <w:r>
        <w:rPr/>
        <w:t xml:space="preserve">        </w:t>
      </w:r>
      <w:r>
        <w:rPr/>
        <w:t>&lt;role&gt;general&lt;/role&gt;</w:t>
      </w:r>
    </w:p>
    <w:p>
      <w:pPr>
        <w:pStyle w:val="Normal"/>
        <w:rPr/>
      </w:pPr>
      <w:r>
        <w:rPr/>
        <w:t xml:space="preserve">        </w:t>
      </w:r>
      <w:r>
        <w:rPr/>
        <w:t>&lt;state&gt;0&lt;/state&gt;</w:t>
      </w:r>
    </w:p>
    <w:p>
      <w:pPr>
        <w:pStyle w:val="Normal"/>
        <w:rPr/>
      </w:pPr>
      <w:r>
        <w:rPr/>
        <w:t xml:space="preserve">        </w:t>
      </w:r>
      <w:r>
        <w:rPr/>
        <w:t>&lt;participantType&gt;normal&lt;/participantType&gt;</w:t>
      </w:r>
    </w:p>
    <w:p>
      <w:pPr>
        <w:pStyle w:val="Normal"/>
        <w:rPr/>
      </w:pPr>
      <w:r>
        <w:rPr/>
        <w:t xml:space="preserve">        </w:t>
      </w:r>
      <w:r>
        <w:rPr/>
        <w:t>&lt;mediaTypes&gt;voice;video;data&lt;/mediaTypes&gt;</w:t>
      </w:r>
    </w:p>
    <w:p>
      <w:pPr>
        <w:pStyle w:val="Normal"/>
        <w:rPr/>
      </w:pPr>
      <w:r>
        <w:rPr/>
        <w:t xml:space="preserve">        </w:t>
      </w:r>
      <w:r>
        <w:rPr/>
        <w:t>&lt;attendTime&gt;1417401994141&lt;/attendTime&gt;</w:t>
      </w:r>
    </w:p>
    <w:p>
      <w:pPr>
        <w:pStyle w:val="Normal"/>
        <w:rPr/>
      </w:pPr>
      <w:r>
        <w:rPr/>
        <w:t xml:space="preserve">        </w:t>
      </w:r>
      <w:r>
        <w:rPr/>
        <w:t>&lt;canListen&gt;true&lt;/canListen&gt;</w:t>
      </w:r>
    </w:p>
    <w:p>
      <w:pPr>
        <w:pStyle w:val="Normal"/>
        <w:rPr/>
      </w:pPr>
      <w:r>
        <w:rPr/>
        <w:t xml:space="preserve">        </w:t>
      </w:r>
      <w:r>
        <w:rPr/>
        <w:t>&lt;isMute&gt;false&lt;/isMute&gt;</w:t>
      </w:r>
    </w:p>
    <w:p>
      <w:pPr>
        <w:pStyle w:val="Normal"/>
        <w:rPr/>
      </w:pPr>
      <w:r>
        <w:rPr/>
        <w:t xml:space="preserve">        </w:t>
      </w:r>
      <w:r>
        <w:rPr/>
        <w:t>&lt;allowVideo&gt;false&lt;/allowVideo&gt;</w:t>
      </w:r>
    </w:p>
    <w:p>
      <w:pPr>
        <w:pStyle w:val="Normal"/>
        <w:rPr/>
      </w:pPr>
      <w:r>
        <w:rPr/>
        <w:t xml:space="preserve">        </w:t>
      </w:r>
      <w:r>
        <w:rPr/>
        <w:t>&lt;isRollcalled&gt;false&lt;/isRollcalled&gt;</w:t>
      </w:r>
    </w:p>
    <w:p>
      <w:pPr>
        <w:pStyle w:val="Normal"/>
        <w:rPr/>
      </w:pPr>
      <w:r>
        <w:rPr/>
        <w:t xml:space="preserve">        </w:t>
      </w:r>
      <w:r>
        <w:rPr/>
        <w:t>&lt;hasTokenRing&gt;false&lt;/hasTokenRing&gt;</w:t>
      </w:r>
    </w:p>
    <w:p>
      <w:pPr>
        <w:pStyle w:val="Normal"/>
        <w:rPr/>
      </w:pPr>
      <w:r>
        <w:rPr/>
        <w:t xml:space="preserve">        </w:t>
      </w:r>
      <w:r>
        <w:rPr/>
        <w:t>&lt;isShare&gt;false&lt;/isShare&gt;</w:t>
      </w:r>
    </w:p>
    <w:p>
      <w:pPr>
        <w:pStyle w:val="Normal"/>
        <w:rPr/>
      </w:pPr>
      <w:r>
        <w:rPr/>
        <w:t xml:space="preserve">        </w:t>
      </w:r>
      <w:r>
        <w:rPr/>
        <w:t>&lt;isBroadcast&gt;false&lt;/isBroadcast&gt;</w:t>
      </w:r>
    </w:p>
    <w:p>
      <w:pPr>
        <w:pStyle w:val="Normal"/>
        <w:rPr/>
      </w:pPr>
      <w:r>
        <w:rPr/>
        <w:t xml:space="preserve">        </w:t>
      </w:r>
      <w:r>
        <w:rPr/>
        <w:t>&lt;isSpeaking&gt;false&lt;/isSpeaking&gt;</w:t>
      </w:r>
    </w:p>
    <w:p>
      <w:pPr>
        <w:pStyle w:val="Normal"/>
        <w:rPr/>
      </w:pPr>
      <w:r>
        <w:rPr/>
        <w:t xml:space="preserve">        </w:t>
      </w:r>
      <w:r>
        <w:rPr/>
        <w:t>&lt;isReqModerator&gt;false&lt;/isReqModerator&gt;</w:t>
      </w:r>
    </w:p>
    <w:p>
      <w:pPr>
        <w:pStyle w:val="Normal"/>
        <w:rPr/>
      </w:pPr>
      <w:r>
        <w:rPr/>
        <w:t xml:space="preserve">        </w:t>
      </w:r>
      <w:r>
        <w:rPr/>
        <w:t>&lt;handsState&gt;Down&lt;/handsState&gt;</w:t>
      </w:r>
    </w:p>
    <w:p>
      <w:pPr>
        <w:pStyle w:val="Normal"/>
        <w:rPr/>
      </w:pPr>
      <w:r>
        <w:rPr/>
        <w:t xml:space="preserve">      </w:t>
      </w:r>
      <w:r>
        <w:rPr/>
        <w:t>&lt;/participant&gt;</w:t>
      </w:r>
    </w:p>
    <w:p>
      <w:pPr>
        <w:pStyle w:val="Normal"/>
        <w:rPr/>
      </w:pPr>
      <w:r>
        <w:rPr/>
        <w:t xml:space="preserve">    </w:t>
      </w:r>
      <w:r>
        <w:rPr/>
        <w:t>&lt;/participants&gt;</w:t>
      </w:r>
    </w:p>
    <w:p>
      <w:pPr>
        <w:pStyle w:val="Normal"/>
        <w:rPr/>
      </w:pPr>
      <w:r>
        <w:rPr/>
        <w:t xml:space="preserve">    </w:t>
      </w:r>
      <w:r>
        <w:rPr/>
        <w:t>&lt;attendees/&gt;</w:t>
      </w:r>
    </w:p>
    <w:p>
      <w:pPr>
        <w:pStyle w:val="Normal"/>
        <w:rPr/>
      </w:pPr>
      <w:r>
        <w:rPr/>
        <w:t xml:space="preserve">    </w:t>
      </w:r>
      <w:r>
        <w:rPr/>
        <w:t>&lt;inviteStates/&gt;</w:t>
      </w:r>
    </w:p>
    <w:p>
      <w:pPr>
        <w:pStyle w:val="Normal"/>
        <w:rPr/>
      </w:pPr>
      <w:r>
        <w:rPr/>
        <w:t xml:space="preserve">    </w:t>
      </w:r>
      <w:r>
        <w:rPr/>
        <w:t>&lt;accessValidateType&gt;1&lt;/accessValidateType&gt;</w:t>
      </w:r>
    </w:p>
    <w:p>
      <w:pPr>
        <w:pStyle w:val="Normal"/>
        <w:rPr/>
      </w:pPr>
      <w:r>
        <w:rPr/>
        <w:t xml:space="preserve">    </w:t>
      </w:r>
      <w:r>
        <w:rPr/>
        <w:t>&lt;isConfAssistantOnline&gt;false&lt;/isConfAssistantOnline&gt;</w:t>
      </w:r>
    </w:p>
    <w:p>
      <w:pPr>
        <w:pStyle w:val="Normal"/>
        <w:rPr/>
      </w:pPr>
      <w:r>
        <w:rPr/>
        <w:t xml:space="preserve">    </w:t>
      </w:r>
      <w:r>
        <w:rPr/>
        <w:t>&lt;scheduserName&gt;admin&lt;/scheduserName&gt;</w:t>
      </w:r>
    </w:p>
    <w:p>
      <w:pPr>
        <w:pStyle w:val="Normal"/>
        <w:rPr/>
      </w:pPr>
      <w:r>
        <w:rPr/>
        <w:t xml:space="preserve">    </w:t>
      </w:r>
      <w:r>
        <w:rPr/>
        <w:t>&lt;encryptMode&gt;2&lt;/encryptMode&gt;</w:t>
      </w:r>
    </w:p>
    <w:p>
      <w:pPr>
        <w:pStyle w:val="Normal"/>
        <w:rPr/>
      </w:pPr>
      <w:r>
        <w:rPr/>
        <w:t xml:space="preserve">    </w:t>
      </w:r>
      <w:r>
        <w:rPr/>
        <w:t>&lt;remainningTime&gt;3554972&lt;/remainningTime&gt;</w:t>
      </w:r>
    </w:p>
    <w:p>
      <w:pPr>
        <w:pStyle w:val="Normal"/>
        <w:rPr/>
      </w:pPr>
      <w:r>
        <w:rPr/>
        <w:t xml:space="preserve">  </w:t>
      </w:r>
      <w:r>
        <w:rPr/>
        <w:t>&lt;/conference&gt;</w:t>
      </w:r>
    </w:p>
    <w:p>
      <w:pPr>
        <w:pStyle w:val="Normal"/>
        <w:rPr/>
      </w:pPr>
      <w:r>
        <w:rPr/>
        <w:t xml:space="preserve">  </w:t>
      </w:r>
      <w:r>
        <w:rPr/>
        <w:t>&lt;address&gt;http://191.137.243.252:80/services/WebService/12345678/notifyConference&lt;/address&gt;</w:t>
      </w:r>
    </w:p>
    <w:p>
      <w:pPr>
        <w:pStyle w:val="Normal"/>
        <w:rPr/>
      </w:pPr>
      <w:r>
        <w:rPr/>
        <w:t xml:space="preserve">  </w:t>
      </w:r>
      <w:r>
        <w:rPr/>
        <w:t>&lt;updateTime&gt;1417402021375&lt;/updateTime&gt;</w:t>
      </w:r>
    </w:p>
    <w:p>
      <w:pPr>
        <w:pStyle w:val="Normal"/>
        <w:rPr/>
      </w:pPr>
      <w:r>
        <w:rPr/>
        <w:t>&lt;/notifyConference&gt;</w:t>
      </w:r>
    </w:p>
    <w:p>
      <w:pPr>
        <w:pStyle w:val="Normal"/>
        <w:rPr/>
      </w:pPr>
      <w:r>
        <w:rPr/>
      </w:r>
    </w:p>
    <w:p>
      <w:pPr>
        <w:pStyle w:val="Normal"/>
        <w:rPr/>
      </w:pPr>
      <w:r>
        <w:rPr/>
      </w:r>
    </w:p>
    <w:p>
      <w:pPr>
        <w:pStyle w:val="4"/>
        <w:numPr>
          <w:ilvl w:val="0"/>
          <w:numId w:val="0"/>
        </w:numPr>
        <w:ind w:left="231" w:right="210" w:hanging="0"/>
        <w:rPr/>
      </w:pPr>
      <w:r>
        <w:rPr/>
        <w:t>发言方变更通知</w:t>
      </w:r>
    </w:p>
    <w:p>
      <w:pPr>
        <w:pStyle w:val="5"/>
        <w:ind w:left="210" w:right="210" w:hanging="0"/>
        <w:rPr/>
      </w:pPr>
      <w:r>
        <w:rPr/>
        <w:t>接口描述</w:t>
      </w:r>
    </w:p>
    <w:p>
      <w:pPr>
        <w:pStyle w:val="Normal"/>
        <w:rPr/>
      </w:pPr>
      <w:r>
        <w:rPr/>
        <w:t>会场中会议服务实时给订阅者发送会议发言方变更通知；会议业务服务需要部署此服务接收会议能力服务的通知消息。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订阅者接收此通知的</w:t>
            </w:r>
            <w:r>
              <w:rPr>
                <w:rFonts w:cs="Arial"/>
              </w:rPr>
              <w:t>HTTP URL</w:t>
            </w:r>
            <w:r>
              <w:rPr>
                <w:rFonts w:cs="Arial"/>
              </w:rPr>
              <w:t>在订阅请求消息中指定。</w:t>
            </w:r>
          </w:p>
        </w:tc>
      </w:tr>
    </w:tbl>
    <w:p>
      <w:pPr>
        <w:pStyle w:val="Normal"/>
        <w:rPr/>
      </w:pPr>
      <w:r>
        <w:rPr/>
      </w:r>
    </w:p>
    <w:p>
      <w:pPr>
        <w:pStyle w:val="5"/>
        <w:ind w:left="210" w:right="21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notify</w:t>
            </w:r>
            <w:r>
              <w:rPr>
                <w:szCs w:val="24"/>
              </w:rPr>
              <w:t>SpeakerChange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NotifySpeakerChange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会议状态通知信息。用</w:t>
            </w:r>
            <w:r>
              <w:rPr/>
              <w:t>XML</w:t>
            </w:r>
            <w:r>
              <w:rPr/>
              <w:t>表示。详见</w:t>
            </w:r>
            <w:r>
              <w:rPr>
                <w:szCs w:val="24"/>
              </w:rPr>
              <w:t>NotifySpeakerChange</w:t>
            </w:r>
            <w:r>
              <w:rPr/>
              <w:t>数据结构。</w:t>
            </w:r>
          </w:p>
        </w:tc>
      </w:tr>
    </w:tbl>
    <w:p>
      <w:pPr>
        <w:pStyle w:val="Normal"/>
        <w:rPr/>
      </w:pPr>
      <w:r>
        <w:rPr/>
      </w:r>
    </w:p>
    <w:p>
      <w:pPr>
        <w:pStyle w:val="TableDescription"/>
        <w:numPr>
          <w:ilvl w:val="8"/>
          <w:numId w:val="3"/>
        </w:numPr>
        <w:rPr/>
      </w:pPr>
      <w:r>
        <w:rPr/>
        <w:t>NotifySpeakerChange</w:t>
      </w:r>
      <w:r>
        <w:rPr/>
        <w:t>数据结构</w:t>
      </w:r>
    </w:p>
    <w:tbl>
      <w:tblPr>
        <w:tblW w:w="9644"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2691"/>
        <w:gridCol w:w="710"/>
        <w:gridCol w:w="1757"/>
        <w:gridCol w:w="905"/>
        <w:gridCol w:w="3581"/>
      </w:tblGrid>
      <w:tr>
        <w:trPr>
          <w:tblHeader w:val="true"/>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参数</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16"/>
              <w:keepNext/>
              <w:widowControl w:val="false"/>
              <w:spacing w:before="80" w:after="80"/>
              <w:ind w:left="0" w:right="0" w:hanging="0"/>
              <w:rPr/>
            </w:pPr>
            <w:r>
              <w:rPr/>
              <w:t>必须</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数据类型</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默认值</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描述</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conferenceID</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是</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String</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NA</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会议</w:t>
            </w:r>
            <w:r>
              <w:rPr>
                <w:rFonts w:ascii="Arial" w:hAnsi="Arial"/>
              </w:rPr>
              <w:t>ID</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speakers</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Speaker[0</w:t>
            </w:r>
            <w:r>
              <w:rPr>
                <w:rFonts w:ascii="Arial" w:hAnsi="Arial"/>
              </w:rPr>
              <w:t>～</w:t>
            </w:r>
            <w:r>
              <w:rPr>
                <w:rFonts w:ascii="Arial" w:hAnsi="Arial"/>
              </w:rPr>
              <w:t>4]</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发言方列表</w:t>
            </w:r>
          </w:p>
          <w:p>
            <w:pPr>
              <w:pStyle w:val="TableText"/>
              <w:widowControl w:val="false"/>
              <w:spacing w:before="80" w:after="80"/>
              <w:ind w:left="0" w:right="0" w:hanging="0"/>
              <w:rPr>
                <w:rFonts w:ascii="Arial" w:hAnsi="Arial"/>
              </w:rPr>
            </w:pPr>
            <w:r>
              <w:rPr>
                <w:rFonts w:ascii="Arial" w:hAnsi="Arial"/>
              </w:rPr>
              <w:t>请参考</w:t>
            </w:r>
            <w:r>
              <w:rPr>
                <w:rFonts w:ascii="Arial" w:hAnsi="Arial"/>
              </w:rPr>
              <w:t>Speaker</w:t>
            </w:r>
            <w:r>
              <w:rPr>
                <w:rFonts w:ascii="Arial" w:hAnsi="Arial"/>
              </w:rPr>
              <w:t>数据结构。</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address</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String</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订阅者</w:t>
            </w:r>
            <w:r>
              <w:rPr/>
              <w:t>IP</w:t>
            </w:r>
            <w:r>
              <w:rPr/>
              <w:t>地址</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updateTime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long</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Null</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 xml:space="preserve">会议状态更新时间 </w:t>
            </w:r>
            <w:r>
              <w:rPr>
                <w:rFonts w:ascii="Arial" w:hAnsi="Arial"/>
              </w:rPr>
              <w:t>(</w:t>
            </w:r>
            <w:r>
              <w:rPr>
                <w:rFonts w:ascii="Arial" w:hAnsi="Arial"/>
              </w:rPr>
              <w:t>毫秒级</w:t>
            </w:r>
            <w:r>
              <w:rPr>
                <w:rFonts w:ascii="Arial" w:hAnsi="Arial"/>
              </w:rPr>
              <w:t>)</w:t>
            </w:r>
          </w:p>
        </w:tc>
      </w:tr>
    </w:tbl>
    <w:p>
      <w:pPr>
        <w:pStyle w:val="TableDescription"/>
        <w:numPr>
          <w:ilvl w:val="8"/>
          <w:numId w:val="3"/>
        </w:numPr>
        <w:rPr/>
      </w:pPr>
      <w:r>
        <w:rPr/>
        <w:t>Speaker</w:t>
      </w:r>
      <w:r>
        <w:rPr/>
        <w:t>数据结构</w:t>
      </w:r>
    </w:p>
    <w:tbl>
      <w:tblPr>
        <w:tblW w:w="9644" w:type="dxa"/>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2691"/>
        <w:gridCol w:w="710"/>
        <w:gridCol w:w="1757"/>
        <w:gridCol w:w="905"/>
        <w:gridCol w:w="3581"/>
      </w:tblGrid>
      <w:tr>
        <w:trPr>
          <w:tblHeader w:val="true"/>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参数</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16"/>
              <w:keepNext/>
              <w:widowControl w:val="false"/>
              <w:spacing w:before="80" w:after="80"/>
              <w:ind w:left="0" w:right="0" w:hanging="0"/>
              <w:rPr/>
            </w:pPr>
            <w:r>
              <w:rPr/>
              <w:t>必须</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数据类型</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默认值</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16"/>
              <w:keepNext/>
              <w:widowControl w:val="false"/>
              <w:spacing w:before="80" w:after="80"/>
              <w:ind w:left="0" w:right="0" w:hanging="0"/>
              <w:rPr/>
            </w:pPr>
            <w:r>
              <w:rPr/>
              <w:t>描述</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widowControl w:val="false"/>
              <w:spacing w:before="80" w:after="80"/>
              <w:ind w:left="0" w:right="0" w:hanging="0"/>
              <w:rPr/>
            </w:pPr>
            <w:r>
              <w:rPr/>
              <w:t>participantID</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是</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与会者标识。由</w:t>
            </w:r>
            <w:r>
              <w:rPr/>
              <w:t>Conf.AS</w:t>
            </w:r>
            <w:r>
              <w:rPr/>
              <w:t>自动产生。</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isSpeaking</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boolean</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true</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标识是否为发言方。</w:t>
            </w:r>
          </w:p>
          <w:p>
            <w:pPr>
              <w:pStyle w:val="TableText"/>
              <w:rPr/>
            </w:pPr>
            <w:r>
              <w:rPr/>
              <w:t>true</w:t>
            </w:r>
            <w:r>
              <w:rPr/>
              <w:t>：是</w:t>
            </w:r>
          </w:p>
          <w:p>
            <w:pPr>
              <w:pStyle w:val="TableText"/>
              <w:widowControl w:val="false"/>
              <w:spacing w:before="80" w:after="80"/>
              <w:ind w:left="0" w:right="0" w:hanging="0"/>
              <w:rPr/>
            </w:pPr>
            <w:r>
              <w:rPr/>
              <w:t>false</w:t>
            </w:r>
            <w:r>
              <w:rPr/>
              <w:t>：否</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speakingVolume</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int</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音量，用于进行发言方排序。</w:t>
            </w:r>
          </w:p>
        </w:tc>
      </w:tr>
      <w:tr>
        <w:trPr/>
        <w:tc>
          <w:tcPr>
            <w:tcW w:w="26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callID</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否</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String</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Null</w:t>
            </w:r>
          </w:p>
        </w:tc>
        <w:tc>
          <w:tcPr>
            <w:tcW w:w="3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pPr>
            <w:r>
              <w:rPr/>
              <w:t>呼叫</w:t>
            </w:r>
            <w:r>
              <w:rPr/>
              <w:t>ID</w:t>
            </w:r>
            <w:r>
              <w:rPr/>
              <w:t>，唯一表示一次呼叫。最大不超过</w:t>
            </w:r>
            <w:r>
              <w:rPr/>
              <w:t>255</w:t>
            </w:r>
            <w:r>
              <w:rPr/>
              <w:t>个字符。</w:t>
            </w:r>
          </w:p>
        </w:tc>
      </w:tr>
    </w:tbl>
    <w:p>
      <w:pPr>
        <w:pStyle w:val="Normal"/>
        <w:rPr/>
      </w:pPr>
      <w:r>
        <w:rPr/>
      </w:r>
    </w:p>
    <w:p>
      <w:pPr>
        <w:pStyle w:val="5"/>
        <w:ind w:left="210" w:right="21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5"/>
        <w:ind w:left="210" w:right="210" w:hanging="0"/>
        <w:rPr/>
      </w:pPr>
      <w:r>
        <w:rPr/>
        <w:t>参考样例</w:t>
      </w:r>
    </w:p>
    <w:p>
      <w:pPr>
        <w:pStyle w:val="Normal"/>
        <w:rPr/>
      </w:pPr>
      <w:r>
        <w:rPr/>
        <w:t>POST /services/WebService/12345678/notifySpeakerChange HTTP/1.1</w:t>
      </w:r>
    </w:p>
    <w:p>
      <w:pPr>
        <w:pStyle w:val="Normal"/>
        <w:rPr/>
      </w:pPr>
      <w:r>
        <w:rPr/>
        <w:t>Date: 2014-11-27</w:t>
      </w:r>
    </w:p>
    <w:p>
      <w:pPr>
        <w:pStyle w:val="Normal"/>
        <w:rPr/>
      </w:pPr>
      <w:r>
        <w:rPr/>
        <w:t>Content-Type: text/xml</w:t>
      </w:r>
    </w:p>
    <w:p>
      <w:pPr>
        <w:pStyle w:val="Normal"/>
        <w:rPr/>
      </w:pPr>
      <w:r>
        <w:rPr/>
        <w:t>User-Agent: Java/1.7.0_45</w:t>
      </w:r>
    </w:p>
    <w:p>
      <w:pPr>
        <w:pStyle w:val="Normal"/>
        <w:rPr/>
      </w:pPr>
      <w:r>
        <w:rPr/>
        <w:t>Host: 191.137.243.252:80</w:t>
      </w:r>
    </w:p>
    <w:p>
      <w:pPr>
        <w:pStyle w:val="Normal"/>
        <w:rPr/>
      </w:pPr>
      <w:r>
        <w:rPr/>
        <w:t>Accept: text/html, image/gif, image/jpeg, *; q=.2, */*; q=.2</w:t>
      </w:r>
    </w:p>
    <w:p>
      <w:pPr>
        <w:pStyle w:val="Normal"/>
        <w:rPr/>
      </w:pPr>
      <w:r>
        <w:rPr/>
        <w:t>Connection: keep-alive</w:t>
      </w:r>
    </w:p>
    <w:p>
      <w:pPr>
        <w:pStyle w:val="Normal"/>
        <w:rPr/>
      </w:pPr>
      <w:r>
        <w:rPr/>
        <w:t>Content-Length: 535</w:t>
      </w:r>
    </w:p>
    <w:p>
      <w:pPr>
        <w:pStyle w:val="Normal"/>
        <w:rPr/>
      </w:pPr>
      <w:r>
        <w:rPr/>
      </w:r>
    </w:p>
    <w:p>
      <w:pPr>
        <w:pStyle w:val="Normal"/>
        <w:rPr/>
      </w:pPr>
      <w:r>
        <w:rPr/>
      </w:r>
    </w:p>
    <w:p>
      <w:pPr>
        <w:pStyle w:val="Normal"/>
        <w:rPr/>
      </w:pPr>
      <w:r>
        <w:rPr/>
        <w:t>&lt;?xml version="1.0" encoding="UTF-8"&gt;</w:t>
      </w:r>
    </w:p>
    <w:p>
      <w:pPr>
        <w:pStyle w:val="Normal"/>
        <w:rPr/>
      </w:pPr>
      <w:r>
        <w:rPr/>
        <w:t>&lt;notifySpeakerChange &gt;</w:t>
      </w:r>
    </w:p>
    <w:p>
      <w:pPr>
        <w:pStyle w:val="Normal"/>
        <w:rPr/>
      </w:pPr>
      <w:r>
        <w:rPr/>
        <w:t xml:space="preserve">  </w:t>
      </w:r>
      <w:r>
        <w:rPr/>
        <w:t>&lt;conferenceID&gt;902002109&lt;/conferenceID&gt;</w:t>
      </w:r>
    </w:p>
    <w:p>
      <w:pPr>
        <w:pStyle w:val="Normal"/>
        <w:rPr/>
      </w:pPr>
      <w:r>
        <w:rPr/>
        <w:t xml:space="preserve">   </w:t>
      </w:r>
      <w:r>
        <w:rPr/>
        <w:t>&lt;speakers&gt;</w:t>
      </w:r>
    </w:p>
    <w:p>
      <w:pPr>
        <w:pStyle w:val="Normal"/>
        <w:rPr/>
      </w:pPr>
      <w:r>
        <w:rPr/>
        <w:t xml:space="preserve">    </w:t>
      </w:r>
      <w:r>
        <w:rPr/>
        <w:t>&lt;participantID&gt; session##cktty77uxw7u7ou7ujv2j6tyi2ooouix&lt;/participantID&gt;</w:t>
      </w:r>
    </w:p>
    <w:p>
      <w:pPr>
        <w:pStyle w:val="Normal"/>
        <w:rPr/>
      </w:pPr>
      <w:r>
        <w:rPr/>
        <w:t xml:space="preserve">    </w:t>
      </w:r>
      <w:r>
        <w:rPr/>
        <w:t>&lt;isSpeaking&gt;true&lt;/isSpeaking&gt;</w:t>
      </w:r>
    </w:p>
    <w:p>
      <w:pPr>
        <w:pStyle w:val="Normal"/>
        <w:rPr/>
      </w:pPr>
      <w:r>
        <w:rPr/>
        <w:t xml:space="preserve">    </w:t>
      </w:r>
      <w:r>
        <w:rPr/>
        <w:t>&lt;speakingVolume&gt;1&lt;/speakingVolume&gt;</w:t>
      </w:r>
    </w:p>
    <w:p>
      <w:pPr>
        <w:pStyle w:val="Normal"/>
        <w:rPr/>
      </w:pPr>
      <w:r>
        <w:rPr/>
        <w:t xml:space="preserve">  </w:t>
      </w:r>
      <w:r>
        <w:rPr/>
        <w:t>&lt;/speakers&gt;</w:t>
      </w:r>
    </w:p>
    <w:p>
      <w:pPr>
        <w:pStyle w:val="Normal"/>
        <w:rPr/>
      </w:pPr>
      <w:r>
        <w:rPr/>
        <w:t xml:space="preserve">  </w:t>
      </w:r>
      <w:r>
        <w:rPr/>
        <w:t>&lt;address &gt;http://188.100.31.90/changeLaguage.action?request_locale=zh_CN0&lt;/address&gt;</w:t>
      </w:r>
    </w:p>
    <w:p>
      <w:pPr>
        <w:pStyle w:val="Normal"/>
        <w:rPr/>
      </w:pPr>
      <w:r>
        <w:rPr/>
        <w:t xml:space="preserve">  </w:t>
      </w:r>
      <w:r>
        <w:rPr/>
        <w:t>&lt;updateTime&gt;1417079957467&lt;/updateTime&gt;</w:t>
      </w:r>
    </w:p>
    <w:p>
      <w:pPr>
        <w:pStyle w:val="Normal"/>
        <w:rPr/>
      </w:pPr>
      <w:r>
        <w:rPr/>
        <w:t>&lt;/notifySpeakerChange&gt;</w:t>
      </w:r>
    </w:p>
    <w:p>
      <w:pPr>
        <w:pStyle w:val="Normal"/>
        <w:rPr/>
      </w:pPr>
      <w:r>
        <w:rPr/>
      </w:r>
    </w:p>
    <w:p>
      <w:pPr>
        <w:pStyle w:val="Normal"/>
        <w:rPr/>
      </w:pPr>
      <w:r>
        <w:rPr/>
      </w:r>
    </w:p>
    <w:p>
      <w:pPr>
        <w:pStyle w:val="2"/>
        <w:keepLines w:val="false"/>
        <w:numPr>
          <w:ilvl w:val="1"/>
          <w:numId w:val="3"/>
        </w:numPr>
        <w:tabs>
          <w:tab w:val="left" w:pos="576" w:leader="none"/>
        </w:tabs>
        <w:snapToGrid w:val="true"/>
        <w:spacing w:lineRule="auto" w:line="240" w:before="240" w:after="240"/>
        <w:ind w:left="576" w:right="0" w:hanging="576"/>
        <w:jc w:val="both"/>
        <w:rPr>
          <w:lang w:eastAsia="zh-CN"/>
        </w:rPr>
      </w:pPr>
      <w:bookmarkStart w:id="418" w:name="_Toc450768879"/>
      <w:bookmarkEnd w:id="418"/>
      <w:r>
        <w:rPr>
          <w:lang w:eastAsia="zh-CN"/>
        </w:rPr>
        <w:t>用户个人信息、联系人与会议室相关接口</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19" w:name="_Toc450768880"/>
      <w:bookmarkStart w:id="420" w:name="_Toc369181445"/>
      <w:bookmarkStart w:id="421" w:name="_Toc376012082"/>
      <w:bookmarkEnd w:id="419"/>
      <w:bookmarkEnd w:id="420"/>
      <w:bookmarkEnd w:id="421"/>
      <w:r>
        <w:rPr/>
        <w:t>找回用户密码</w:t>
      </w:r>
    </w:p>
    <w:p>
      <w:pPr>
        <w:pStyle w:val="BlockLabel"/>
        <w:ind w:left="0" w:right="0" w:hanging="0"/>
        <w:rPr/>
      </w:pPr>
      <w:r>
        <w:rPr/>
        <w:t>接口描述</w:t>
      </w:r>
    </w:p>
    <w:p>
      <w:pPr>
        <w:pStyle w:val="Normal"/>
        <w:rPr/>
      </w:pPr>
      <w:r>
        <w:rPr/>
        <w:t>该接口提供修改用户密码功能。会议能力服务器收到请求后，生成临时密码，通过邮件方式将临时密码发给用户注册的邮箱，或通过短信方式将临时密码发给用户注册的手机号码。</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/rest/{version}/findUserPassword</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861"/>
        <w:gridCol w:w="4775"/>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findUserPasswordInfo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FindUserPasswordInfo</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找回用户密码用户信息。</w:t>
            </w:r>
          </w:p>
        </w:tc>
      </w:tr>
    </w:tbl>
    <w:p>
      <w:pPr>
        <w:pStyle w:val="Normal"/>
        <w:rPr/>
      </w:pPr>
      <w:r>
        <w:rPr/>
      </w:r>
    </w:p>
    <w:p>
      <w:pPr>
        <w:pStyle w:val="TableDescription"/>
        <w:numPr>
          <w:ilvl w:val="8"/>
          <w:numId w:val="3"/>
        </w:numPr>
        <w:rPr/>
      </w:pPr>
      <w:r>
        <w:rPr/>
        <w:t>FindUserPasswordInfo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account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p>
            <w:pPr>
              <w:pStyle w:val="Style44"/>
              <w:rPr>
                <w:rFonts w:cs="Arial"/>
              </w:rPr>
            </w:pPr>
            <w:r>
              <w:rPr>
                <w:rFonts w:cs="Arial"/>
              </w:rPr>
              <w:t>最大长度为</w:t>
            </w:r>
            <w:r>
              <w:rPr>
                <w:rFonts w:cs="Arial"/>
              </w:rPr>
              <w:t>128</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Web</w:t>
            </w:r>
            <w:r>
              <w:rPr>
                <w:rFonts w:cs="Arial"/>
              </w:rPr>
              <w:t>帐号或者电话账号。</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accountType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ascii="Times New Roman" w:hAnsi="Times New Roman"/>
              </w:rPr>
            </w:pPr>
            <w:r>
              <w:rPr>
                <w:rFonts w:ascii="Times New Roman" w:hAnsi="Times New Roman"/>
              </w:rPr>
              <w:t>LoginType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账号类型。</w:t>
            </w:r>
            <w:r>
              <w:rPr/>
              <w:t>是一个</w:t>
            </w:r>
            <w:r>
              <w:rPr/>
              <w:t>String</w:t>
            </w:r>
            <w:r>
              <w:rPr/>
              <w:t>枚举类型，</w:t>
            </w:r>
            <w:r>
              <w:rPr>
                <w:rFonts w:cs="Arial"/>
              </w:rPr>
              <w:t>允许找回的帐号类型有：</w:t>
            </w:r>
          </w:p>
          <w:p>
            <w:pPr>
              <w:pStyle w:val="Style44"/>
              <w:rPr>
                <w:rFonts w:cs="Arial"/>
              </w:rPr>
            </w:pPr>
            <w:r>
              <w:rPr>
                <w:rFonts w:cs="Arial"/>
              </w:rPr>
              <w:t>“</w:t>
            </w:r>
            <w:r>
              <w:rPr>
                <w:rFonts w:cs="Arial"/>
              </w:rPr>
              <w:t>WEB”</w:t>
            </w:r>
            <w:r>
              <w:rPr>
                <w:rFonts w:cs="Arial"/>
              </w:rPr>
              <w:t>：</w:t>
            </w:r>
            <w:r>
              <w:rPr>
                <w:rFonts w:cs="Arial"/>
              </w:rPr>
              <w:t>web</w:t>
            </w:r>
            <w:r>
              <w:rPr>
                <w:rFonts w:cs="Arial"/>
              </w:rPr>
              <w:t>帐号</w:t>
            </w:r>
          </w:p>
          <w:p>
            <w:pPr>
              <w:pStyle w:val="Style44"/>
              <w:rPr>
                <w:rFonts w:cs="Arial"/>
              </w:rPr>
            </w:pPr>
            <w:r>
              <w:rPr>
                <w:rFonts w:cs="Arial"/>
              </w:rPr>
              <w:t>“</w:t>
            </w:r>
            <w:r>
              <w:rPr>
                <w:rFonts w:cs="Arial"/>
              </w:rPr>
              <w:t>PhoneNumber”</w:t>
            </w:r>
            <w:r>
              <w:rPr>
                <w:rFonts w:cs="Arial"/>
              </w:rPr>
              <w:t>：电话帐号</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notifyType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NotifyType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信息发送方式，是一个</w:t>
            </w:r>
            <w:r>
              <w:rPr>
                <w:rFonts w:cs="Arial"/>
              </w:rPr>
              <w:t>String</w:t>
            </w:r>
            <w:r>
              <w:rPr>
                <w:rFonts w:cs="Arial"/>
              </w:rPr>
              <w:t>枚举类型，枚举值如下：</w:t>
            </w:r>
          </w:p>
          <w:p>
            <w:pPr>
              <w:pStyle w:val="Style44"/>
              <w:rPr>
                <w:rFonts w:cs="Arial"/>
              </w:rPr>
            </w:pPr>
            <w:r>
              <w:rPr>
                <w:rFonts w:cs="Arial"/>
              </w:rPr>
              <w:t>Email</w:t>
            </w:r>
            <w:r>
              <w:rPr>
                <w:rFonts w:cs="Arial"/>
              </w:rPr>
              <w:t>：邮件方式。</w:t>
            </w:r>
          </w:p>
          <w:p>
            <w:pPr>
              <w:pStyle w:val="Style44"/>
              <w:rPr>
                <w:rFonts w:cs="Arial"/>
              </w:rPr>
            </w:pPr>
            <w:r>
              <w:rPr>
                <w:rFonts w:cs="Arial"/>
              </w:rPr>
              <w:t>SMS</w:t>
            </w:r>
            <w:r>
              <w:rPr>
                <w:rFonts w:cs="Arial"/>
              </w:rPr>
              <w:t>：短信方式。</w:t>
            </w:r>
          </w:p>
          <w:p>
            <w:pPr>
              <w:pStyle w:val="Style44"/>
              <w:rPr>
                <w:rFonts w:cs="Arial"/>
              </w:rPr>
            </w:pPr>
            <w:r>
              <w:rPr>
                <w:rFonts w:cs="Arial"/>
              </w:rPr>
              <w:t>All</w:t>
            </w:r>
            <w:r>
              <w:rPr>
                <w:rFonts w:cs="Arial"/>
              </w:rPr>
              <w:t>：所有方式。</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ipaddr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发起找回密码请求的会议业务服务器</w:t>
            </w:r>
            <w:r>
              <w:rPr>
                <w:rFonts w:cs="Arial"/>
              </w:rPr>
              <w:t>IP</w:t>
            </w:r>
            <w:r>
              <w:rPr>
                <w:rFonts w:cs="Arial"/>
              </w:rPr>
              <w:t>地址；目前会议能力服务器使用此字段记录操作日志</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找回密码结果。用</w:t>
            </w:r>
            <w:r>
              <w:rPr/>
              <w:t>XML</w:t>
            </w:r>
            <w:r>
              <w:rPr/>
              <w:t>表示。</w:t>
            </w:r>
          </w:p>
        </w:tc>
      </w:tr>
    </w:tbl>
    <w:p>
      <w:pPr>
        <w:pStyle w:val="Normal"/>
        <w:ind w:left="0" w:right="0" w:hanging="0"/>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b/>
          <w:b/>
        </w:rPr>
      </w:pPr>
      <w:r>
        <w:rPr>
          <w:b/>
        </w:rPr>
        <w:t>POST /rest/{version}/findUserPassword HTTP/1.1</w:t>
      </w:r>
    </w:p>
    <w:p>
      <w:pPr>
        <w:pStyle w:val="Normal"/>
        <w:rPr/>
      </w:pPr>
      <w:r>
        <w:rPr/>
        <w:t>Authorization:Basic MTEzNjE4MTIzNzc5MTU1NzAwMDAtMDAwMQ==</w:t>
      </w:r>
    </w:p>
    <w:p>
      <w:pPr>
        <w:pStyle w:val="Normal"/>
        <w:rPr/>
      </w:pPr>
      <w:r>
        <w:rPr/>
        <w:t>Content-Type:text/xml</w:t>
      </w:r>
    </w:p>
    <w:p>
      <w:pPr>
        <w:pStyle w:val="Normal"/>
        <w:rPr/>
      </w:pPr>
      <w:r>
        <w:rPr/>
        <w:t>Content-Length:226</w:t>
      </w:r>
    </w:p>
    <w:p>
      <w:pPr>
        <w:pStyle w:val="Normal"/>
        <w:rPr/>
      </w:pPr>
      <w:r>
        <w:rPr/>
      </w:r>
    </w:p>
    <w:p>
      <w:pPr>
        <w:pStyle w:val="Normal"/>
        <w:rPr/>
      </w:pPr>
      <w:r>
        <w:rPr/>
        <w:t>&lt;?xml version="1.0" encoding="UTF-8"?&gt;</w:t>
      </w:r>
    </w:p>
    <w:p>
      <w:pPr>
        <w:pStyle w:val="Normal"/>
        <w:rPr/>
      </w:pPr>
      <w:r>
        <w:rPr/>
        <w:t>&lt;findUserPasswordInfo&gt;</w:t>
      </w:r>
    </w:p>
    <w:p>
      <w:pPr>
        <w:pStyle w:val="Normal"/>
        <w:rPr/>
      </w:pPr>
      <w:r>
        <w:rPr/>
        <w:t xml:space="preserve">  </w:t>
      </w:r>
      <w:r>
        <w:rPr/>
        <w:t>&lt;account&gt;Finduserpassword&lt;/account&gt;</w:t>
      </w:r>
    </w:p>
    <w:p>
      <w:pPr>
        <w:pStyle w:val="Normal"/>
        <w:rPr/>
      </w:pPr>
      <w:r>
        <w:rPr/>
        <w:t xml:space="preserve">  </w:t>
      </w:r>
      <w:r>
        <w:rPr/>
        <w:t>&lt;accountType&gt;WEB&lt;/accountType&gt;</w:t>
      </w:r>
    </w:p>
    <w:p>
      <w:pPr>
        <w:pStyle w:val="Normal"/>
        <w:rPr/>
      </w:pPr>
      <w:r>
        <w:rPr/>
        <w:t xml:space="preserve">  </w:t>
      </w:r>
      <w:r>
        <w:rPr/>
        <w:t>&lt;notifyType&gt;Email&lt;/notifyType&gt;</w:t>
      </w:r>
    </w:p>
    <w:p>
      <w:pPr>
        <w:pStyle w:val="Normal"/>
        <w:rPr/>
      </w:pPr>
      <w:r>
        <w:rPr/>
        <w:t xml:space="preserve">  </w:t>
      </w:r>
      <w:r>
        <w:rPr/>
        <w:t>&lt;ipaddr&gt;188.10.14.100&lt;/ipaddr&gt;</w:t>
      </w:r>
    </w:p>
    <w:p>
      <w:pPr>
        <w:pStyle w:val="Normal"/>
        <w:rPr/>
      </w:pPr>
      <w:r>
        <w:rPr/>
        <w:t>&lt;/findUserPasswordInfo&gt;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HTTP/1.0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22" w:name="_Toc450768881"/>
      <w:bookmarkStart w:id="423" w:name="_Toc369181446"/>
      <w:bookmarkStart w:id="424" w:name="_Toc376012083"/>
      <w:bookmarkEnd w:id="422"/>
      <w:bookmarkEnd w:id="423"/>
      <w:bookmarkEnd w:id="424"/>
      <w:r>
        <w:rPr/>
        <w:t>修改用户</w:t>
      </w:r>
    </w:p>
    <w:p>
      <w:pPr>
        <w:pStyle w:val="BlockLabel"/>
        <w:ind w:left="0" w:right="0" w:hanging="0"/>
        <w:rPr/>
      </w:pPr>
      <w:r>
        <w:rPr/>
        <w:t>接口描述</w:t>
      </w:r>
    </w:p>
    <w:p>
      <w:pPr>
        <w:pStyle w:val="Normal"/>
        <w:rPr/>
      </w:pPr>
      <w:r>
        <w:rPr/>
        <w:t>该接口提供修改用户信息功能。此接口要求必须输入</w:t>
      </w:r>
      <w:r>
        <w:rPr/>
        <w:t>web</w:t>
      </w:r>
      <w:r>
        <w:rPr/>
        <w:t>账号、</w:t>
      </w:r>
      <w:r>
        <w:rPr/>
        <w:t>web</w:t>
      </w:r>
      <w:r>
        <w:rPr/>
        <w:t>帐号类型或者电话帐号、电话帐号类型作为关键字给服务器查询用户对象进行修改。</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/rest/{version}/modifyUser</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861"/>
        <w:gridCol w:w="4775"/>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user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User</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用户详细信息</w:t>
            </w:r>
          </w:p>
        </w:tc>
      </w:tr>
    </w:tbl>
    <w:p>
      <w:pPr>
        <w:pStyle w:val="Normal"/>
        <w:rPr/>
      </w:pPr>
      <w:r>
        <w:rPr/>
      </w:r>
    </w:p>
    <w:p>
      <w:pPr>
        <w:pStyle w:val="TableDescription"/>
        <w:numPr>
          <w:ilvl w:val="8"/>
          <w:numId w:val="3"/>
        </w:numPr>
        <w:rPr/>
      </w:pPr>
      <w:r>
        <w:rPr>
          <w:rFonts w:ascii="Arial" w:hAnsi="Arial"/>
        </w:rPr>
        <w:t>User</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997"/>
        <w:gridCol w:w="4639"/>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account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AccountInfo</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用户的帐号信息，必须输入</w:t>
            </w:r>
            <w:r>
              <w:rPr/>
              <w:t>web</w:t>
            </w:r>
            <w:r>
              <w:rPr/>
              <w:t>账号、</w:t>
            </w:r>
            <w:r>
              <w:rPr/>
              <w:t>web</w:t>
            </w:r>
            <w:r>
              <w:rPr/>
              <w:t>帐号类型或者电话帐号、电话帐号类型作为关键字给服务器查询用户对象进行修改。</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r>
              <w:rPr/>
              <w:t>，最大长度为</w:t>
            </w:r>
            <w:r>
              <w:rPr/>
              <w:t>96</w:t>
            </w:r>
            <w:r>
              <w:rPr/>
              <w:t>个字符</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用户的名称。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email</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用户的</w:t>
            </w:r>
            <w:r>
              <w:rPr/>
              <w:t>email</w:t>
            </w:r>
            <w:r>
              <w:rPr/>
              <w:t>，由客户端限制为必填</w:t>
            </w:r>
            <w:r>
              <w:rPr/>
              <w:t>,</w:t>
            </w:r>
            <w:r>
              <w:rPr/>
              <w:t>系统内必须唯一。</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mobile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用户的移动手机号码，系统内必须唯一。</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telephone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用户的固定电话号码。长度限制为</w:t>
            </w:r>
            <w:r>
              <w:rPr/>
              <w:t>128</w:t>
            </w:r>
            <w:r>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telepresence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Telepresence</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会议管理员的绑定终端。</w:t>
            </w:r>
          </w:p>
          <w:p>
            <w:pPr>
              <w:pStyle w:val="Style44"/>
              <w:rPr/>
            </w:pPr>
            <w:r>
              <w:rPr/>
              <w:t>在引入智真会议业务之前，会议管理员是无需绑定会议终端的，只需要登记个人联系电话，也就是本数据表的</w:t>
            </w:r>
            <w:r>
              <w:rPr/>
              <w:t>mobile</w:t>
            </w:r>
            <w:r>
              <w:rPr/>
              <w:t>、</w:t>
            </w:r>
            <w:r>
              <w:rPr/>
              <w:t>telephone</w:t>
            </w:r>
            <w:r>
              <w:rPr/>
              <w:t>字段。</w:t>
            </w:r>
          </w:p>
          <w:p>
            <w:pPr>
              <w:pStyle w:val="Style44"/>
              <w:rPr/>
            </w:pPr>
            <w:r>
              <w:rPr/>
              <w:t>对智真会议管理员，本字段必填，用于与会议终端绑定，以便同组织的其他智真会议管理员可以将其指定为与会者并由</w:t>
            </w:r>
            <w:r>
              <w:rPr/>
              <w:t>MediaX</w:t>
            </w:r>
            <w:r>
              <w:rPr/>
              <w:t>把主辅屏对应的用户都邀请入会。</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pinCode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w:t>
            </w:r>
            <w:r>
              <w:rPr/>
              <w:t>PIN</w:t>
            </w:r>
            <w:r>
              <w:rPr/>
              <w:t>码，最长不超过</w:t>
            </w:r>
            <w:r>
              <w:rPr/>
              <w:t>16</w:t>
            </w:r>
            <w:r>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position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用户职位，最长不超过</w:t>
            </w:r>
            <w:r>
              <w:rPr/>
              <w:t>128</w:t>
            </w:r>
            <w:r>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privateConfGuestPwd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专用会议来宾密码，长度不超过</w:t>
            </w:r>
            <w:r>
              <w:rPr/>
              <w:t>64</w:t>
            </w:r>
            <w:r>
              <w:rPr/>
              <w:t xml:space="preserve">个字符 </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addressbookMode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int</w:t>
            </w:r>
          </w:p>
        </w:tc>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6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个人地址簿的查询模式。</w:t>
            </w:r>
          </w:p>
          <w:p>
            <w:pPr>
              <w:pStyle w:val="Style44"/>
              <w:rPr/>
            </w:pPr>
            <w:r>
              <w:rPr/>
              <w:t>说明：</w:t>
            </w:r>
          </w:p>
          <w:p>
            <w:pPr>
              <w:pStyle w:val="Style44"/>
              <w:rPr/>
            </w:pPr>
            <w:r>
              <w:rPr/>
              <w:t>1</w:t>
            </w:r>
            <w:r>
              <w:rPr/>
              <w:t>、允许会议主席查看会议预定者的个人地址簿。</w:t>
            </w:r>
          </w:p>
          <w:p>
            <w:pPr>
              <w:pStyle w:val="Style44"/>
              <w:rPr/>
            </w:pPr>
            <w:r>
              <w:rPr/>
              <w:t>0</w:t>
            </w:r>
            <w:r>
              <w:rPr/>
              <w:t>、不允许会议主席查看会议预定者的个人地址簿。</w:t>
            </w:r>
          </w:p>
        </w:tc>
      </w:tr>
    </w:tbl>
    <w:p>
      <w:pPr>
        <w:pStyle w:val="Normal"/>
        <w:rPr/>
      </w:pPr>
      <w:r>
        <w:rPr/>
      </w:r>
    </w:p>
    <w:p>
      <w:pPr>
        <w:pStyle w:val="TableDescription"/>
        <w:numPr>
          <w:ilvl w:val="8"/>
          <w:numId w:val="3"/>
        </w:numPr>
        <w:rPr/>
      </w:pPr>
      <w:r>
        <w:rPr/>
        <w:t>AccountInfo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p>
            <w:pPr>
              <w:pStyle w:val="Style44"/>
              <w:rPr/>
            </w:pPr>
            <w:r>
              <w:rPr/>
              <w:t>String</w:t>
            </w:r>
            <w:r>
              <w:rPr/>
              <w:t>，最大长度为</w:t>
            </w:r>
            <w:r>
              <w:rPr/>
              <w:t>64</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用户提供登录的名称。可能是电话号码、手机号码、</w:t>
            </w:r>
            <w:r>
              <w:rPr/>
              <w:t>web</w:t>
            </w:r>
            <w:r>
              <w:rPr/>
              <w:t>帐号名称。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type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LoginType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WEB</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帐号类型，是一个</w:t>
            </w:r>
            <w:r>
              <w:rPr>
                <w:rFonts w:ascii="Arial" w:hAnsi="Arial"/>
              </w:rPr>
              <w:t>String</w:t>
            </w:r>
            <w:r>
              <w:rPr>
                <w:rFonts w:ascii="Arial" w:hAnsi="Arial"/>
              </w:rPr>
              <w:t>枚举类型，枚举值如下：</w:t>
            </w:r>
          </w:p>
          <w:p>
            <w:pPr>
              <w:pStyle w:val="TableText"/>
              <w:rPr>
                <w:rFonts w:ascii="Arial" w:hAnsi="Arial"/>
              </w:rPr>
            </w:pPr>
            <w:r>
              <w:rPr>
                <w:rFonts w:ascii="Arial" w:hAnsi="Arial"/>
              </w:rPr>
              <w:t>WEB</w:t>
            </w:r>
            <w:r>
              <w:rPr>
                <w:rFonts w:ascii="Arial" w:hAnsi="Arial"/>
              </w:rPr>
              <w:t>：</w:t>
            </w:r>
            <w:r>
              <w:rPr>
                <w:rFonts w:ascii="Arial" w:hAnsi="Arial"/>
              </w:rPr>
              <w:t>web</w:t>
            </w:r>
            <w:r>
              <w:rPr>
                <w:rFonts w:ascii="Arial" w:hAnsi="Arial"/>
              </w:rPr>
              <w:t>帐号</w:t>
            </w:r>
          </w:p>
          <w:p>
            <w:pPr>
              <w:pStyle w:val="Style44"/>
              <w:rPr/>
            </w:pPr>
            <w:r>
              <w:rPr/>
              <w:t>PhoneNumber</w:t>
            </w:r>
            <w:r>
              <w:rPr/>
              <w:t>：电话帐号</w:t>
            </w:r>
          </w:p>
        </w:tc>
      </w:tr>
    </w:tbl>
    <w:p>
      <w:pPr>
        <w:pStyle w:val="Normal"/>
        <w:rPr/>
      </w:pPr>
      <w:r>
        <w:rPr/>
      </w:r>
    </w:p>
    <w:p>
      <w:pPr>
        <w:pStyle w:val="TableDescription"/>
        <w:numPr>
          <w:ilvl w:val="8"/>
          <w:numId w:val="3"/>
        </w:numPr>
        <w:rPr/>
      </w:pPr>
      <w:r>
        <w:rPr>
          <w:rFonts w:ascii="Arial" w:hAnsi="Arial"/>
        </w:rPr>
        <w:t>Telepresence</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主屏终端号码或</w:t>
            </w:r>
            <w:r>
              <w:rPr/>
              <w:t>IMPU</w:t>
            </w:r>
            <w:r>
              <w:rPr/>
              <w:t>。对于三屏智真终端，本字段对应主屏终端。对于单屏终端、标清终端、高清终端，本字段对应终端唯一号码。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leftPhone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左屏终端号码或</w:t>
            </w:r>
            <w:r>
              <w:rPr/>
              <w:t>IMPU</w:t>
            </w:r>
            <w:r>
              <w:rPr/>
              <w:t>，只对三屏智真终端有意义。约束：左屏和右屏要么都不填，要么都要填。</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rightPhone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右屏终端号码或</w:t>
            </w:r>
            <w:r>
              <w:rPr>
                <w:rFonts w:ascii="Arial" w:hAnsi="Arial"/>
              </w:rPr>
              <w:t>IMPU</w:t>
            </w:r>
            <w:r>
              <w:rPr>
                <w:rFonts w:ascii="Arial" w:hAnsi="Arial"/>
              </w:rPr>
              <w:t>，只对三屏智真终端有意义。约束：左屏和右屏要么都不填，要么都要填。</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widowControl w:val="false"/>
              <w:spacing w:before="80" w:after="80"/>
              <w:ind w:left="0" w:right="0" w:hanging="0"/>
              <w:rPr>
                <w:rFonts w:ascii="Arial" w:hAnsi="Arial"/>
              </w:rPr>
            </w:pPr>
            <w:r>
              <w:rPr>
                <w:rFonts w:ascii="Arial" w:hAnsi="Arial"/>
              </w:rPr>
              <w:t>智真终端媒体能力描述字段。这个信息不参与系统业务处理，只作为文本性描述信息。</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修改用户信息结果。用</w:t>
            </w:r>
            <w:r>
              <w:rPr/>
              <w:t>XML</w:t>
            </w:r>
            <w:r>
              <w:rPr/>
              <w:t>表示。</w:t>
            </w:r>
          </w:p>
        </w:tc>
      </w:tr>
    </w:tbl>
    <w:p>
      <w:pPr>
        <w:pStyle w:val="Normal"/>
        <w:ind w:left="0" w:right="0" w:hanging="0"/>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b/>
          <w:b/>
        </w:rPr>
      </w:pPr>
      <w:r>
        <w:rPr>
          <w:b/>
        </w:rPr>
        <w:t>POST /rest/{version}/modifyUser HTTP/1.1</w:t>
      </w:r>
    </w:p>
    <w:p>
      <w:pPr>
        <w:pStyle w:val="Normal"/>
        <w:rPr/>
      </w:pPr>
      <w:r>
        <w:rPr/>
        <w:t>Authorization:Basic MTEzNjE4MTIzNzc5MTU1NzAwMDAtMDAwMQ==</w:t>
      </w:r>
    </w:p>
    <w:p>
      <w:pPr>
        <w:pStyle w:val="Normal"/>
        <w:rPr/>
      </w:pPr>
      <w:r>
        <w:rPr/>
        <w:t>Content-Type:text/xml</w:t>
      </w:r>
    </w:p>
    <w:p>
      <w:pPr>
        <w:pStyle w:val="Normal"/>
        <w:rPr/>
      </w:pPr>
      <w:r>
        <w:rPr/>
        <w:t>Content-Length:158</w:t>
      </w:r>
    </w:p>
    <w:p>
      <w:pPr>
        <w:pStyle w:val="Normal"/>
        <w:rPr/>
      </w:pPr>
      <w:r>
        <w:rPr/>
      </w:r>
    </w:p>
    <w:p>
      <w:pPr>
        <w:pStyle w:val="Normal"/>
        <w:rPr/>
      </w:pPr>
      <w:r>
        <w:rPr/>
        <w:t>&lt;?xml version="1.0" encoding="UTF-8"?&gt;</w:t>
      </w:r>
    </w:p>
    <w:p>
      <w:pPr>
        <w:pStyle w:val="Normal"/>
        <w:rPr/>
      </w:pPr>
      <w:r>
        <w:rPr/>
        <w:t>&lt;</w:t>
      </w:r>
      <w:r>
        <w:rPr>
          <w:rFonts w:ascii="Arial" w:hAnsi="Arial"/>
        </w:rPr>
        <w:t>user</w:t>
      </w:r>
      <w:r>
        <w:rPr/>
        <w:t>&gt;</w:t>
      </w:r>
    </w:p>
    <w:p>
      <w:pPr>
        <w:pStyle w:val="Normal"/>
        <w:rPr/>
      </w:pPr>
      <w:r>
        <w:rPr/>
        <w:t xml:space="preserve">  </w:t>
      </w:r>
      <w:r>
        <w:rPr/>
        <w:t>&lt;account&gt;</w:t>
      </w:r>
    </w:p>
    <w:p>
      <w:pPr>
        <w:pStyle w:val="Normal"/>
        <w:rPr/>
      </w:pPr>
      <w:r>
        <w:rPr/>
        <w:t xml:space="preserve">      </w:t>
      </w:r>
      <w:r>
        <w:rPr/>
        <w:t>&lt;name&gt;Jack&lt;/name&gt;</w:t>
      </w:r>
    </w:p>
    <w:p>
      <w:pPr>
        <w:pStyle w:val="Normal"/>
        <w:rPr/>
      </w:pPr>
      <w:r>
        <w:rPr/>
        <w:t xml:space="preserve">      </w:t>
      </w:r>
      <w:r>
        <w:rPr/>
        <w:t>&lt;type&gt;WEB&lt;/type&gt;</w:t>
      </w:r>
    </w:p>
    <w:p>
      <w:pPr>
        <w:pStyle w:val="Normal"/>
        <w:ind w:left="1701" w:right="0" w:firstLine="420"/>
        <w:rPr/>
      </w:pPr>
      <w:r>
        <w:rPr/>
        <w:t>&lt;/account&gt;</w:t>
      </w:r>
    </w:p>
    <w:p>
      <w:pPr>
        <w:pStyle w:val="Normal"/>
        <w:rPr/>
      </w:pPr>
      <w:r>
        <w:rPr/>
        <w:t xml:space="preserve">  </w:t>
      </w:r>
      <w:r>
        <w:rPr/>
        <w:t>&lt;mobile&gt;138123456789&lt;/mobile&gt;</w:t>
      </w:r>
    </w:p>
    <w:p>
      <w:pPr>
        <w:pStyle w:val="Normal"/>
        <w:rPr/>
      </w:pPr>
      <w:r>
        <w:rPr/>
        <w:t>&lt;/</w:t>
      </w:r>
      <w:r>
        <w:rPr>
          <w:rFonts w:ascii="Arial" w:hAnsi="Arial"/>
        </w:rPr>
        <w:t>user</w:t>
      </w:r>
      <w:r>
        <w:rPr/>
        <w:t>&gt;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HTTP/1.0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25" w:name="_Toc450768882"/>
      <w:bookmarkStart w:id="426" w:name="_Toc369181447"/>
      <w:bookmarkStart w:id="427" w:name="_Toc376012084"/>
      <w:bookmarkEnd w:id="425"/>
      <w:bookmarkEnd w:id="426"/>
      <w:bookmarkEnd w:id="427"/>
      <w:r>
        <w:rPr/>
        <w:t>修改用户密码</w:t>
      </w:r>
    </w:p>
    <w:p>
      <w:pPr>
        <w:pStyle w:val="BlockLabel"/>
        <w:ind w:left="0" w:right="0" w:hanging="0"/>
        <w:rPr/>
      </w:pPr>
      <w:r>
        <w:rPr/>
        <w:t>接口描述</w:t>
      </w:r>
    </w:p>
    <w:p>
      <w:pPr>
        <w:pStyle w:val="Normal"/>
        <w:rPr/>
      </w:pPr>
      <w:r>
        <w:rPr/>
        <w:t>该接口提供修改用户密码功能。用户在登录后可以修改自己的密码。</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/rest/{version}/modifyUserPassword</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861"/>
        <w:gridCol w:w="4775"/>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userPasswordInfo</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UserPasswordInfo</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用户详细信息</w:t>
            </w:r>
          </w:p>
        </w:tc>
      </w:tr>
    </w:tbl>
    <w:p>
      <w:pPr>
        <w:pStyle w:val="Normal"/>
        <w:rPr/>
      </w:pPr>
      <w:r>
        <w:rPr/>
      </w:r>
    </w:p>
    <w:p>
      <w:pPr>
        <w:pStyle w:val="TableDescription"/>
        <w:numPr>
          <w:ilvl w:val="8"/>
          <w:numId w:val="3"/>
        </w:numPr>
        <w:rPr/>
      </w:pPr>
      <w:r>
        <w:rPr/>
        <w:t>UserPasswordInfo</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account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AccountInfo</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被修改密码的帐号信息。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oldPassWord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当前密码。使用明文格式</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newPassWord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新密码。使用明文格式</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newPassWordAffirm</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新密码确认。使用明文格式</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3"/>
        <w:gridCol w:w="1265"/>
        <w:gridCol w:w="1274"/>
        <w:gridCol w:w="4360"/>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缺省值</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修改用户密码结果。用</w:t>
            </w:r>
            <w:r>
              <w:rPr/>
              <w:t>XML</w:t>
            </w:r>
            <w:r>
              <w:rPr/>
              <w:t>表示。</w:t>
            </w:r>
          </w:p>
        </w:tc>
      </w:tr>
    </w:tbl>
    <w:p>
      <w:pPr>
        <w:pStyle w:val="Normal"/>
        <w:ind w:left="0" w:right="0" w:hanging="0"/>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b/>
          <w:b/>
        </w:rPr>
      </w:pPr>
      <w:r>
        <w:rPr>
          <w:b/>
        </w:rPr>
        <w:t>POST /rest/{version}/modifyUserPassword HTTP/1.1</w:t>
      </w:r>
    </w:p>
    <w:p>
      <w:pPr>
        <w:pStyle w:val="Normal"/>
        <w:rPr/>
      </w:pPr>
      <w:r>
        <w:rPr/>
        <w:t>Authorization:Basic MTEzNjE4MTIzNzc5MTU1NzAwMDAtMDAwMQ==</w:t>
      </w:r>
    </w:p>
    <w:p>
      <w:pPr>
        <w:pStyle w:val="Normal"/>
        <w:rPr/>
      </w:pPr>
      <w:r>
        <w:rPr/>
        <w:t>Content-Type:text/xml</w:t>
      </w:r>
    </w:p>
    <w:p>
      <w:pPr>
        <w:pStyle w:val="Normal"/>
        <w:rPr/>
      </w:pPr>
      <w:r>
        <w:rPr/>
        <w:t>Content-Length:264</w:t>
      </w:r>
    </w:p>
    <w:p>
      <w:pPr>
        <w:pStyle w:val="Normal"/>
        <w:rPr/>
      </w:pPr>
      <w:r>
        <w:rPr/>
      </w:r>
    </w:p>
    <w:p>
      <w:pPr>
        <w:pStyle w:val="Normal"/>
        <w:rPr/>
      </w:pPr>
      <w:r>
        <w:rPr/>
        <w:t>&lt;?xml version="1.0" encoding="UTF-8"?&gt;</w:t>
      </w:r>
    </w:p>
    <w:p>
      <w:pPr>
        <w:pStyle w:val="Normal"/>
        <w:rPr/>
      </w:pPr>
      <w:r>
        <w:rPr/>
        <w:t>&lt;userPasswordInfo&gt;</w:t>
      </w:r>
    </w:p>
    <w:p>
      <w:pPr>
        <w:pStyle w:val="Normal"/>
        <w:rPr/>
      </w:pPr>
      <w:r>
        <w:rPr/>
        <w:t xml:space="preserve">  </w:t>
      </w:r>
      <w:r>
        <w:rPr/>
        <w:t>&lt;account&gt;</w:t>
      </w:r>
    </w:p>
    <w:p>
      <w:pPr>
        <w:pStyle w:val="Normal"/>
        <w:rPr/>
      </w:pPr>
      <w:r>
        <w:rPr/>
        <w:t xml:space="preserve">      </w:t>
      </w:r>
      <w:r>
        <w:rPr/>
        <w:t>&lt;name&gt;Jack&lt;/name&gt;</w:t>
      </w:r>
    </w:p>
    <w:p>
      <w:pPr>
        <w:pStyle w:val="Normal"/>
        <w:rPr/>
      </w:pPr>
      <w:r>
        <w:rPr/>
        <w:t xml:space="preserve">      </w:t>
      </w:r>
      <w:r>
        <w:rPr/>
        <w:t>&lt;type&gt;WEB&lt;/type&gt;</w:t>
      </w:r>
    </w:p>
    <w:p>
      <w:pPr>
        <w:pStyle w:val="Normal"/>
        <w:rPr/>
      </w:pPr>
      <w:r>
        <w:rPr/>
        <w:t xml:space="preserve">  </w:t>
      </w:r>
      <w:r>
        <w:rPr/>
        <w:t>&lt;/account&gt;</w:t>
      </w:r>
    </w:p>
    <w:p>
      <w:pPr>
        <w:pStyle w:val="Normal"/>
        <w:rPr/>
      </w:pPr>
      <w:r>
        <w:rPr/>
        <w:t xml:space="preserve">  </w:t>
      </w:r>
      <w:r>
        <w:rPr/>
        <w:t>&lt;</w:t>
      </w:r>
      <w:r>
        <w:rPr>
          <w:rFonts w:cs="宋体" w:ascii="宋体" w:hAnsi="宋体"/>
        </w:rPr>
        <w:t>oldPassWord</w:t>
      </w:r>
      <w:r>
        <w:rPr/>
        <w:t>&gt;xxxxx@3600&lt;/</w:t>
      </w:r>
      <w:r>
        <w:rPr>
          <w:rFonts w:cs="宋体" w:ascii="宋体" w:hAnsi="宋体"/>
        </w:rPr>
        <w:t>oldPassWord</w:t>
      </w:r>
      <w:r>
        <w:rPr/>
        <w:t>&gt;</w:t>
      </w:r>
    </w:p>
    <w:p>
      <w:pPr>
        <w:pStyle w:val="Normal"/>
        <w:rPr/>
      </w:pPr>
      <w:r>
        <w:rPr/>
        <w:t xml:space="preserve">  </w:t>
      </w:r>
      <w:r>
        <w:rPr/>
        <w:t>&lt;</w:t>
      </w:r>
      <w:r>
        <w:rPr>
          <w:rFonts w:cs="宋体" w:ascii="宋体" w:hAnsi="宋体"/>
        </w:rPr>
        <w:t>newPassWord</w:t>
      </w:r>
      <w:r>
        <w:rPr/>
        <w:t>&gt;3600xxxxx@3600&lt;/</w:t>
      </w:r>
      <w:r>
        <w:rPr>
          <w:rFonts w:cs="宋体" w:ascii="宋体" w:hAnsi="宋体"/>
        </w:rPr>
        <w:t>newPassWord</w:t>
      </w:r>
      <w:r>
        <w:rPr/>
        <w:t>&gt;</w:t>
      </w:r>
    </w:p>
    <w:p>
      <w:pPr>
        <w:pStyle w:val="Normal"/>
        <w:rPr/>
      </w:pPr>
      <w:r>
        <w:rPr/>
        <w:t xml:space="preserve">  </w:t>
      </w:r>
      <w:r>
        <w:rPr/>
        <w:t>&lt;</w:t>
      </w:r>
      <w:r>
        <w:rPr>
          <w:rFonts w:cs="宋体" w:ascii="宋体" w:hAnsi="宋体"/>
        </w:rPr>
        <w:t>newPassWordAffirm</w:t>
      </w:r>
      <w:r>
        <w:rPr/>
        <w:t>&gt;3600xxxxx@3600&lt;/</w:t>
      </w:r>
      <w:r>
        <w:rPr>
          <w:rFonts w:cs="宋体" w:ascii="宋体" w:hAnsi="宋体"/>
        </w:rPr>
        <w:t>newPassWordAffirm</w:t>
      </w:r>
      <w:r>
        <w:rPr/>
        <w:t>&gt;</w:t>
      </w:r>
    </w:p>
    <w:p>
      <w:pPr>
        <w:pStyle w:val="Normal"/>
        <w:rPr/>
      </w:pPr>
      <w:r>
        <w:rPr/>
        <w:t>&lt;/userPasswordInfo&gt;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HTTP/1.0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28" w:name="_Toc376012052"/>
      <w:bookmarkStart w:id="429" w:name="_Toc450768883"/>
      <w:bookmarkStart w:id="430" w:name="_Toc369181410"/>
      <w:bookmarkEnd w:id="428"/>
      <w:bookmarkEnd w:id="429"/>
      <w:bookmarkEnd w:id="430"/>
      <w:r>
        <w:rPr/>
        <w:t>创建个人联系人</w:t>
      </w:r>
    </w:p>
    <w:p>
      <w:pPr>
        <w:pStyle w:val="BlockLabel"/>
        <w:ind w:left="0" w:right="0" w:hanging="0"/>
        <w:rPr/>
      </w:pPr>
      <w:r>
        <w:rPr/>
        <w:t>接口描述</w:t>
      </w:r>
    </w:p>
    <w:p>
      <w:pPr>
        <w:pStyle w:val="Normal"/>
        <w:rPr/>
      </w:pPr>
      <w:r>
        <w:rPr/>
        <w:t>该接口提供创建个人联系人功能。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contactor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Contactor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widowControl w:val="false"/>
              <w:spacing w:before="80" w:after="80"/>
              <w:ind w:left="0" w:right="0" w:hanging="0"/>
              <w:rPr/>
            </w:pPr>
            <w:r>
              <w:rPr/>
              <w:t>个人联系人。</w:t>
            </w:r>
          </w:p>
        </w:tc>
      </w:tr>
    </w:tbl>
    <w:p>
      <w:pPr>
        <w:pStyle w:val="Normal"/>
        <w:rPr/>
      </w:pPr>
      <w:r>
        <w:rPr/>
      </w:r>
    </w:p>
    <w:p>
      <w:pPr>
        <w:pStyle w:val="TableDescription"/>
        <w:numPr>
          <w:ilvl w:val="8"/>
          <w:numId w:val="3"/>
        </w:numPr>
        <w:rPr/>
      </w:pPr>
      <w:bookmarkStart w:id="431" w:name="_Toc322069355"/>
      <w:r>
        <w:rPr/>
        <w:t>Contactor</w:t>
      </w:r>
      <w:bookmarkEnd w:id="431"/>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spacing w:before="80" w:after="80"/>
              <w:jc w:val="both"/>
              <w:rPr/>
            </w:pPr>
            <w:r>
              <w:rPr/>
              <w:t>联系人</w:t>
            </w:r>
            <w:r>
              <w:rPr>
                <w:rFonts w:eastAsia="Times New Roman" w:ascii="Arial" w:hAnsi="Arial"/>
              </w:rPr>
              <w:t>ID</w:t>
            </w:r>
          </w:p>
          <w:p>
            <w:pPr>
              <w:pStyle w:val="Style44"/>
              <w:rPr/>
            </w:pPr>
            <w:r>
              <w:rPr/>
              <w:t>唯一标识该联系人，该</w:t>
            </w:r>
            <w:r>
              <w:rPr>
                <w:rFonts w:eastAsia="Times New Roman"/>
              </w:rPr>
              <w:t>ID</w:t>
            </w:r>
            <w:r>
              <w:rPr/>
              <w:t>是系统自动分配的</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联系人的名称，长度限制为</w:t>
            </w:r>
            <w:r>
              <w:rPr/>
              <w:t>96</w:t>
            </w:r>
            <w:r>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phone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ascii="宋体" w:hAnsi="宋体" w:cs="宋体"/>
              </w:rPr>
              <w:t>联系人电话号码。号码的长度不能超过</w:t>
            </w:r>
            <w:r>
              <w:rPr/>
              <w:t>128</w:t>
            </w:r>
            <w:r>
              <w:rPr>
                <w:rFonts w:ascii="宋体" w:hAnsi="宋体" w:cs="宋体"/>
              </w:rPr>
              <w:t>位</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mobile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联系人的移动电话号码，用于短信通知。</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otherPhone1</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其他号码</w:t>
            </w:r>
            <w:r>
              <w:rPr/>
              <w:t>1</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eastAsia="Times New Roman"/>
              </w:rPr>
              <w:t>otherPhone</w:t>
            </w:r>
            <w:r>
              <w:rPr/>
              <w:t>2</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其他号码</w:t>
            </w:r>
            <w:r>
              <w:rPr/>
              <w:t>2</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eastAsia="Times New Roman"/>
              </w:rPr>
              <w:t>otherPhone</w:t>
            </w:r>
            <w:r>
              <w:rPr/>
              <w:t>3</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其他号码</w:t>
            </w:r>
            <w:r>
              <w:rPr/>
              <w:t>3</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email</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联系人的</w:t>
            </w:r>
            <w:r>
              <w:rPr>
                <w:rFonts w:eastAsia="Times New Roman"/>
              </w:rPr>
              <w:t>email</w:t>
            </w:r>
            <w:r>
              <w:rPr/>
              <w:t>地址</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impu</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联系人的</w:t>
            </w:r>
            <w:r>
              <w:rPr>
                <w:rFonts w:eastAsia="Times New Roman"/>
              </w:rPr>
              <w:t>IMPU</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spacing w:before="80" w:after="80"/>
              <w:jc w:val="both"/>
              <w:rPr/>
            </w:pPr>
            <w:r>
              <w:rPr/>
              <w:t>联系人的</w:t>
            </w:r>
            <w:r>
              <w:rPr>
                <w:rFonts w:ascii="宋体" w:hAnsi="宋体" w:cs="宋体"/>
              </w:rPr>
              <w:t>描述信息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groupID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spacing w:before="80" w:after="80"/>
              <w:jc w:val="both"/>
              <w:rPr/>
            </w:pPr>
            <w:r>
              <w:rPr/>
              <w:t>联系人的群组</w:t>
            </w:r>
            <w:r>
              <w:rPr/>
              <w:t>ID</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POST /rest/{version}/contactor </w:t>
      </w:r>
      <w:r>
        <w:rPr/>
        <w:t>HTTP/1.1</w:t>
      </w:r>
    </w:p>
    <w:p>
      <w:pPr>
        <w:pStyle w:val="Normal"/>
        <w:rPr/>
      </w:pPr>
      <w:r>
        <w:rPr/>
        <w:t>Authorization:Basic NTUyNDI2MTQ3MjY4ODY3Njk4MDAwLTAwMDU=</w:t>
      </w:r>
    </w:p>
    <w:p>
      <w:pPr>
        <w:pStyle w:val="Normal"/>
        <w:rPr/>
      </w:pPr>
      <w:r>
        <w:rPr/>
        <w:t>Content-Type:text/xml</w:t>
      </w:r>
    </w:p>
    <w:p>
      <w:pPr>
        <w:pStyle w:val="Normal"/>
        <w:rPr/>
      </w:pPr>
      <w:r>
        <w:rPr/>
        <w:t>Content-Length:383</w:t>
      </w:r>
    </w:p>
    <w:p>
      <w:pPr>
        <w:pStyle w:val="Normal"/>
        <w:rPr/>
      </w:pPr>
      <w:r>
        <w:rPr/>
      </w:r>
    </w:p>
    <w:p>
      <w:pPr>
        <w:pStyle w:val="Normal"/>
        <w:rPr/>
      </w:pPr>
      <w:r>
        <w:rPr/>
        <w:t>&lt;?xml version="1.0" encoding="UTF-8"?&gt;</w:t>
      </w:r>
    </w:p>
    <w:p>
      <w:pPr>
        <w:pStyle w:val="Normal"/>
        <w:rPr/>
      </w:pPr>
      <w:r>
        <w:rPr/>
        <w:t>&lt;contactor&gt;</w:t>
      </w:r>
    </w:p>
    <w:p>
      <w:pPr>
        <w:pStyle w:val="Normal"/>
        <w:rPr/>
      </w:pPr>
      <w:r>
        <w:rPr/>
        <w:t xml:space="preserve">  </w:t>
      </w:r>
      <w:r>
        <w:rPr/>
        <w:t>&lt;name&gt;aa&lt;/name&gt;</w:t>
      </w:r>
    </w:p>
    <w:p>
      <w:pPr>
        <w:pStyle w:val="Normal"/>
        <w:rPr/>
      </w:pPr>
      <w:r>
        <w:rPr/>
        <w:t xml:space="preserve">  </w:t>
      </w:r>
      <w:r>
        <w:rPr/>
        <w:t>&lt;phone&gt;11111111&lt;/phone&gt;</w:t>
      </w:r>
    </w:p>
    <w:p>
      <w:pPr>
        <w:pStyle w:val="Normal"/>
        <w:rPr/>
      </w:pPr>
      <w:r>
        <w:rPr/>
        <w:t xml:space="preserve">  </w:t>
      </w:r>
      <w:r>
        <w:rPr/>
        <w:t>&lt;mobile&gt;13411111111&lt;/mobile&gt;</w:t>
      </w:r>
    </w:p>
    <w:p>
      <w:pPr>
        <w:pStyle w:val="Normal"/>
        <w:rPr/>
      </w:pPr>
      <w:r>
        <w:rPr/>
        <w:t xml:space="preserve">  </w:t>
      </w:r>
      <w:r>
        <w:rPr/>
        <w:t>&lt;otherPhone1&gt;22222222&lt;/otherPhone1&gt;</w:t>
      </w:r>
    </w:p>
    <w:p>
      <w:pPr>
        <w:pStyle w:val="Normal"/>
        <w:rPr/>
      </w:pPr>
      <w:r>
        <w:rPr/>
        <w:t xml:space="preserve">  </w:t>
      </w:r>
      <w:r>
        <w:rPr/>
        <w:t>&lt;otherPhone2&gt;33333333&lt;/otherPhone2&gt;</w:t>
      </w:r>
    </w:p>
    <w:p>
      <w:pPr>
        <w:pStyle w:val="Normal"/>
        <w:rPr/>
      </w:pPr>
      <w:r>
        <w:rPr/>
        <w:t xml:space="preserve">  </w:t>
      </w:r>
      <w:r>
        <w:rPr/>
        <w:t>&lt;otherPhone3&gt;44444444&lt;/otherPhone3&gt;</w:t>
      </w:r>
    </w:p>
    <w:p>
      <w:pPr>
        <w:pStyle w:val="Normal"/>
        <w:rPr/>
      </w:pPr>
      <w:r>
        <w:rPr/>
        <w:t xml:space="preserve">  </w:t>
      </w:r>
      <w:r>
        <w:rPr/>
        <w:t>&lt;email&gt;contactor@huawei.com&lt;/email&gt;</w:t>
      </w:r>
    </w:p>
    <w:p>
      <w:pPr>
        <w:pStyle w:val="Normal"/>
        <w:rPr/>
      </w:pPr>
      <w:r>
        <w:rPr/>
        <w:t xml:space="preserve">  </w:t>
      </w:r>
      <w:r>
        <w:rPr/>
        <w:t>&lt;impu&gt;sip:123@huawei.com&lt;/impu&gt;</w:t>
      </w:r>
    </w:p>
    <w:p>
      <w:pPr>
        <w:pStyle w:val="Normal"/>
        <w:rPr/>
      </w:pPr>
      <w:r>
        <w:rPr/>
        <w:t xml:space="preserve">  </w:t>
      </w:r>
      <w:r>
        <w:rPr/>
        <w:t>&lt;description&gt;addcontactor&lt;/description&gt;</w:t>
      </w:r>
    </w:p>
    <w:p>
      <w:pPr>
        <w:pStyle w:val="Normal"/>
        <w:rPr/>
      </w:pPr>
      <w:r>
        <w:rPr/>
        <w:t>&lt;/contactor&gt;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32" w:name="_Toc450768884"/>
      <w:bookmarkStart w:id="433" w:name="_Toc369181411"/>
      <w:bookmarkStart w:id="434" w:name="_Toc376012053"/>
      <w:bookmarkEnd w:id="432"/>
      <w:bookmarkEnd w:id="433"/>
      <w:bookmarkEnd w:id="434"/>
      <w:r>
        <w:rPr/>
        <w:t>修改个人联系人</w:t>
      </w:r>
    </w:p>
    <w:p>
      <w:pPr>
        <w:pStyle w:val="BlockLabel"/>
        <w:ind w:left="0" w:right="0" w:hanging="0"/>
        <w:rPr/>
      </w:pPr>
      <w:r>
        <w:rPr/>
        <w:t>接口描述</w:t>
      </w:r>
    </w:p>
    <w:p>
      <w:pPr>
        <w:pStyle w:val="Normal"/>
        <w:rPr/>
      </w:pPr>
      <w:r>
        <w:rPr/>
        <w:t>该接口提供修改个人联系人功能。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w:t>
            </w:r>
            <w:r>
              <w:rPr>
                <w:rFonts w:eastAsia="Times New Roman"/>
              </w:rPr>
              <w:t>contactorID</w:t>
            </w:r>
            <w:r>
              <w:rPr/>
              <w: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contactorID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w:t>
            </w:r>
            <w:r>
              <w:rPr>
                <w:rFonts w:eastAsia="Times New Roman"/>
              </w:rPr>
              <w:t>ID</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contactor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Contactor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个人联系人。</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PUT </w:t>
      </w:r>
      <w:r>
        <w:rPr/>
        <w:t>/rest/{version}/contactor/{</w:t>
      </w:r>
      <w:r>
        <w:rPr>
          <w:rFonts w:eastAsia="Times New Roman"/>
        </w:rPr>
        <w:t>contactorID</w:t>
      </w:r>
      <w:r>
        <w:rPr/>
        <w:t>} HTTP/1.1</w:t>
      </w:r>
    </w:p>
    <w:p>
      <w:pPr>
        <w:pStyle w:val="Normal"/>
        <w:rPr/>
      </w:pPr>
      <w:r>
        <w:rPr/>
        <w:t>Authorization:Basic NTUyNDI2MTQ3MjY4ODY3Njk4MDAwLTAwMDU=</w:t>
      </w:r>
    </w:p>
    <w:p>
      <w:pPr>
        <w:pStyle w:val="Normal"/>
        <w:rPr/>
      </w:pPr>
      <w:r>
        <w:rPr/>
        <w:t>Content-Type:text/xml</w:t>
      </w:r>
    </w:p>
    <w:p>
      <w:pPr>
        <w:pStyle w:val="Normal"/>
        <w:rPr/>
      </w:pPr>
      <w:r>
        <w:rPr/>
        <w:t>Content-Length:407</w:t>
      </w:r>
    </w:p>
    <w:p>
      <w:pPr>
        <w:pStyle w:val="Normal"/>
        <w:rPr/>
      </w:pPr>
      <w:r>
        <w:rPr/>
      </w:r>
    </w:p>
    <w:p>
      <w:pPr>
        <w:pStyle w:val="Normal"/>
        <w:rPr/>
      </w:pPr>
      <w:r>
        <w:rPr/>
        <w:t>&lt;?xml version="1.0" encoding="UTF-8"?&gt;</w:t>
      </w:r>
    </w:p>
    <w:p>
      <w:pPr>
        <w:pStyle w:val="Normal"/>
        <w:rPr/>
      </w:pPr>
      <w:r>
        <w:rPr/>
        <w:t>&lt;contactor&gt;</w:t>
      </w:r>
    </w:p>
    <w:p>
      <w:pPr>
        <w:pStyle w:val="Normal"/>
        <w:rPr/>
      </w:pPr>
      <w:r>
        <w:rPr/>
        <w:t xml:space="preserve">  </w:t>
      </w:r>
      <w:r>
        <w:rPr/>
        <w:t>&lt;id&gt;3635&lt;/id&gt;</w:t>
      </w:r>
    </w:p>
    <w:p>
      <w:pPr>
        <w:pStyle w:val="Normal"/>
        <w:rPr/>
      </w:pPr>
      <w:r>
        <w:rPr/>
        <w:t xml:space="preserve">  </w:t>
      </w:r>
      <w:r>
        <w:rPr/>
        <w:t>&lt;name&gt;bb&lt;/name&gt;</w:t>
      </w:r>
    </w:p>
    <w:p>
      <w:pPr>
        <w:pStyle w:val="Normal"/>
        <w:rPr/>
      </w:pPr>
      <w:r>
        <w:rPr/>
        <w:t xml:space="preserve">  </w:t>
      </w:r>
      <w:r>
        <w:rPr/>
        <w:t>&lt;phone&gt;12345678&lt;/phone&gt;</w:t>
      </w:r>
    </w:p>
    <w:p>
      <w:pPr>
        <w:pStyle w:val="Normal"/>
        <w:rPr/>
      </w:pPr>
      <w:r>
        <w:rPr/>
        <w:t xml:space="preserve">  </w:t>
      </w:r>
      <w:r>
        <w:rPr/>
        <w:t>&lt;mobile&gt;13422222222&lt;/mobile&gt;</w:t>
      </w:r>
    </w:p>
    <w:p>
      <w:pPr>
        <w:pStyle w:val="Normal"/>
        <w:rPr/>
      </w:pPr>
      <w:r>
        <w:rPr/>
        <w:t xml:space="preserve">  </w:t>
      </w:r>
      <w:r>
        <w:rPr/>
        <w:t>&lt;otherPhone1&gt;23456789&lt;/otherPhone1&gt;</w:t>
      </w:r>
    </w:p>
    <w:p>
      <w:pPr>
        <w:pStyle w:val="Normal"/>
        <w:rPr/>
      </w:pPr>
      <w:r>
        <w:rPr/>
        <w:t xml:space="preserve">  </w:t>
      </w:r>
      <w:r>
        <w:rPr/>
        <w:t>&lt;otherPhone2&gt;87654321&lt;/otherPhone2&gt;</w:t>
      </w:r>
    </w:p>
    <w:p>
      <w:pPr>
        <w:pStyle w:val="Normal"/>
        <w:rPr/>
      </w:pPr>
      <w:r>
        <w:rPr/>
        <w:t xml:space="preserve">  </w:t>
      </w:r>
      <w:r>
        <w:rPr/>
        <w:t>&lt;otherPhone3&gt;98765432&lt;/otherPhone3&gt;</w:t>
      </w:r>
    </w:p>
    <w:p>
      <w:pPr>
        <w:pStyle w:val="Normal"/>
        <w:rPr/>
      </w:pPr>
      <w:r>
        <w:rPr/>
        <w:t xml:space="preserve">  </w:t>
      </w:r>
      <w:r>
        <w:rPr/>
        <w:t>&lt;email&gt;modifycontactor@huawei.com&lt;/email&gt;</w:t>
      </w:r>
    </w:p>
    <w:p>
      <w:pPr>
        <w:pStyle w:val="Normal"/>
        <w:rPr/>
      </w:pPr>
      <w:r>
        <w:rPr/>
        <w:t xml:space="preserve">  </w:t>
      </w:r>
      <w:r>
        <w:rPr/>
        <w:t>&lt;impu&gt;sip:modifycontactor@huawei.com&lt;/impu&gt;</w:t>
      </w:r>
    </w:p>
    <w:p>
      <w:pPr>
        <w:pStyle w:val="Normal"/>
        <w:rPr/>
      </w:pPr>
      <w:r>
        <w:rPr/>
        <w:t xml:space="preserve">  </w:t>
      </w:r>
      <w:r>
        <w:rPr/>
        <w:t>&lt;description&gt;modifycontactor&lt;/description&gt;</w:t>
      </w:r>
    </w:p>
    <w:p>
      <w:pPr>
        <w:pStyle w:val="Normal"/>
        <w:rPr/>
      </w:pPr>
      <w:r>
        <w:rPr/>
        <w:t>&lt;/contactor&gt;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35" w:name="_Toc450768885"/>
      <w:bookmarkStart w:id="436" w:name="_Toc369181412"/>
      <w:bookmarkStart w:id="437" w:name="_Toc376012054"/>
      <w:bookmarkEnd w:id="435"/>
      <w:bookmarkEnd w:id="436"/>
      <w:bookmarkEnd w:id="437"/>
      <w:r>
        <w:rPr/>
        <w:t>删除个人联系人</w:t>
      </w:r>
    </w:p>
    <w:p>
      <w:pPr>
        <w:pStyle w:val="BlockLabel"/>
        <w:ind w:left="0" w:right="0" w:hanging="0"/>
        <w:rPr/>
      </w:pPr>
      <w:r>
        <w:rPr/>
        <w:t>接口描述</w:t>
      </w:r>
    </w:p>
    <w:p>
      <w:pPr>
        <w:pStyle w:val="Normal"/>
        <w:rPr/>
      </w:pPr>
      <w:r>
        <w:rPr/>
        <w:t>该接口提供删除个人联系人功能。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w:t>
            </w:r>
            <w:r>
              <w:rPr>
                <w:rFonts w:eastAsia="Times New Roman"/>
              </w:rPr>
              <w:t>contactorID</w:t>
            </w:r>
            <w:r>
              <w:rPr/>
              <w: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contactorID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w:t>
            </w:r>
            <w:r>
              <w:rPr>
                <w:rFonts w:eastAsia="Times New Roman"/>
              </w:rPr>
              <w:t>ID</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/rest/{version}/contactor/{</w:t>
      </w:r>
      <w:r>
        <w:rPr>
          <w:rFonts w:eastAsia="Times New Roman"/>
          <w:b/>
        </w:rPr>
        <w:t>contactorID</w:t>
      </w:r>
      <w:r>
        <w:rPr>
          <w:b/>
        </w:rPr>
        <w:t>}</w:t>
      </w:r>
      <w:r>
        <w:rPr/>
        <w:t xml:space="preserve"> HTTP/1.1</w:t>
      </w:r>
    </w:p>
    <w:p>
      <w:pPr>
        <w:pStyle w:val="Normal"/>
        <w:rPr/>
      </w:pPr>
      <w:r>
        <w:rPr/>
        <w:t>Authorization:Basic NTUyNDI2MTQ3MjY4ODY3Njk4MDAwLTAwMDU=</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38" w:name="_Toc450768886"/>
      <w:bookmarkStart w:id="439" w:name="_Toc369181413"/>
      <w:bookmarkStart w:id="440" w:name="_Toc376012055"/>
      <w:bookmarkEnd w:id="438"/>
      <w:bookmarkEnd w:id="439"/>
      <w:bookmarkEnd w:id="440"/>
      <w:r>
        <w:rPr/>
        <w:t>查看个人联系人信息</w:t>
      </w:r>
    </w:p>
    <w:p>
      <w:pPr>
        <w:pStyle w:val="BlockLabel"/>
        <w:ind w:left="0" w:right="0" w:hanging="0"/>
        <w:rPr/>
      </w:pPr>
      <w:r>
        <w:rPr/>
        <w:t>接口描述</w:t>
      </w:r>
    </w:p>
    <w:p>
      <w:pPr>
        <w:pStyle w:val="Normal"/>
        <w:rPr/>
      </w:pPr>
      <w:r>
        <w:rPr/>
        <w:t>该接口提供查看个人联系人信息功能。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w:t>
            </w:r>
            <w:r>
              <w:rPr>
                <w:rFonts w:eastAsia="Times New Roman"/>
              </w:rPr>
              <w:t>contactorID</w:t>
            </w:r>
            <w:r>
              <w:rPr/>
              <w: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contactorID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w:t>
            </w:r>
            <w:r>
              <w:rPr>
                <w:rFonts w:eastAsia="Times New Roman"/>
              </w:rPr>
              <w:t>ID</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contactorResult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ContactorResult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TableDescription"/>
        <w:numPr>
          <w:ilvl w:val="8"/>
          <w:numId w:val="3"/>
        </w:numPr>
        <w:rPr/>
      </w:pPr>
      <w:r>
        <w:rPr/>
        <w:t>ContactorResult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contactor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Contactor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个人联系人信息。</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/rest/{version}/contactor/{</w:t>
      </w:r>
      <w:r>
        <w:rPr>
          <w:rFonts w:eastAsia="Times New Roman"/>
          <w:b/>
        </w:rPr>
        <w:t>contactorID</w:t>
      </w:r>
      <w:r>
        <w:rPr>
          <w:b/>
        </w:rPr>
        <w:t>}</w:t>
      </w:r>
      <w:r>
        <w:rPr/>
        <w:t xml:space="preserve"> HTTP/1.1</w:t>
      </w:r>
    </w:p>
    <w:p>
      <w:pPr>
        <w:pStyle w:val="Normal"/>
        <w:rPr/>
      </w:pPr>
      <w:r>
        <w:rPr/>
        <w:t>Authorization:Basic NTUyNDI2MTQ3MjY4ODY3Njk4MDAwLTAwMDU=</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612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&lt;contactorResult xmlns:xsi="http://www.w3.org/2001/XMLSchema-instance"&gt;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&lt;contactor&gt;</w:t>
      </w:r>
    </w:p>
    <w:p>
      <w:pPr>
        <w:pStyle w:val="Normal"/>
        <w:rPr/>
      </w:pPr>
      <w:r>
        <w:rPr/>
        <w:t xml:space="preserve">    </w:t>
      </w:r>
      <w:r>
        <w:rPr/>
        <w:t>&lt;id&gt;3641&lt;/id&gt;</w:t>
      </w:r>
    </w:p>
    <w:p>
      <w:pPr>
        <w:pStyle w:val="Normal"/>
        <w:rPr/>
      </w:pPr>
      <w:r>
        <w:rPr/>
        <w:t xml:space="preserve">    </w:t>
      </w:r>
      <w:r>
        <w:rPr/>
        <w:t>&lt;name&gt;aa&lt;/name&gt;</w:t>
      </w:r>
    </w:p>
    <w:p>
      <w:pPr>
        <w:pStyle w:val="Normal"/>
        <w:rPr/>
      </w:pPr>
      <w:r>
        <w:rPr/>
        <w:t xml:space="preserve">    </w:t>
      </w:r>
      <w:r>
        <w:rPr/>
        <w:t>&lt;phone&gt;11111111&lt;/phone&gt;</w:t>
      </w:r>
    </w:p>
    <w:p>
      <w:pPr>
        <w:pStyle w:val="Normal"/>
        <w:rPr/>
      </w:pPr>
      <w:r>
        <w:rPr/>
        <w:t xml:space="preserve">    </w:t>
      </w:r>
      <w:r>
        <w:rPr/>
        <w:t>&lt;mobile&gt;13411111111&lt;/mobile&gt;</w:t>
      </w:r>
    </w:p>
    <w:p>
      <w:pPr>
        <w:pStyle w:val="Normal"/>
        <w:rPr/>
      </w:pPr>
      <w:r>
        <w:rPr/>
        <w:t xml:space="preserve">    </w:t>
      </w:r>
      <w:r>
        <w:rPr/>
        <w:t>&lt;otherPhone1&gt;22222222&lt;/otherPhone1&gt;</w:t>
      </w:r>
    </w:p>
    <w:p>
      <w:pPr>
        <w:pStyle w:val="Normal"/>
        <w:rPr/>
      </w:pPr>
      <w:r>
        <w:rPr/>
        <w:t xml:space="preserve">    </w:t>
      </w:r>
      <w:r>
        <w:rPr/>
        <w:t>&lt;otherPhone2&gt;33333333&lt;/otherPhone2&gt;</w:t>
      </w:r>
    </w:p>
    <w:p>
      <w:pPr>
        <w:pStyle w:val="Normal"/>
        <w:rPr/>
      </w:pPr>
      <w:r>
        <w:rPr/>
        <w:t xml:space="preserve">    </w:t>
      </w:r>
      <w:r>
        <w:rPr/>
        <w:t>&lt;otherPhone3&gt;44444444&lt;/otherPhone3&gt;</w:t>
      </w:r>
    </w:p>
    <w:p>
      <w:pPr>
        <w:pStyle w:val="Normal"/>
        <w:rPr/>
      </w:pPr>
      <w:r>
        <w:rPr/>
        <w:t xml:space="preserve">    </w:t>
      </w:r>
      <w:r>
        <w:rPr/>
        <w:t>&lt;email&gt;aa@huawei.com&lt;/email&gt;</w:t>
      </w:r>
    </w:p>
    <w:p>
      <w:pPr>
        <w:pStyle w:val="Normal"/>
        <w:rPr/>
      </w:pPr>
      <w:r>
        <w:rPr/>
        <w:t xml:space="preserve">    </w:t>
      </w:r>
      <w:r>
        <w:rPr/>
        <w:t>&lt;impu&gt;sip:aa@huawei.com&lt;/impu&gt;</w:t>
      </w:r>
    </w:p>
    <w:p>
      <w:pPr>
        <w:pStyle w:val="Normal"/>
        <w:rPr/>
      </w:pPr>
      <w:r>
        <w:rPr/>
        <w:t xml:space="preserve">    </w:t>
      </w:r>
      <w:r>
        <w:rPr/>
        <w:t>&lt;description&gt;aadescription&lt;/description&gt;</w:t>
      </w:r>
    </w:p>
    <w:p>
      <w:pPr>
        <w:pStyle w:val="Normal"/>
        <w:rPr/>
      </w:pPr>
      <w:r>
        <w:rPr/>
        <w:t xml:space="preserve">    </w:t>
      </w:r>
      <w:r>
        <w:rPr/>
        <w:t>&lt;groupID xsi:nil="true"/&gt;</w:t>
      </w:r>
    </w:p>
    <w:p>
      <w:pPr>
        <w:pStyle w:val="Normal"/>
        <w:rPr/>
      </w:pPr>
      <w:r>
        <w:rPr/>
        <w:t xml:space="preserve">  </w:t>
      </w:r>
      <w:r>
        <w:rPr/>
        <w:t>&lt;/contactor&gt;</w:t>
      </w:r>
    </w:p>
    <w:p>
      <w:pPr>
        <w:pStyle w:val="Normal"/>
        <w:rPr/>
      </w:pPr>
      <w:r>
        <w:rPr/>
        <w:t>&lt;/contactorResult&gt;</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41" w:name="_Toc450768887"/>
      <w:bookmarkStart w:id="442" w:name="_Toc376012056"/>
      <w:bookmarkEnd w:id="441"/>
      <w:bookmarkEnd w:id="442"/>
      <w:r>
        <w:rPr/>
        <w:t>查看个人联系人列表</w:t>
      </w:r>
    </w:p>
    <w:p>
      <w:pPr>
        <w:pStyle w:val="BlockLabel"/>
        <w:ind w:left="0" w:right="0" w:hanging="0"/>
        <w:rPr/>
      </w:pPr>
      <w:r>
        <w:rPr/>
        <w:t>接口描述</w:t>
      </w:r>
    </w:p>
    <w:p>
      <w:pPr>
        <w:pStyle w:val="Normal"/>
        <w:rPr/>
      </w:pPr>
      <w:r>
        <w:rPr/>
        <w:t>该接口提供查看个人联系人列表功能。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contactorList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contactorFilter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spacing w:before="80" w:after="80"/>
              <w:jc w:val="both"/>
              <w:rPr/>
            </w:pPr>
            <w:r>
              <w:rPr/>
              <w:t>查询过滤条件</w:t>
            </w:r>
          </w:p>
          <w:p>
            <w:pPr>
              <w:pStyle w:val="TableText"/>
              <w:jc w:val="both"/>
              <w:rPr/>
            </w:pPr>
            <w:r>
              <w:rPr>
                <w:rFonts w:eastAsia="Times New Roman" w:ascii="Arial" w:hAnsi="Arial"/>
              </w:rPr>
              <w:t>Contactor</w:t>
            </w:r>
            <w:r>
              <w:rPr/>
              <w:t>数据结构支持过滤查找的字段：</w:t>
            </w:r>
            <w:r>
              <w:rPr>
                <w:rFonts w:eastAsia="Times New Roman" w:ascii="Arial" w:hAnsi="Arial"/>
              </w:rPr>
              <w:t>id</w:t>
            </w:r>
            <w:r>
              <w:rPr/>
              <w:t>、</w:t>
            </w:r>
            <w:r>
              <w:rPr>
                <w:rFonts w:eastAsia="Times New Roman" w:ascii="Arial" w:hAnsi="Arial"/>
              </w:rPr>
              <w:t>name</w:t>
            </w:r>
            <w:r>
              <w:rPr/>
              <w:t>、</w:t>
            </w:r>
            <w:r>
              <w:rPr>
                <w:rFonts w:eastAsia="Times New Roman" w:ascii="Arial" w:hAnsi="Arial"/>
              </w:rPr>
              <w:t>phone</w:t>
            </w:r>
            <w:r>
              <w:rPr/>
              <w:t>、</w:t>
            </w:r>
            <w:r>
              <w:rPr>
                <w:rFonts w:eastAsia="Times New Roman" w:ascii="Arial" w:hAnsi="Arial"/>
              </w:rPr>
              <w:t>mobile</w:t>
            </w:r>
            <w:r>
              <w:rPr/>
              <w:t>、</w:t>
            </w:r>
            <w:r>
              <w:rPr>
                <w:rFonts w:eastAsia="Times New Roman" w:ascii="Arial" w:hAnsi="Arial"/>
              </w:rPr>
              <w:t>email</w:t>
            </w:r>
            <w:r>
              <w:rPr/>
              <w:t>、</w:t>
            </w:r>
            <w:r>
              <w:rPr>
                <w:rFonts w:eastAsia="Times New Roman" w:ascii="Arial" w:hAnsi="Arial"/>
              </w:rPr>
              <w:t>impu</w:t>
            </w:r>
            <w:r>
              <w:rPr/>
              <w:t>、</w:t>
            </w:r>
            <w:r>
              <w:rPr>
                <w:rFonts w:eastAsia="Times New Roman" w:ascii="Arial" w:hAnsi="Arial"/>
              </w:rPr>
              <w:t>description.</w:t>
            </w:r>
          </w:p>
          <w:p>
            <w:pPr>
              <w:pStyle w:val="TableText"/>
              <w:jc w:val="both"/>
              <w:rPr/>
            </w:pPr>
            <w:r>
              <w:rPr/>
              <w:t>说明：</w:t>
            </w:r>
            <w:r>
              <w:rPr>
                <w:rFonts w:eastAsia="Times New Roman" w:ascii="Arial" w:hAnsi="Arial"/>
              </w:rPr>
              <w:t>Condition</w:t>
            </w:r>
            <w:r>
              <w:rPr/>
              <w:t>支持按照如下字段模糊查询</w:t>
            </w:r>
            <w:r>
              <w:rPr>
                <w:rFonts w:eastAsia="Times New Roman" w:ascii="Arial" w:hAnsi="Arial"/>
              </w:rPr>
              <w:t>:</w:t>
            </w:r>
          </w:p>
          <w:p>
            <w:pPr>
              <w:pStyle w:val="TableText"/>
              <w:jc w:val="both"/>
              <w:rPr/>
            </w:pPr>
            <w:r>
              <w:rPr/>
              <w:t>姓名</w:t>
            </w:r>
            <w:r>
              <w:rPr>
                <w:rFonts w:eastAsia="Times New Roman" w:cs="Times New Roman"/>
              </w:rPr>
              <w:t>:</w:t>
            </w:r>
            <w:r>
              <w:rPr>
                <w:rFonts w:eastAsia="Times New Roman"/>
              </w:rPr>
              <w:t xml:space="preserve"> Name</w:t>
            </w:r>
          </w:p>
          <w:p>
            <w:pPr>
              <w:pStyle w:val="TableText"/>
              <w:jc w:val="both"/>
              <w:rPr/>
            </w:pPr>
            <w:r>
              <w:rPr/>
              <w:t>手机号码</w:t>
            </w:r>
            <w:r>
              <w:rPr>
                <w:rFonts w:eastAsia="Times New Roman" w:cs="Times New Roman"/>
              </w:rPr>
              <w:t>:</w:t>
            </w:r>
            <w:r>
              <w:rPr>
                <w:rFonts w:eastAsia="Times New Roman"/>
              </w:rPr>
              <w:t xml:space="preserve"> Mobile</w:t>
            </w:r>
          </w:p>
          <w:p>
            <w:pPr>
              <w:pStyle w:val="TableText"/>
              <w:jc w:val="both"/>
              <w:rPr/>
            </w:pPr>
            <w:r>
              <w:rPr/>
              <w:t>座机号码</w:t>
            </w:r>
            <w:r>
              <w:rPr>
                <w:rFonts w:eastAsia="Times New Roman" w:cs="Times New Roman"/>
              </w:rPr>
              <w:t>:</w:t>
            </w:r>
            <w:r>
              <w:rPr>
                <w:rFonts w:eastAsia="Times New Roman"/>
              </w:rPr>
              <w:t xml:space="preserve"> Phone</w:t>
            </w:r>
          </w:p>
          <w:p>
            <w:pPr>
              <w:pStyle w:val="Style44"/>
              <w:rPr/>
            </w:pPr>
            <w:r>
              <w:rPr/>
              <w:t>邮箱</w:t>
            </w:r>
            <w:r>
              <w:rPr>
                <w:rFonts w:eastAsia="Times New Roman"/>
              </w:rPr>
              <w:t>:  Email</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contactorList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ListResult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查询结果。</w:t>
            </w:r>
          </w:p>
        </w:tc>
      </w:tr>
    </w:tbl>
    <w:p>
      <w:pPr>
        <w:pStyle w:val="Normal"/>
        <w:rPr>
          <w:rFonts w:eastAsia="黑体"/>
          <w:spacing w:val="-4"/>
        </w:rPr>
      </w:pPr>
      <w:r>
        <w:rPr>
          <w:rFonts w:eastAsia="黑体"/>
          <w:spacing w:val="-4"/>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POST /rest/{version}/contactorList </w:t>
      </w:r>
      <w:r>
        <w:rPr/>
        <w:t>HTTP/1.1</w:t>
      </w:r>
    </w:p>
    <w:p>
      <w:pPr>
        <w:pStyle w:val="Normal"/>
        <w:rPr/>
      </w:pPr>
      <w:r>
        <w:rPr/>
        <w:t>Authorization:Basic NTUyNDI2MTQ3MjY4ODY3Njk4MDAwLTAwMDU=</w:t>
      </w:r>
    </w:p>
    <w:p>
      <w:pPr>
        <w:pStyle w:val="Normal"/>
        <w:rPr/>
      </w:pPr>
      <w:r>
        <w:rPr/>
        <w:t>Content-Type:text/xml</w:t>
      </w:r>
    </w:p>
    <w:p>
      <w:pPr>
        <w:pStyle w:val="Normal"/>
        <w:rPr/>
      </w:pPr>
      <w:r>
        <w:rPr/>
        <w:t>Content-Length:323</w:t>
      </w:r>
    </w:p>
    <w:p>
      <w:pPr>
        <w:pStyle w:val="Normal"/>
        <w:rPr/>
      </w:pPr>
      <w:r>
        <w:rPr/>
      </w:r>
    </w:p>
    <w:p>
      <w:pPr>
        <w:pStyle w:val="Normal"/>
        <w:rPr/>
      </w:pPr>
      <w:r>
        <w:rPr/>
        <w:t>&lt;?xml version="1.0" encoding="UTF-8"?&gt;</w:t>
      </w:r>
    </w:p>
    <w:p>
      <w:pPr>
        <w:pStyle w:val="Normal"/>
        <w:rPr/>
      </w:pPr>
      <w:r>
        <w:rPr/>
        <w:t>&lt;contactorFilter&gt;</w:t>
      </w:r>
    </w:p>
    <w:p>
      <w:pPr>
        <w:pStyle w:val="Normal"/>
        <w:rPr/>
      </w:pPr>
      <w:r>
        <w:rPr/>
        <w:t xml:space="preserve">  </w:t>
      </w:r>
      <w:r>
        <w:rPr/>
        <w:t>&lt;resultFields xsi:nil="true"/&gt;</w:t>
      </w:r>
    </w:p>
    <w:p>
      <w:pPr>
        <w:pStyle w:val="Normal"/>
        <w:rPr/>
      </w:pPr>
      <w:r>
        <w:rPr/>
        <w:t xml:space="preserve">  </w:t>
      </w:r>
      <w:r>
        <w:rPr/>
        <w:t>&lt;conditions&gt;</w:t>
      </w:r>
    </w:p>
    <w:p>
      <w:pPr>
        <w:pStyle w:val="Normal"/>
        <w:rPr/>
      </w:pPr>
      <w:r>
        <w:rPr/>
        <w:t xml:space="preserve">    </w:t>
      </w:r>
      <w:r>
        <w:rPr/>
        <w:t>&lt;key&gt;name&lt;/key&gt;</w:t>
      </w:r>
    </w:p>
    <w:p>
      <w:pPr>
        <w:pStyle w:val="Normal"/>
        <w:rPr/>
      </w:pPr>
      <w:r>
        <w:rPr/>
        <w:t xml:space="preserve">    </w:t>
      </w:r>
      <w:r>
        <w:rPr/>
        <w:t>&lt;value&gt;aa&lt;/value&gt;</w:t>
      </w:r>
    </w:p>
    <w:p>
      <w:pPr>
        <w:pStyle w:val="Normal"/>
        <w:rPr/>
      </w:pPr>
      <w:r>
        <w:rPr/>
        <w:t xml:space="preserve">    </w:t>
      </w:r>
      <w:r>
        <w:rPr/>
        <w:t>&lt;matching&gt;like&lt;/matching&gt;</w:t>
      </w:r>
    </w:p>
    <w:p>
      <w:pPr>
        <w:pStyle w:val="Normal"/>
        <w:rPr/>
      </w:pPr>
      <w:r>
        <w:rPr/>
        <w:t xml:space="preserve">  </w:t>
      </w:r>
      <w:r>
        <w:rPr/>
        <w:t>&lt;/conditions&gt;</w:t>
      </w:r>
    </w:p>
    <w:p>
      <w:pPr>
        <w:pStyle w:val="Normal"/>
        <w:rPr/>
      </w:pPr>
      <w:r>
        <w:rPr/>
        <w:t xml:space="preserve">  </w:t>
      </w:r>
      <w:r>
        <w:rPr/>
        <w:t>&lt;isAscend&gt;true&lt;/isAscend&gt;</w:t>
      </w:r>
    </w:p>
    <w:p>
      <w:pPr>
        <w:pStyle w:val="Normal"/>
        <w:rPr/>
      </w:pPr>
      <w:r>
        <w:rPr/>
        <w:t xml:space="preserve">  </w:t>
      </w:r>
      <w:r>
        <w:rPr/>
        <w:t>&lt;sortField xsi:nil="true"/&gt;</w:t>
      </w:r>
    </w:p>
    <w:p>
      <w:pPr>
        <w:pStyle w:val="Normal"/>
        <w:rPr/>
      </w:pPr>
      <w:r>
        <w:rPr/>
        <w:t xml:space="preserve">  </w:t>
      </w:r>
      <w:r>
        <w:rPr/>
        <w:t>&lt;pageIndex&gt;1&lt;/pageIndex&gt;</w:t>
      </w:r>
    </w:p>
    <w:p>
      <w:pPr>
        <w:pStyle w:val="Normal"/>
        <w:rPr/>
      </w:pPr>
      <w:r>
        <w:rPr/>
        <w:t xml:space="preserve">  </w:t>
      </w:r>
      <w:r>
        <w:rPr/>
        <w:t>&lt;pageSize&gt;10&lt;/pageSize&gt;</w:t>
      </w:r>
    </w:p>
    <w:p>
      <w:pPr>
        <w:pStyle w:val="Normal"/>
        <w:rPr/>
      </w:pPr>
      <w:r>
        <w:rPr/>
        <w:t>&lt;/contactorFilter&gt;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1257</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&lt;contactorList&gt;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&lt;page&gt;</w:t>
      </w:r>
    </w:p>
    <w:p>
      <w:pPr>
        <w:pStyle w:val="Normal"/>
        <w:rPr/>
      </w:pPr>
      <w:r>
        <w:rPr/>
        <w:t xml:space="preserve">    </w:t>
      </w:r>
      <w:r>
        <w:rPr/>
        <w:t>&lt;index&gt;1&lt;/index&gt;</w:t>
      </w:r>
    </w:p>
    <w:p>
      <w:pPr>
        <w:pStyle w:val="Normal"/>
        <w:rPr/>
      </w:pPr>
      <w:r>
        <w:rPr/>
        <w:t xml:space="preserve">    </w:t>
      </w:r>
      <w:r>
        <w:rPr/>
        <w:t>&lt;total&gt;1&lt;/total&gt;</w:t>
      </w:r>
    </w:p>
    <w:p>
      <w:pPr>
        <w:pStyle w:val="Normal"/>
        <w:rPr/>
      </w:pPr>
      <w:r>
        <w:rPr/>
        <w:t xml:space="preserve">    </w:t>
      </w:r>
      <w:r>
        <w:rPr/>
        <w:t>&lt;hasPrev&gt;false&lt;/hasPrev&gt;</w:t>
      </w:r>
    </w:p>
    <w:p>
      <w:pPr>
        <w:pStyle w:val="Normal"/>
        <w:rPr/>
      </w:pPr>
      <w:r>
        <w:rPr/>
        <w:t xml:space="preserve">    </w:t>
      </w:r>
      <w:r>
        <w:rPr/>
        <w:t>&lt;hasNext&gt;false&lt;/hasNext&gt;</w:t>
      </w:r>
    </w:p>
    <w:p>
      <w:pPr>
        <w:pStyle w:val="Normal"/>
        <w:rPr/>
      </w:pPr>
      <w:r>
        <w:rPr/>
        <w:t xml:space="preserve">    </w:t>
      </w:r>
      <w:r>
        <w:rPr/>
        <w:t>&lt;hasFirst&gt;false&lt;/hasFirst&gt;</w:t>
      </w:r>
    </w:p>
    <w:p>
      <w:pPr>
        <w:pStyle w:val="Normal"/>
        <w:rPr/>
      </w:pPr>
      <w:r>
        <w:rPr/>
        <w:t xml:space="preserve">    </w:t>
      </w:r>
      <w:r>
        <w:rPr/>
        <w:t>&lt;hasLast&gt;false&lt;/hasLast&gt;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&lt;key&gt;id&lt;/key&gt;</w:t>
      </w:r>
    </w:p>
    <w:p>
      <w:pPr>
        <w:pStyle w:val="Normal"/>
        <w:rPr/>
      </w:pPr>
      <w:r>
        <w:rPr/>
        <w:t xml:space="preserve">        </w:t>
      </w:r>
      <w:r>
        <w:rPr/>
        <w:t>&lt;value&gt;3646&lt;/value&gt;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&lt;key&gt;name&lt;/key&gt;</w:t>
      </w:r>
    </w:p>
    <w:p>
      <w:pPr>
        <w:pStyle w:val="Normal"/>
        <w:rPr/>
      </w:pPr>
      <w:r>
        <w:rPr/>
        <w:t xml:space="preserve">        </w:t>
      </w:r>
      <w:r>
        <w:rPr/>
        <w:t>&lt;value&gt;aa&lt;/value&gt;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&lt;key&gt;phone&lt;/key&gt;</w:t>
      </w:r>
    </w:p>
    <w:p>
      <w:pPr>
        <w:pStyle w:val="Normal"/>
        <w:rPr/>
      </w:pPr>
      <w:r>
        <w:rPr/>
        <w:t xml:space="preserve">        </w:t>
      </w:r>
      <w:r>
        <w:rPr/>
        <w:t>&lt;value&gt;11111111&lt;/value&gt;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&lt;key&gt;mobile&lt;/key&gt;</w:t>
      </w:r>
    </w:p>
    <w:p>
      <w:pPr>
        <w:pStyle w:val="Normal"/>
        <w:rPr/>
      </w:pPr>
      <w:r>
        <w:rPr/>
        <w:t xml:space="preserve">        </w:t>
      </w:r>
      <w:r>
        <w:rPr/>
        <w:t>&lt;value&gt;13411111111&lt;/value&gt;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&lt;key&gt;email&lt;/key&gt;</w:t>
      </w:r>
    </w:p>
    <w:p>
      <w:pPr>
        <w:pStyle w:val="Normal"/>
        <w:rPr/>
      </w:pPr>
      <w:r>
        <w:rPr/>
        <w:t xml:space="preserve">        </w:t>
      </w:r>
      <w:r>
        <w:rPr/>
        <w:t>&lt;value&gt;aa@huawei.com&lt;/value&gt;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&lt;key&gt;impu&lt;/key&gt;</w:t>
      </w:r>
    </w:p>
    <w:p>
      <w:pPr>
        <w:pStyle w:val="Normal"/>
        <w:rPr/>
      </w:pPr>
      <w:r>
        <w:rPr/>
        <w:t xml:space="preserve">        </w:t>
      </w:r>
      <w:r>
        <w:rPr/>
        <w:t>&lt;value&gt;sip:aa@huawei.com&lt;/value&gt;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&lt;key&gt;description&lt;/key&gt;</w:t>
      </w:r>
    </w:p>
    <w:p>
      <w:pPr>
        <w:pStyle w:val="Normal"/>
        <w:rPr/>
      </w:pPr>
      <w:r>
        <w:rPr/>
        <w:t xml:space="preserve">        </w:t>
      </w:r>
      <w:r>
        <w:rPr/>
        <w:t>&lt;value&gt;aadescription&lt;/value&gt;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&lt;key&gt;otherPhone1&lt;/key&gt;</w:t>
      </w:r>
    </w:p>
    <w:p>
      <w:pPr>
        <w:pStyle w:val="Normal"/>
        <w:rPr/>
      </w:pPr>
      <w:r>
        <w:rPr/>
        <w:t xml:space="preserve">        </w:t>
      </w:r>
      <w:r>
        <w:rPr/>
        <w:t>&lt;value&gt;22222222&lt;/value&gt;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&lt;key&gt;otherPhone2&lt;/key&gt;</w:t>
      </w:r>
    </w:p>
    <w:p>
      <w:pPr>
        <w:pStyle w:val="Normal"/>
        <w:rPr/>
      </w:pPr>
      <w:r>
        <w:rPr/>
        <w:t xml:space="preserve">        </w:t>
      </w:r>
      <w:r>
        <w:rPr/>
        <w:t>&lt;value&gt;33333333&lt;/value&gt;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&lt;key&gt;otherPhone3&lt;/key&gt;</w:t>
      </w:r>
    </w:p>
    <w:p>
      <w:pPr>
        <w:pStyle w:val="Normal"/>
        <w:rPr/>
      </w:pPr>
      <w:r>
        <w:rPr/>
        <w:t xml:space="preserve">        </w:t>
      </w:r>
      <w:r>
        <w:rPr/>
        <w:t>&lt;value&gt;44444444&lt;/value&gt;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&lt;/page&gt;</w:t>
      </w:r>
    </w:p>
    <w:p>
      <w:pPr>
        <w:pStyle w:val="Normal"/>
        <w:rPr/>
      </w:pPr>
      <w:r>
        <w:rPr/>
        <w:t>&lt;/contactorList&gt;</w:t>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43" w:name="_Toc450768888"/>
      <w:bookmarkStart w:id="444" w:name="_Toc369181415"/>
      <w:bookmarkStart w:id="445" w:name="_Toc376012057"/>
      <w:bookmarkEnd w:id="443"/>
      <w:bookmarkEnd w:id="444"/>
      <w:bookmarkEnd w:id="445"/>
      <w:r>
        <w:rPr/>
        <w:t>创建个人联系人群组</w:t>
      </w:r>
    </w:p>
    <w:p>
      <w:pPr>
        <w:pStyle w:val="BlockLabel"/>
        <w:ind w:left="0" w:right="0" w:hanging="0"/>
        <w:rPr/>
      </w:pPr>
      <w:r>
        <w:rPr/>
        <w:t>接口描述</w:t>
      </w:r>
    </w:p>
    <w:p>
      <w:pPr>
        <w:pStyle w:val="Normal"/>
        <w:rPr/>
      </w:pPr>
      <w:r>
        <w:rPr/>
        <w:t>该接口提供创建个人联系人群组功能。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contactorGroup</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contactorGroup</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ContactorGroup</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widowControl w:val="false"/>
              <w:spacing w:before="80" w:after="80"/>
              <w:ind w:left="0" w:right="0" w:hanging="0"/>
              <w:rPr/>
            </w:pPr>
            <w:r>
              <w:rPr/>
              <w:t>个人联系人群组。</w:t>
            </w:r>
          </w:p>
        </w:tc>
      </w:tr>
    </w:tbl>
    <w:p>
      <w:pPr>
        <w:pStyle w:val="Normal"/>
        <w:rPr/>
      </w:pPr>
      <w:r>
        <w:rPr/>
      </w:r>
    </w:p>
    <w:p>
      <w:pPr>
        <w:pStyle w:val="TableDescription"/>
        <w:numPr>
          <w:ilvl w:val="8"/>
          <w:numId w:val="3"/>
        </w:numPr>
        <w:rPr/>
      </w:pPr>
      <w:r>
        <w:rPr/>
        <w:t>ContactorGroup</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groupID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该群组的唯一标识</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groupName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群组名称，长度限制为</w:t>
            </w:r>
            <w:r>
              <w:rPr>
                <w:rFonts w:cs="宋体" w:ascii="宋体" w:hAnsi="宋体"/>
              </w:rPr>
              <w:t>96</w:t>
            </w:r>
            <w:r>
              <w:rPr>
                <w:rFonts w:ascii="宋体" w:hAnsi="宋体" w:cs="宋体"/>
              </w:rPr>
              <w:t>个字符。</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群组描述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contactorName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联系人列表，长度限制为</w:t>
            </w:r>
            <w:r>
              <w:rPr>
                <w:rFonts w:cs="宋体" w:ascii="宋体" w:hAnsi="宋体"/>
              </w:rPr>
              <w:t>96</w:t>
            </w:r>
            <w:r>
              <w:rPr>
                <w:rFonts w:ascii="宋体" w:hAnsi="宋体" w:cs="宋体"/>
              </w:rPr>
              <w:t>个字符。</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POST /rest/{version}/contactorGroup</w:t>
      </w:r>
      <w:r>
        <w:rPr/>
        <w:t xml:space="preserve"> HTTP/1.1</w:t>
      </w:r>
    </w:p>
    <w:p>
      <w:pPr>
        <w:pStyle w:val="Normal"/>
        <w:rPr/>
      </w:pPr>
      <w:r>
        <w:rPr/>
        <w:t>Authorization:Basic NTUyNDI2MTQ3MjY4ODY3Njk4MDAwLTAwMDU=</w:t>
      </w:r>
    </w:p>
    <w:p>
      <w:pPr>
        <w:pStyle w:val="Normal"/>
        <w:rPr/>
      </w:pPr>
      <w:r>
        <w:rPr/>
        <w:t>Content-Type:text/xml</w:t>
      </w:r>
    </w:p>
    <w:p>
      <w:pPr>
        <w:pStyle w:val="Normal"/>
        <w:rPr/>
      </w:pPr>
      <w:r>
        <w:rPr/>
        <w:t>Content-Length:183</w:t>
      </w:r>
    </w:p>
    <w:p>
      <w:pPr>
        <w:pStyle w:val="Normal"/>
        <w:rPr/>
      </w:pPr>
      <w:r>
        <w:rPr/>
      </w:r>
    </w:p>
    <w:p>
      <w:pPr>
        <w:pStyle w:val="Normal"/>
        <w:rPr/>
      </w:pPr>
      <w:r>
        <w:rPr/>
        <w:t>&lt;?xml version="1.0" encoding="UTF-8"?&gt;</w:t>
      </w:r>
    </w:p>
    <w:p>
      <w:pPr>
        <w:pStyle w:val="Normal"/>
        <w:rPr/>
      </w:pPr>
      <w:r>
        <w:rPr/>
        <w:t>&lt;contactorGroup&gt;</w:t>
      </w:r>
    </w:p>
    <w:p>
      <w:pPr>
        <w:pStyle w:val="Normal"/>
        <w:rPr/>
      </w:pPr>
      <w:r>
        <w:rPr/>
        <w:t xml:space="preserve">  </w:t>
      </w:r>
      <w:r>
        <w:rPr/>
        <w:t>&lt;groupID&gt;1&lt;/groupID&gt;</w:t>
      </w:r>
    </w:p>
    <w:p>
      <w:pPr>
        <w:pStyle w:val="Normal"/>
        <w:rPr/>
      </w:pPr>
      <w:r>
        <w:rPr/>
        <w:t xml:space="preserve">  </w:t>
      </w:r>
      <w:r>
        <w:rPr/>
        <w:t>&lt;groupName&gt;groupName1&lt;/groupName&gt;</w:t>
      </w:r>
    </w:p>
    <w:p>
      <w:pPr>
        <w:pStyle w:val="Normal"/>
        <w:rPr/>
      </w:pPr>
      <w:r>
        <w:rPr/>
        <w:t xml:space="preserve">  </w:t>
      </w:r>
      <w:r>
        <w:rPr/>
        <w:t>&lt;description&gt;AddContactorGroup&lt;/description&gt;</w:t>
      </w:r>
    </w:p>
    <w:p>
      <w:pPr>
        <w:pStyle w:val="Normal"/>
        <w:rPr/>
      </w:pPr>
      <w:r>
        <w:rPr/>
        <w:t>&lt;/contactorGroup&gt;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46" w:name="_Toc450768889"/>
      <w:bookmarkStart w:id="447" w:name="_Toc369181416"/>
      <w:bookmarkStart w:id="448" w:name="_Toc376012058"/>
      <w:bookmarkEnd w:id="446"/>
      <w:bookmarkEnd w:id="447"/>
      <w:bookmarkEnd w:id="448"/>
      <w:r>
        <w:rPr/>
        <w:t>修改个人联系人群组</w:t>
      </w:r>
    </w:p>
    <w:p>
      <w:pPr>
        <w:pStyle w:val="BlockLabel"/>
        <w:ind w:left="0" w:right="0" w:hanging="0"/>
        <w:rPr/>
      </w:pPr>
      <w:r>
        <w:rPr/>
        <w:t>接口描述</w:t>
      </w:r>
    </w:p>
    <w:p>
      <w:pPr>
        <w:pStyle w:val="Normal"/>
        <w:rPr/>
      </w:pPr>
      <w:r>
        <w:rPr/>
        <w:t>该接口提供修改个人联系人群组功能。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PUT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contactorGroup/{</w:t>
            </w:r>
            <w:r>
              <w:rPr>
                <w:rFonts w:eastAsia="Times New Roman"/>
              </w:rPr>
              <w:t>groupID</w:t>
            </w:r>
            <w:r>
              <w:rPr/>
              <w: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groupID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联系人群组</w:t>
            </w:r>
            <w:r>
              <w:rPr>
                <w:rFonts w:eastAsia="Times New Roman"/>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contactorGroup</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rFonts w:cs="Arial"/>
              </w:rPr>
              <w:t>Contactor</w:t>
            </w:r>
            <w:r>
              <w:rPr/>
              <w:t>Group</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个人联系人群组。</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PUT /rest/{version}/contactorGroup/{</w:t>
      </w:r>
      <w:r>
        <w:rPr>
          <w:rFonts w:eastAsia="Times New Roman"/>
          <w:b/>
        </w:rPr>
        <w:t>groupID</w:t>
      </w:r>
      <w:r>
        <w:rPr>
          <w:b/>
        </w:rPr>
        <w:t>}</w:t>
      </w:r>
      <w:r>
        <w:rPr/>
        <w:t xml:space="preserve"> HTTP/1.1</w:t>
      </w:r>
    </w:p>
    <w:p>
      <w:pPr>
        <w:pStyle w:val="Normal"/>
        <w:rPr/>
      </w:pPr>
      <w:r>
        <w:rPr/>
        <w:t>Authorization:Basic NTUyNDI2MTQ3MjY4ODY3Njk4MDAwLTAwMDU=</w:t>
      </w:r>
    </w:p>
    <w:p>
      <w:pPr>
        <w:pStyle w:val="Normal"/>
        <w:rPr/>
      </w:pPr>
      <w:r>
        <w:rPr/>
        <w:t>Content-Type:text/xml</w:t>
      </w:r>
    </w:p>
    <w:p>
      <w:pPr>
        <w:pStyle w:val="Normal"/>
        <w:rPr/>
      </w:pPr>
      <w:r>
        <w:rPr/>
        <w:t>Content-Length:145</w:t>
      </w:r>
    </w:p>
    <w:p>
      <w:pPr>
        <w:pStyle w:val="Normal"/>
        <w:rPr/>
      </w:pPr>
      <w:r>
        <w:rPr/>
      </w:r>
    </w:p>
    <w:p>
      <w:pPr>
        <w:pStyle w:val="Normal"/>
        <w:rPr/>
      </w:pPr>
      <w:r>
        <w:rPr/>
        <w:t>&lt;?xml version="1.0" encoding="UTF-8"?&gt;</w:t>
      </w:r>
    </w:p>
    <w:p>
      <w:pPr>
        <w:pStyle w:val="Normal"/>
        <w:rPr/>
      </w:pPr>
      <w:r>
        <w:rPr/>
        <w:t>&lt;contactorGroup&gt;</w:t>
      </w:r>
    </w:p>
    <w:p>
      <w:pPr>
        <w:pStyle w:val="Normal"/>
        <w:rPr/>
      </w:pPr>
      <w:r>
        <w:rPr/>
        <w:t xml:space="preserve">  </w:t>
      </w:r>
      <w:r>
        <w:rPr/>
        <w:t>&lt;groupName&gt;adbc&lt;/groupName&gt;</w:t>
      </w:r>
    </w:p>
    <w:p>
      <w:pPr>
        <w:pStyle w:val="Normal"/>
        <w:rPr/>
      </w:pPr>
      <w:r>
        <w:rPr/>
        <w:t xml:space="preserve">  </w:t>
      </w:r>
      <w:r>
        <w:rPr/>
        <w:t>&lt;description&gt;addgroup&lt;/description&gt;</w:t>
      </w:r>
    </w:p>
    <w:p>
      <w:pPr>
        <w:pStyle w:val="Normal"/>
        <w:rPr/>
      </w:pPr>
      <w:r>
        <w:rPr/>
        <w:t>&lt;/contactorGroup&gt;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122</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&lt;/result&gt;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49" w:name="_Toc450768890"/>
      <w:bookmarkStart w:id="450" w:name="_Toc369181417"/>
      <w:bookmarkStart w:id="451" w:name="_Toc376012059"/>
      <w:bookmarkEnd w:id="449"/>
      <w:bookmarkEnd w:id="450"/>
      <w:bookmarkEnd w:id="451"/>
      <w:r>
        <w:rPr/>
        <w:t>删除个人联系人群组</w:t>
      </w:r>
    </w:p>
    <w:p>
      <w:pPr>
        <w:pStyle w:val="BlockLabel"/>
        <w:ind w:left="0" w:right="0" w:hanging="0"/>
        <w:rPr/>
      </w:pPr>
      <w:r>
        <w:rPr/>
        <w:t>接口描述</w:t>
      </w:r>
    </w:p>
    <w:p>
      <w:pPr>
        <w:pStyle w:val="Normal"/>
        <w:rPr/>
      </w:pPr>
      <w:r>
        <w:rPr/>
        <w:t>该接口提供删除个人联系人群组功能。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DELETE</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contactorGroup/{</w:t>
            </w:r>
            <w:r>
              <w:rPr>
                <w:rFonts w:eastAsia="Times New Roman"/>
              </w:rPr>
              <w:t>groupID</w:t>
            </w:r>
            <w:r>
              <w:rPr/>
              <w: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groupID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联系人群组</w:t>
            </w:r>
            <w:r>
              <w:rPr>
                <w:rFonts w:eastAsia="Times New Roman"/>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DELETE /rest/{version}/contactorGroup/{</w:t>
      </w:r>
      <w:r>
        <w:rPr>
          <w:rFonts w:eastAsia="Times New Roman"/>
          <w:b/>
        </w:rPr>
        <w:t>groupID</w:t>
      </w:r>
      <w:r>
        <w:rPr>
          <w:b/>
        </w:rPr>
        <w:t>}</w:t>
      </w:r>
      <w:r>
        <w:rPr/>
        <w:t xml:space="preserve"> HTTP/1.1</w:t>
      </w:r>
    </w:p>
    <w:p>
      <w:pPr>
        <w:pStyle w:val="Normal"/>
        <w:rPr/>
      </w:pPr>
      <w:r>
        <w:rPr/>
        <w:t>Authorization:Basic NTUyNDI2MTQ3MjY4ODY3Njk4MDAwLTAwMDU=</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52" w:name="_Toc450768891"/>
      <w:bookmarkStart w:id="453" w:name="_Toc369181418"/>
      <w:bookmarkStart w:id="454" w:name="_Toc376012060"/>
      <w:bookmarkEnd w:id="452"/>
      <w:bookmarkEnd w:id="453"/>
      <w:bookmarkEnd w:id="454"/>
      <w:r>
        <w:rPr/>
        <w:t>查看个人联系人群组信息</w:t>
      </w:r>
    </w:p>
    <w:p>
      <w:pPr>
        <w:pStyle w:val="BlockLabel"/>
        <w:ind w:left="0" w:right="0" w:hanging="0"/>
        <w:rPr/>
      </w:pPr>
      <w:r>
        <w:rPr/>
        <w:t>接口描述</w:t>
      </w:r>
    </w:p>
    <w:p>
      <w:pPr>
        <w:pStyle w:val="Normal"/>
        <w:rPr/>
      </w:pPr>
      <w:r>
        <w:rPr/>
        <w:t>该接口提供查看个人联系人群组信息功能。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contactorGroup/{</w:t>
            </w:r>
            <w:r>
              <w:rPr>
                <w:rFonts w:eastAsia="Times New Roman"/>
              </w:rPr>
              <w:t>groupID</w:t>
            </w:r>
            <w:r>
              <w:rPr/>
              <w: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eastAsia="Times New Roman"/>
              </w:rPr>
            </w:pPr>
            <w:r>
              <w:rPr>
                <w:rFonts w:eastAsia="Times New Roman"/>
              </w:rPr>
              <w:t>groupID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联系人群组</w:t>
            </w:r>
            <w:r>
              <w:rPr>
                <w:rFonts w:eastAsia="Times New Roman"/>
              </w:rPr>
              <w:t>ID</w:t>
            </w:r>
            <w:r>
              <w:rPr/>
              <w:t>。</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ascii="宋体" w:hAnsi="宋体" w:cs="宋体"/>
              </w:rPr>
            </w:pPr>
            <w:r>
              <w:rPr>
                <w:rFonts w:ascii="宋体" w:hAnsi="宋体" w:cs="宋体"/>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w:t>
            </w:r>
            <w:r>
              <w:rPr>
                <w:rFonts w:cs="Arial"/>
              </w:rPr>
              <w:t>ontactor</w:t>
            </w:r>
            <w:r>
              <w:rPr/>
              <w:t>GroupResult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Contactor</w:t>
            </w:r>
            <w:r>
              <w:rPr/>
              <w:t>GroupResult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操作结果。</w:t>
            </w:r>
          </w:p>
        </w:tc>
      </w:tr>
    </w:tbl>
    <w:p>
      <w:pPr>
        <w:pStyle w:val="Normal"/>
        <w:rPr/>
      </w:pPr>
      <w:r>
        <w:rPr/>
      </w:r>
    </w:p>
    <w:p>
      <w:pPr>
        <w:pStyle w:val="TableDescription"/>
        <w:numPr>
          <w:ilvl w:val="8"/>
          <w:numId w:val="3"/>
        </w:numPr>
        <w:rPr/>
      </w:pPr>
      <w:r>
        <w:rPr/>
        <w:t>ContactorGroupResult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contactorGroup</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ContactorGroup</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个人联系人群组信息。</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GET /rest/{version}/contactorGroup/{</w:t>
      </w:r>
      <w:r>
        <w:rPr>
          <w:rFonts w:eastAsia="Times New Roman"/>
          <w:b/>
        </w:rPr>
        <w:t>groupID</w:t>
      </w:r>
      <w:r>
        <w:rPr>
          <w:b/>
        </w:rPr>
        <w:t xml:space="preserve">} </w:t>
      </w:r>
      <w:r>
        <w:rPr/>
        <w:t>HTTP/1.1</w:t>
      </w:r>
    </w:p>
    <w:p>
      <w:pPr>
        <w:pStyle w:val="Normal"/>
        <w:rPr/>
      </w:pPr>
      <w:r>
        <w:rPr/>
        <w:t>Authorization:Basic NTUyNDI2MTQ3MjY4ODY3Njk4MDAwLTAwMDU=</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321</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&lt;contactorGroupResult&gt;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&lt;contactorGroup&gt;</w:t>
      </w:r>
    </w:p>
    <w:p>
      <w:pPr>
        <w:pStyle w:val="Normal"/>
        <w:rPr/>
      </w:pPr>
      <w:r>
        <w:rPr/>
        <w:t xml:space="preserve">    </w:t>
      </w:r>
      <w:r>
        <w:rPr/>
        <w:t>&lt;groupID&gt;3589&lt;/groupID&gt;</w:t>
      </w:r>
    </w:p>
    <w:p>
      <w:pPr>
        <w:pStyle w:val="Normal"/>
        <w:rPr/>
      </w:pPr>
      <w:r>
        <w:rPr/>
        <w:t xml:space="preserve">    </w:t>
      </w:r>
      <w:r>
        <w:rPr/>
        <w:t>&lt;groupName&gt;groupName&lt;/groupName&gt;</w:t>
      </w:r>
    </w:p>
    <w:p>
      <w:pPr>
        <w:pStyle w:val="Normal"/>
        <w:rPr/>
      </w:pPr>
      <w:r>
        <w:rPr/>
        <w:t xml:space="preserve">    </w:t>
      </w:r>
      <w:r>
        <w:rPr/>
        <w:t>&lt;description&gt;addgroup&lt;/description&gt;</w:t>
      </w:r>
    </w:p>
    <w:p>
      <w:pPr>
        <w:pStyle w:val="Normal"/>
        <w:rPr/>
      </w:pPr>
      <w:r>
        <w:rPr/>
        <w:t xml:space="preserve">  </w:t>
      </w:r>
      <w:r>
        <w:rPr/>
        <w:t>&lt;/contactorGroup&gt;</w:t>
      </w:r>
    </w:p>
    <w:p>
      <w:pPr>
        <w:pStyle w:val="Normal"/>
        <w:rPr/>
      </w:pPr>
      <w:r>
        <w:rPr/>
        <w:t>&lt;/contactorGroupResult&gt;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55" w:name="_Toc450768892"/>
      <w:bookmarkStart w:id="456" w:name="_Toc369181419"/>
      <w:bookmarkStart w:id="457" w:name="_Toc376012061"/>
      <w:bookmarkEnd w:id="455"/>
      <w:bookmarkEnd w:id="456"/>
      <w:bookmarkEnd w:id="457"/>
      <w:r>
        <w:rPr/>
        <w:t>查看个人联系人群组列表</w:t>
      </w:r>
    </w:p>
    <w:p>
      <w:pPr>
        <w:pStyle w:val="BlockLabel"/>
        <w:ind w:left="0" w:right="0" w:hanging="0"/>
        <w:rPr/>
      </w:pPr>
      <w:r>
        <w:rPr/>
        <w:t>接口描述</w:t>
      </w:r>
    </w:p>
    <w:p>
      <w:pPr>
        <w:pStyle w:val="Normal"/>
        <w:rPr/>
      </w:pPr>
      <w:r>
        <w:rPr/>
        <w:t>该接口提供查看个人联系人列表功能。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contactorGroupList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contactorGroupFilter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spacing w:before="80" w:after="80"/>
              <w:jc w:val="both"/>
              <w:rPr/>
            </w:pPr>
            <w:r>
              <w:rPr/>
              <w:t>查询过滤条件，请参考</w:t>
            </w:r>
            <w:r>
              <w:rPr>
                <w:rFonts w:eastAsia="Times New Roman" w:ascii="Arial" w:hAnsi="Arial"/>
              </w:rPr>
              <w:t>Filter</w:t>
            </w:r>
            <w:r>
              <w:rPr/>
              <w:t>的说明。</w:t>
            </w:r>
          </w:p>
          <w:p>
            <w:pPr>
              <w:pStyle w:val="Style44"/>
              <w:rPr/>
            </w:pPr>
            <w:r>
              <w:rPr>
                <w:rFonts w:eastAsia="Times New Roman"/>
              </w:rPr>
              <w:t>ContactorGroup</w:t>
            </w:r>
            <w:r>
              <w:rPr/>
              <w:t>数据结构支持过滤查找的字段：</w:t>
            </w:r>
            <w:r>
              <w:rPr>
                <w:rFonts w:eastAsia="Times New Roman"/>
              </w:rPr>
              <w:t>groupID</w:t>
            </w:r>
            <w:r>
              <w:rPr/>
              <w:t>、</w:t>
            </w:r>
            <w:r>
              <w:rPr>
                <w:rFonts w:eastAsia="Times New Roman"/>
              </w:rPr>
              <w:t>groupName</w:t>
            </w:r>
            <w:r>
              <w:rPr/>
              <w:t>、</w:t>
            </w:r>
            <w:r>
              <w:rPr>
                <w:rFonts w:eastAsia="Times New Roman"/>
              </w:rPr>
              <w:t>contactorName</w:t>
            </w:r>
            <w:r>
              <w:rPr/>
              <w:t>、</w:t>
            </w:r>
            <w:r>
              <w:rPr>
                <w:rFonts w:eastAsia="Times New Roman"/>
              </w:rPr>
              <w:t>description</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contactorGroupList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ListResult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查询结果。</w:t>
            </w:r>
          </w:p>
        </w:tc>
      </w:tr>
    </w:tbl>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POST /rest/{version}/contactorGroupList </w:t>
      </w:r>
      <w:r>
        <w:rPr/>
        <w:t>HTTP/1.1</w:t>
      </w:r>
    </w:p>
    <w:p>
      <w:pPr>
        <w:pStyle w:val="Normal"/>
        <w:rPr/>
      </w:pPr>
      <w:r>
        <w:rPr/>
        <w:t>Authorization:Basic NTUyNDI2MTQ3MjY4ODY3Njk4MDAwLTAwMDU=</w:t>
      </w:r>
    </w:p>
    <w:p>
      <w:pPr>
        <w:pStyle w:val="Normal"/>
        <w:rPr/>
      </w:pPr>
      <w:r>
        <w:rPr/>
        <w:t>Content-Type:text/xml</w:t>
      </w:r>
    </w:p>
    <w:p>
      <w:pPr>
        <w:pStyle w:val="Normal"/>
        <w:rPr/>
      </w:pPr>
      <w:r>
        <w:rPr/>
        <w:t>Content-Length:346</w:t>
      </w:r>
    </w:p>
    <w:p>
      <w:pPr>
        <w:pStyle w:val="Normal"/>
        <w:rPr/>
      </w:pPr>
      <w:r>
        <w:rPr/>
      </w:r>
    </w:p>
    <w:p>
      <w:pPr>
        <w:pStyle w:val="Normal"/>
        <w:rPr/>
      </w:pPr>
      <w:r>
        <w:rPr/>
        <w:t>&lt;?xml version="1.0" encoding="UTF-8"?&gt;</w:t>
      </w:r>
    </w:p>
    <w:p>
      <w:pPr>
        <w:pStyle w:val="Normal"/>
        <w:rPr/>
      </w:pPr>
      <w:r>
        <w:rPr/>
        <w:t>&lt;contactorGroupFilter&gt;</w:t>
      </w:r>
    </w:p>
    <w:p>
      <w:pPr>
        <w:pStyle w:val="Normal"/>
        <w:rPr/>
      </w:pPr>
      <w:r>
        <w:rPr/>
        <w:t xml:space="preserve">  </w:t>
      </w:r>
      <w:r>
        <w:rPr/>
        <w:t>&lt;resultFields xsi:nil="true"/&gt;</w:t>
      </w:r>
    </w:p>
    <w:p>
      <w:pPr>
        <w:pStyle w:val="Normal"/>
        <w:rPr/>
      </w:pPr>
      <w:r>
        <w:rPr/>
        <w:t xml:space="preserve">  </w:t>
      </w:r>
      <w:r>
        <w:rPr/>
        <w:t>&lt;conditions&gt;</w:t>
      </w:r>
    </w:p>
    <w:p>
      <w:pPr>
        <w:pStyle w:val="Normal"/>
        <w:rPr/>
      </w:pPr>
      <w:r>
        <w:rPr/>
        <w:t xml:space="preserve">    </w:t>
      </w:r>
      <w:r>
        <w:rPr/>
        <w:t>&lt;key&gt;groupName&lt;/key&gt;</w:t>
      </w:r>
    </w:p>
    <w:p>
      <w:pPr>
        <w:pStyle w:val="Normal"/>
        <w:rPr/>
      </w:pPr>
      <w:r>
        <w:rPr/>
        <w:t xml:space="preserve">    </w:t>
      </w:r>
      <w:r>
        <w:rPr/>
        <w:t>&lt;value&gt;groupName1&lt;/value&gt;</w:t>
      </w:r>
    </w:p>
    <w:p>
      <w:pPr>
        <w:pStyle w:val="Normal"/>
        <w:rPr/>
      </w:pPr>
      <w:r>
        <w:rPr/>
        <w:t xml:space="preserve">    </w:t>
      </w:r>
      <w:r>
        <w:rPr/>
        <w:t>&lt;matching&gt;like&lt;/matching&gt;</w:t>
      </w:r>
    </w:p>
    <w:p>
      <w:pPr>
        <w:pStyle w:val="Normal"/>
        <w:rPr/>
      </w:pPr>
      <w:r>
        <w:rPr/>
        <w:t xml:space="preserve">  </w:t>
      </w:r>
      <w:r>
        <w:rPr/>
        <w:t>&lt;/conditions&gt;</w:t>
      </w:r>
    </w:p>
    <w:p>
      <w:pPr>
        <w:pStyle w:val="Normal"/>
        <w:rPr/>
      </w:pPr>
      <w:r>
        <w:rPr/>
        <w:t xml:space="preserve">  </w:t>
      </w:r>
      <w:r>
        <w:rPr/>
        <w:t>&lt;isAscend&gt;true&lt;/isAscend&gt;</w:t>
      </w:r>
    </w:p>
    <w:p>
      <w:pPr>
        <w:pStyle w:val="Normal"/>
        <w:rPr/>
      </w:pPr>
      <w:r>
        <w:rPr/>
        <w:t xml:space="preserve">  </w:t>
      </w:r>
      <w:r>
        <w:rPr/>
        <w:t>&lt;pageIndex&gt;1&lt;/pageIndex&gt;</w:t>
      </w:r>
    </w:p>
    <w:p>
      <w:pPr>
        <w:pStyle w:val="Normal"/>
        <w:rPr/>
      </w:pPr>
      <w:r>
        <w:rPr/>
        <w:t xml:space="preserve">  </w:t>
      </w:r>
      <w:r>
        <w:rPr/>
        <w:t>&lt;pageSize&gt;10&lt;/pageSize&gt;</w:t>
      </w:r>
    </w:p>
    <w:p>
      <w:pPr>
        <w:pStyle w:val="Normal"/>
        <w:rPr/>
      </w:pPr>
      <w:r>
        <w:rPr/>
        <w:t>&lt;/contactorGroupFilter&gt;</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731</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&lt;contactorGroupList&gt;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&lt;page&gt;</w:t>
      </w:r>
    </w:p>
    <w:p>
      <w:pPr>
        <w:pStyle w:val="Normal"/>
        <w:rPr/>
      </w:pPr>
      <w:r>
        <w:rPr/>
        <w:t xml:space="preserve">    </w:t>
      </w:r>
      <w:r>
        <w:rPr/>
        <w:t>&lt;index&gt;1&lt;/index&gt;</w:t>
      </w:r>
    </w:p>
    <w:p>
      <w:pPr>
        <w:pStyle w:val="Normal"/>
        <w:rPr/>
      </w:pPr>
      <w:r>
        <w:rPr/>
        <w:t xml:space="preserve">    </w:t>
      </w:r>
      <w:r>
        <w:rPr/>
        <w:t>&lt;total&gt;1&lt;/total&gt;</w:t>
      </w:r>
    </w:p>
    <w:p>
      <w:pPr>
        <w:pStyle w:val="Normal"/>
        <w:rPr/>
      </w:pPr>
      <w:r>
        <w:rPr/>
        <w:t xml:space="preserve">    </w:t>
      </w:r>
      <w:r>
        <w:rPr/>
        <w:t>&lt;hasPrev&gt;false&lt;/hasPrev&gt;</w:t>
      </w:r>
    </w:p>
    <w:p>
      <w:pPr>
        <w:pStyle w:val="Normal"/>
        <w:rPr/>
      </w:pPr>
      <w:r>
        <w:rPr/>
        <w:t xml:space="preserve">    </w:t>
      </w:r>
      <w:r>
        <w:rPr/>
        <w:t>&lt;hasNext&gt;false&lt;/hasNext&gt;</w:t>
      </w:r>
    </w:p>
    <w:p>
      <w:pPr>
        <w:pStyle w:val="Normal"/>
        <w:rPr/>
      </w:pPr>
      <w:r>
        <w:rPr/>
        <w:t xml:space="preserve">    </w:t>
      </w:r>
      <w:r>
        <w:rPr/>
        <w:t>&lt;hasFirst&gt;false&lt;/hasFirst&gt;</w:t>
      </w:r>
    </w:p>
    <w:p>
      <w:pPr>
        <w:pStyle w:val="Normal"/>
        <w:rPr/>
      </w:pPr>
      <w:r>
        <w:rPr/>
        <w:t xml:space="preserve">    </w:t>
      </w:r>
      <w:r>
        <w:rPr/>
        <w:t>&lt;hasLast&gt;false&lt;/hasLast&gt;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&lt;key&gt;groupID&lt;/key&gt;</w:t>
      </w:r>
    </w:p>
    <w:p>
      <w:pPr>
        <w:pStyle w:val="Normal"/>
        <w:rPr/>
      </w:pPr>
      <w:r>
        <w:rPr/>
        <w:t xml:space="preserve">        </w:t>
      </w:r>
      <w:r>
        <w:rPr/>
        <w:t>&lt;value&gt;3512&lt;/value&gt;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&lt;key&gt;groupName&lt;/key&gt;</w:t>
      </w:r>
    </w:p>
    <w:p>
      <w:pPr>
        <w:pStyle w:val="Normal"/>
        <w:rPr/>
      </w:pPr>
      <w:r>
        <w:rPr/>
        <w:t xml:space="preserve">        </w:t>
      </w:r>
      <w:r>
        <w:rPr/>
        <w:t>&lt;value&gt;groupName1&lt;/value&gt;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&lt;key&gt;description&lt;/key&gt;</w:t>
      </w:r>
    </w:p>
    <w:p>
      <w:pPr>
        <w:pStyle w:val="Normal"/>
        <w:rPr/>
      </w:pPr>
      <w:r>
        <w:rPr/>
        <w:t xml:space="preserve">        </w:t>
      </w:r>
      <w:r>
        <w:rPr/>
        <w:t>&lt;value&gt;AddContactorGroup&lt;/value&gt;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&lt;key&gt;contactorName&lt;/key&gt;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&lt;/page&gt;</w:t>
      </w:r>
    </w:p>
    <w:p>
      <w:pPr>
        <w:pStyle w:val="Normal"/>
        <w:rPr/>
      </w:pPr>
      <w:r>
        <w:rPr/>
        <w:t>&lt;/contactorGroupList&gt;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58" w:name="_Toc450768893"/>
      <w:bookmarkStart w:id="459" w:name="_Toc369181420"/>
      <w:bookmarkStart w:id="460" w:name="_Toc376012062"/>
      <w:bookmarkEnd w:id="458"/>
      <w:bookmarkEnd w:id="459"/>
      <w:bookmarkEnd w:id="460"/>
      <w:r>
        <w:rPr/>
        <w:t>查询授权的会议室</w:t>
      </w:r>
    </w:p>
    <w:p>
      <w:pPr>
        <w:pStyle w:val="BlockLabel"/>
        <w:ind w:left="0" w:right="0" w:hanging="0"/>
        <w:rPr/>
      </w:pPr>
      <w:r>
        <w:rPr/>
        <w:t>接口描述</w:t>
      </w:r>
    </w:p>
    <w:p>
      <w:pPr>
        <w:pStyle w:val="Normal"/>
        <w:rPr/>
      </w:pPr>
      <w:r>
        <w:rPr/>
        <w:t>该接口提供查看授权的会议室。</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/rest/{version}/authTerminalList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au</w:t>
            </w:r>
            <w:r>
              <w:rPr>
                <w:rFonts w:eastAsia="Times New Roman"/>
              </w:rPr>
              <w:t>thTerminalFilter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宋体"/>
              </w:rPr>
            </w:pPr>
            <w:r>
              <w:rPr>
                <w:rFonts w:cs="宋体"/>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eastAsia="Times New Roman"/>
              </w:rPr>
            </w:pPr>
            <w:r>
              <w:rPr>
                <w:rFonts w:eastAsia="Times New Roman"/>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TableText"/>
              <w:spacing w:before="80" w:after="80"/>
              <w:jc w:val="both"/>
              <w:rPr/>
            </w:pPr>
            <w:r>
              <w:rPr>
                <w:rFonts w:cs="宋体"/>
              </w:rPr>
              <w:t>查询条件</w:t>
            </w:r>
            <w:r>
              <w:rPr>
                <w:rFonts w:eastAsia="Times New Roman" w:cs="Times New Roman"/>
              </w:rPr>
              <w:t>(</w:t>
            </w:r>
            <w:r>
              <w:rPr>
                <w:rFonts w:eastAsia="Times New Roman"/>
              </w:rPr>
              <w:t>directoryID</w:t>
            </w:r>
            <w:r>
              <w:rPr>
                <w:rFonts w:cs="宋体"/>
              </w:rPr>
              <w:t>，</w:t>
            </w:r>
            <w:r>
              <w:rPr>
                <w:rFonts w:eastAsia="Times New Roman" w:cs="Times New Roman"/>
              </w:rPr>
              <w:t xml:space="preserve">name </w:t>
            </w:r>
            <w:r>
              <w:rPr>
                <w:rFonts w:cs="宋体"/>
              </w:rPr>
              <w:t>，</w:t>
            </w:r>
            <w:r>
              <w:rPr>
                <w:rFonts w:eastAsia="Times New Roman" w:cs="Times New Roman"/>
              </w:rPr>
              <w:t>phone)</w:t>
            </w:r>
          </w:p>
          <w:p>
            <w:pPr>
              <w:pStyle w:val="TableText"/>
              <w:jc w:val="both"/>
              <w:rPr/>
            </w:pPr>
            <w:r>
              <w:rPr>
                <w:rFonts w:cs="宋体"/>
              </w:rPr>
              <w:t>说明：此接口不支持</w:t>
            </w:r>
            <w:r>
              <w:rPr/>
              <w:t>isAscend</w:t>
            </w:r>
            <w:r>
              <w:rPr/>
              <w:t>、</w:t>
            </w:r>
            <w:r>
              <w:rPr/>
              <w:t>sortField</w:t>
            </w:r>
            <w:r>
              <w:rPr/>
              <w:t>字段，</w:t>
            </w:r>
            <w:r>
              <w:rPr>
                <w:rFonts w:eastAsia="Times New Roman" w:ascii="Arial" w:hAnsi="Arial"/>
              </w:rPr>
              <w:t>Condition</w:t>
            </w:r>
            <w:r>
              <w:rPr>
                <w:rFonts w:cs="宋体"/>
              </w:rPr>
              <w:t>支持按照如下字段模糊查询</w:t>
            </w:r>
            <w:r>
              <w:rPr>
                <w:rFonts w:eastAsia="Times New Roman" w:ascii="Arial" w:hAnsi="Arial"/>
              </w:rPr>
              <w:t>:</w:t>
            </w:r>
          </w:p>
          <w:p>
            <w:pPr>
              <w:pStyle w:val="TableText"/>
              <w:jc w:val="both"/>
              <w:rPr/>
            </w:pPr>
            <w:r>
              <w:rPr>
                <w:rFonts w:cs="宋体"/>
              </w:rPr>
              <w:t>名称</w:t>
            </w:r>
            <w:r>
              <w:rPr>
                <w:rFonts w:eastAsia="Times New Roman" w:cs="Times New Roman"/>
              </w:rPr>
              <w:t>:</w:t>
            </w:r>
            <w:r>
              <w:rPr>
                <w:rFonts w:eastAsia="Times New Roman" w:cs="宋体"/>
              </w:rPr>
              <w:t xml:space="preserve"> NAME</w:t>
            </w:r>
          </w:p>
          <w:p>
            <w:pPr>
              <w:pStyle w:val="Style44"/>
              <w:rPr/>
            </w:pPr>
            <w:r>
              <w:rPr>
                <w:rFonts w:cs="宋体"/>
              </w:rPr>
              <w:t>电话号码</w:t>
            </w:r>
            <w:r>
              <w:rPr>
                <w:rFonts w:eastAsia="Times New Roman"/>
              </w:rPr>
              <w:t>:</w:t>
            </w:r>
            <w:r>
              <w:rPr>
                <w:rFonts w:eastAsia="Times New Roman" w:cs="宋体"/>
              </w:rPr>
              <w:t xml:space="preserve"> PHONE</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au</w:t>
            </w:r>
            <w:r>
              <w:rPr>
                <w:rFonts w:eastAsia="Times New Roman"/>
              </w:rPr>
              <w:t>thTerminal</w:t>
            </w:r>
            <w:r>
              <w:rPr>
                <w:rFonts w:cs="Arial"/>
              </w:rPr>
              <w:t>List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ListResult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spacing w:lineRule="auto" w:line="240"/>
              <w:rPr/>
            </w:pPr>
            <w:r>
              <w:rPr/>
              <w:t>查询结果。</w:t>
            </w:r>
          </w:p>
          <w:p>
            <w:pPr>
              <w:pStyle w:val="Style44"/>
              <w:spacing w:lineRule="auto" w:line="240"/>
              <w:rPr>
                <w:rFonts w:cs="Arial"/>
              </w:rPr>
            </w:pPr>
            <w:r>
              <w:rPr>
                <w:rFonts w:cs="Arial"/>
              </w:rPr>
              <w:t>结果数据的</w:t>
            </w:r>
            <w:r>
              <w:rPr>
                <w:rFonts w:cs="Arial"/>
              </w:rPr>
              <w:t>key</w:t>
            </w:r>
            <w:r>
              <w:rPr>
                <w:rFonts w:cs="Arial"/>
              </w:rPr>
              <w:t>有以下这些：</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 xml:space="preserve">directoryID </w:t>
            </w:r>
            <w:r>
              <w:rPr>
                <w:rFonts w:ascii="Arial" w:hAnsi="Arial"/>
                <w:color w:val="000000"/>
                <w:sz w:val="20"/>
                <w:szCs w:val="20"/>
              </w:rPr>
              <w:t>（终端的分组标识）</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directoryName</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terminalID</w:t>
              <w:tab/>
            </w:r>
            <w:r>
              <w:rPr>
                <w:rFonts w:ascii="Arial" w:hAnsi="Arial"/>
                <w:color w:val="000000"/>
                <w:sz w:val="20"/>
                <w:szCs w:val="20"/>
              </w:rPr>
              <w:t>终端</w:t>
            </w:r>
            <w:r>
              <w:rPr>
                <w:rFonts w:ascii="Arial" w:hAnsi="Arial"/>
                <w:color w:val="000000"/>
                <w:sz w:val="20"/>
                <w:szCs w:val="20"/>
              </w:rPr>
              <w:t>ID</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terminalName</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terminalType</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phone</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 xml:space="preserve">leftPhone </w:t>
            </w:r>
            <w:r>
              <w:rPr>
                <w:rFonts w:ascii="Arial" w:hAnsi="Arial"/>
                <w:color w:val="000000"/>
                <w:sz w:val="20"/>
                <w:szCs w:val="20"/>
              </w:rPr>
              <w:t>（智真</w:t>
            </w:r>
            <w:r>
              <w:rPr>
                <w:rFonts w:ascii="Arial" w:hAnsi="Arial"/>
                <w:color w:val="000000"/>
                <w:sz w:val="20"/>
                <w:szCs w:val="20"/>
              </w:rPr>
              <w:t>3</w:t>
            </w:r>
            <w:r>
              <w:rPr>
                <w:rFonts w:ascii="Arial" w:hAnsi="Arial"/>
                <w:color w:val="000000"/>
                <w:sz w:val="20"/>
                <w:szCs w:val="20"/>
              </w:rPr>
              <w:t>屏、思科三屏终端才涉及</w:t>
            </w:r>
            <w:r>
              <w:rPr>
                <w:rFonts w:ascii="Arial" w:hAnsi="Arial"/>
                <w:color w:val="000000"/>
                <w:sz w:val="20"/>
                <w:szCs w:val="20"/>
              </w:rPr>
              <w:t>leftPhone</w:t>
            </w:r>
            <w:r>
              <w:rPr>
                <w:rFonts w:ascii="Arial" w:hAnsi="Arial"/>
                <w:color w:val="000000"/>
                <w:sz w:val="20"/>
                <w:szCs w:val="20"/>
              </w:rPr>
              <w:t>、</w:t>
            </w:r>
            <w:r>
              <w:rPr>
                <w:rFonts w:ascii="Arial" w:hAnsi="Arial"/>
                <w:color w:val="000000"/>
                <w:sz w:val="20"/>
                <w:szCs w:val="20"/>
              </w:rPr>
              <w:t xml:space="preserve">rightPhone </w:t>
            </w:r>
            <w:r>
              <w:rPr>
                <w:rFonts w:ascii="Arial" w:hAnsi="Arial"/>
                <w:color w:val="000000"/>
                <w:sz w:val="20"/>
                <w:szCs w:val="20"/>
              </w:rPr>
              <w:t>这</w:t>
            </w:r>
            <w:r>
              <w:rPr>
                <w:rFonts w:ascii="Arial" w:hAnsi="Arial"/>
                <w:color w:val="000000"/>
                <w:sz w:val="20"/>
                <w:szCs w:val="20"/>
              </w:rPr>
              <w:t>2</w:t>
            </w:r>
            <w:r>
              <w:rPr>
                <w:rFonts w:ascii="Arial" w:hAnsi="Arial"/>
                <w:color w:val="000000"/>
                <w:sz w:val="20"/>
                <w:szCs w:val="20"/>
              </w:rPr>
              <w:t>个字段。）</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rightPhone</w:t>
            </w:r>
          </w:p>
          <w:p>
            <w:pPr>
              <w:pStyle w:val="Normal"/>
              <w:keepNext/>
              <w:widowControl w:val="false"/>
              <w:numPr>
                <w:ilvl w:val="0"/>
                <w:numId w:val="8"/>
              </w:numPr>
              <w:tabs>
                <w:tab w:val="left" w:pos="0" w:leader="none"/>
              </w:tabs>
              <w:snapToGrid w:val="true"/>
              <w:spacing w:lineRule="auto" w:line="240" w:before="0" w:after="0"/>
              <w:rPr>
                <w:rFonts w:ascii="Arial" w:hAnsi="Arial"/>
                <w:color w:val="000000"/>
                <w:sz w:val="20"/>
                <w:szCs w:val="20"/>
              </w:rPr>
            </w:pPr>
            <w:r>
              <w:rPr>
                <w:rFonts w:ascii="Arial" w:hAnsi="Arial"/>
                <w:color w:val="000000"/>
                <w:sz w:val="20"/>
                <w:szCs w:val="20"/>
              </w:rPr>
              <w:t>description</w:t>
            </w:r>
          </w:p>
          <w:p>
            <w:pPr>
              <w:pStyle w:val="Normal"/>
              <w:keepNext/>
              <w:widowControl w:val="false"/>
              <w:tabs>
                <w:tab w:val="left" w:pos="0" w:leader="none"/>
              </w:tabs>
              <w:snapToGrid w:val="true"/>
              <w:spacing w:lineRule="auto" w:line="240" w:before="0" w:after="0"/>
              <w:ind w:left="0" w:right="0" w:hanging="0"/>
              <w:rPr>
                <w:rFonts w:ascii="Arial" w:hAnsi="Arial"/>
                <w:color w:val="000000"/>
                <w:sz w:val="20"/>
                <w:szCs w:val="20"/>
              </w:rPr>
            </w:pPr>
            <w:r>
              <w:rPr>
                <w:rFonts w:ascii="Arial" w:hAnsi="Arial"/>
                <w:color w:val="000000"/>
                <w:sz w:val="20"/>
                <w:szCs w:val="20"/>
              </w:rPr>
            </w:r>
          </w:p>
          <w:p>
            <w:pPr>
              <w:pStyle w:val="Normal"/>
              <w:keepNext/>
              <w:widowControl w:val="false"/>
              <w:tabs>
                <w:tab w:val="left" w:pos="0" w:leader="none"/>
              </w:tabs>
              <w:snapToGrid w:val="true"/>
              <w:spacing w:lineRule="auto" w:line="240" w:before="0" w:after="0"/>
              <w:ind w:left="0" w:right="0" w:hanging="0"/>
              <w:rPr>
                <w:rFonts w:ascii="Arial" w:hAnsi="Arial"/>
                <w:color w:val="000000"/>
                <w:sz w:val="20"/>
                <w:szCs w:val="20"/>
              </w:rPr>
            </w:pPr>
            <w:r>
              <w:rPr>
                <w:rFonts w:ascii="Arial" w:hAnsi="Arial"/>
                <w:color w:val="000000"/>
                <w:sz w:val="20"/>
                <w:szCs w:val="20"/>
              </w:rPr>
            </w:r>
          </w:p>
          <w:p>
            <w:pPr>
              <w:pStyle w:val="Normal"/>
              <w:keepNext/>
              <w:widowControl w:val="false"/>
              <w:tabs>
                <w:tab w:val="left" w:pos="0" w:leader="none"/>
              </w:tabs>
              <w:snapToGrid w:val="true"/>
              <w:spacing w:lineRule="auto" w:line="240" w:before="0" w:after="0"/>
              <w:ind w:left="0" w:right="0" w:hanging="0"/>
              <w:rPr>
                <w:rFonts w:ascii="Arial" w:hAnsi="Arial"/>
                <w:color w:val="000000"/>
                <w:sz w:val="20"/>
                <w:szCs w:val="20"/>
              </w:rPr>
            </w:pPr>
            <w:r>
              <w:rPr>
                <w:rFonts w:ascii="Arial" w:hAnsi="Arial"/>
                <w:color w:val="000000"/>
                <w:sz w:val="20"/>
                <w:szCs w:val="20"/>
              </w:rPr>
              <w:t>其中，</w:t>
            </w:r>
            <w:r>
              <w:rPr>
                <w:rFonts w:ascii="Arial" w:hAnsi="Arial"/>
                <w:color w:val="000000"/>
                <w:sz w:val="20"/>
                <w:szCs w:val="20"/>
              </w:rPr>
              <w:t xml:space="preserve">terminalType </w:t>
            </w:r>
            <w:r>
              <w:rPr>
                <w:rFonts w:ascii="Arial" w:hAnsi="Arial"/>
                <w:color w:val="000000"/>
                <w:sz w:val="20"/>
                <w:szCs w:val="20"/>
              </w:rPr>
              <w:t>枚举值取值如下：</w:t>
            </w:r>
          </w:p>
          <w:p>
            <w:pPr>
              <w:pStyle w:val="Normal"/>
              <w:keepNext/>
              <w:widowControl w:val="false"/>
              <w:numPr>
                <w:ilvl w:val="0"/>
                <w:numId w:val="7"/>
              </w:numPr>
              <w:tabs>
                <w:tab w:val="left" w:pos="0" w:leader="none"/>
              </w:tabs>
              <w:snapToGrid w:val="true"/>
              <w:spacing w:lineRule="auto" w:line="240" w:before="0" w:after="0"/>
              <w:rPr>
                <w:rFonts w:ascii="宋体" w:hAnsi="宋体" w:cs="宋体"/>
                <w:color w:val="000000"/>
                <w:sz w:val="20"/>
                <w:szCs w:val="20"/>
              </w:rPr>
            </w:pPr>
            <w:r>
              <w:rPr>
                <w:rFonts w:cs="宋体" w:ascii="宋体" w:hAnsi="宋体"/>
                <w:color w:val="000000"/>
                <w:sz w:val="20"/>
                <w:szCs w:val="20"/>
              </w:rPr>
              <w:t>singleTP</w:t>
            </w:r>
            <w:r>
              <w:rPr>
                <w:rFonts w:ascii="宋体" w:hAnsi="宋体" w:cs="宋体"/>
                <w:color w:val="000000"/>
                <w:sz w:val="20"/>
                <w:szCs w:val="20"/>
              </w:rPr>
              <w:t>（华为单屏）</w:t>
            </w:r>
          </w:p>
          <w:p>
            <w:pPr>
              <w:pStyle w:val="Normal"/>
              <w:keepNext/>
              <w:widowControl w:val="false"/>
              <w:numPr>
                <w:ilvl w:val="0"/>
                <w:numId w:val="7"/>
              </w:numPr>
              <w:tabs>
                <w:tab w:val="left" w:pos="0" w:leader="none"/>
              </w:tabs>
              <w:snapToGrid w:val="true"/>
              <w:spacing w:lineRule="auto" w:line="240" w:before="0" w:after="0"/>
              <w:rPr>
                <w:rFonts w:ascii="宋体" w:hAnsi="宋体" w:cs="宋体"/>
                <w:color w:val="000000"/>
                <w:sz w:val="20"/>
                <w:szCs w:val="20"/>
              </w:rPr>
            </w:pPr>
            <w:r>
              <w:rPr>
                <w:rFonts w:cs="宋体" w:ascii="宋体" w:hAnsi="宋体"/>
                <w:color w:val="000000"/>
                <w:sz w:val="20"/>
                <w:szCs w:val="20"/>
              </w:rPr>
              <w:t>threeTP (</w:t>
            </w:r>
            <w:r>
              <w:rPr>
                <w:rFonts w:ascii="宋体" w:hAnsi="宋体" w:cs="宋体"/>
                <w:color w:val="000000"/>
                <w:sz w:val="20"/>
                <w:szCs w:val="20"/>
              </w:rPr>
              <w:t>华为三屏</w:t>
            </w:r>
            <w:r>
              <w:rPr>
                <w:rFonts w:cs="宋体" w:ascii="宋体" w:hAnsi="宋体"/>
                <w:color w:val="000000"/>
                <w:sz w:val="20"/>
                <w:szCs w:val="20"/>
              </w:rPr>
              <w:t>)</w:t>
            </w:r>
          </w:p>
          <w:p>
            <w:pPr>
              <w:pStyle w:val="Normal"/>
              <w:keepNext/>
              <w:widowControl w:val="false"/>
              <w:numPr>
                <w:ilvl w:val="0"/>
                <w:numId w:val="7"/>
              </w:numPr>
              <w:tabs>
                <w:tab w:val="left" w:pos="0" w:leader="none"/>
              </w:tabs>
              <w:snapToGrid w:val="true"/>
              <w:spacing w:lineRule="auto" w:line="240" w:before="0" w:after="0"/>
              <w:rPr>
                <w:rFonts w:ascii="宋体" w:hAnsi="宋体" w:cs="宋体"/>
                <w:color w:val="000000"/>
                <w:sz w:val="20"/>
                <w:szCs w:val="20"/>
              </w:rPr>
            </w:pPr>
            <w:r>
              <w:rPr>
                <w:rFonts w:cs="宋体" w:ascii="宋体" w:hAnsi="宋体"/>
                <w:color w:val="000000"/>
                <w:sz w:val="20"/>
                <w:szCs w:val="20"/>
              </w:rPr>
              <w:t>singleCiscoTP (</w:t>
            </w:r>
            <w:r>
              <w:rPr>
                <w:rFonts w:ascii="宋体" w:hAnsi="宋体" w:cs="宋体"/>
                <w:color w:val="000000"/>
                <w:sz w:val="20"/>
                <w:szCs w:val="20"/>
              </w:rPr>
              <w:t>思科单屏</w:t>
            </w:r>
            <w:r>
              <w:rPr>
                <w:rFonts w:cs="宋体" w:ascii="宋体" w:hAnsi="宋体"/>
                <w:color w:val="000000"/>
                <w:sz w:val="20"/>
                <w:szCs w:val="20"/>
              </w:rPr>
              <w:t>)</w:t>
            </w:r>
          </w:p>
          <w:p>
            <w:pPr>
              <w:pStyle w:val="Normal"/>
              <w:keepNext/>
              <w:widowControl w:val="false"/>
              <w:numPr>
                <w:ilvl w:val="0"/>
                <w:numId w:val="7"/>
              </w:numPr>
              <w:tabs>
                <w:tab w:val="left" w:pos="0" w:leader="none"/>
              </w:tabs>
              <w:snapToGrid w:val="true"/>
              <w:spacing w:lineRule="auto" w:line="240" w:before="0" w:after="0"/>
              <w:rPr>
                <w:rFonts w:ascii="宋体" w:hAnsi="宋体" w:cs="宋体"/>
                <w:color w:val="000000"/>
                <w:sz w:val="20"/>
                <w:szCs w:val="20"/>
              </w:rPr>
            </w:pPr>
            <w:r>
              <w:rPr>
                <w:rFonts w:cs="宋体" w:ascii="宋体" w:hAnsi="宋体"/>
                <w:color w:val="000000"/>
                <w:sz w:val="20"/>
                <w:szCs w:val="20"/>
              </w:rPr>
              <w:t>threeCiscoTP (</w:t>
            </w:r>
            <w:r>
              <w:rPr>
                <w:rFonts w:ascii="宋体" w:hAnsi="宋体" w:cs="宋体"/>
                <w:color w:val="000000"/>
                <w:sz w:val="20"/>
                <w:szCs w:val="20"/>
              </w:rPr>
              <w:t>思科三屏</w:t>
            </w:r>
            <w:r>
              <w:rPr>
                <w:rFonts w:cs="宋体" w:ascii="宋体" w:hAnsi="宋体"/>
                <w:color w:val="000000"/>
                <w:sz w:val="20"/>
                <w:szCs w:val="20"/>
              </w:rPr>
              <w:t>)</w:t>
            </w:r>
          </w:p>
          <w:p>
            <w:pPr>
              <w:pStyle w:val="Normal"/>
              <w:keepNext/>
              <w:widowControl w:val="false"/>
              <w:numPr>
                <w:ilvl w:val="0"/>
                <w:numId w:val="7"/>
              </w:numPr>
              <w:tabs>
                <w:tab w:val="left" w:pos="0" w:leader="none"/>
              </w:tabs>
              <w:snapToGrid w:val="true"/>
              <w:spacing w:lineRule="auto" w:line="240" w:before="0" w:after="0"/>
              <w:rPr>
                <w:rFonts w:ascii="宋体" w:hAnsi="宋体" w:cs="宋体"/>
                <w:color w:val="000000"/>
                <w:sz w:val="20"/>
                <w:szCs w:val="20"/>
              </w:rPr>
            </w:pPr>
            <w:r>
              <w:rPr>
                <w:rFonts w:cs="宋体" w:ascii="宋体" w:hAnsi="宋体"/>
                <w:color w:val="000000"/>
                <w:sz w:val="20"/>
                <w:szCs w:val="20"/>
              </w:rPr>
              <w:t>highVideo (</w:t>
            </w:r>
            <w:r>
              <w:rPr>
                <w:rFonts w:ascii="宋体" w:hAnsi="宋体" w:cs="宋体"/>
                <w:color w:val="000000"/>
                <w:sz w:val="20"/>
                <w:szCs w:val="20"/>
              </w:rPr>
              <w:t>华为高清</w:t>
            </w:r>
            <w:r>
              <w:rPr>
                <w:rFonts w:cs="宋体" w:ascii="宋体" w:hAnsi="宋体"/>
                <w:color w:val="000000"/>
                <w:sz w:val="20"/>
                <w:szCs w:val="20"/>
              </w:rPr>
              <w:t>)</w:t>
            </w:r>
          </w:p>
          <w:p>
            <w:pPr>
              <w:pStyle w:val="Normal"/>
              <w:keepNext/>
              <w:widowControl w:val="false"/>
              <w:numPr>
                <w:ilvl w:val="0"/>
                <w:numId w:val="7"/>
              </w:numPr>
              <w:tabs>
                <w:tab w:val="left" w:pos="0" w:leader="none"/>
              </w:tabs>
              <w:snapToGrid w:val="true"/>
              <w:spacing w:lineRule="auto" w:line="240" w:before="0" w:after="0"/>
              <w:rPr>
                <w:rFonts w:ascii="宋体" w:hAnsi="宋体" w:cs="宋体"/>
                <w:color w:val="000000"/>
                <w:sz w:val="20"/>
                <w:szCs w:val="20"/>
              </w:rPr>
            </w:pPr>
            <w:r>
              <w:rPr>
                <w:rFonts w:cs="宋体" w:ascii="宋体" w:hAnsi="宋体"/>
                <w:color w:val="000000"/>
                <w:sz w:val="20"/>
                <w:szCs w:val="20"/>
              </w:rPr>
              <w:t>h323 (H.323</w:t>
            </w:r>
            <w:r>
              <w:rPr>
                <w:rFonts w:ascii="宋体" w:hAnsi="宋体" w:cs="宋体"/>
                <w:color w:val="000000"/>
                <w:sz w:val="20"/>
                <w:szCs w:val="20"/>
              </w:rPr>
              <w:t>终端</w:t>
            </w:r>
            <w:r>
              <w:rPr>
                <w:rFonts w:cs="宋体" w:ascii="宋体" w:hAnsi="宋体"/>
                <w:color w:val="000000"/>
                <w:sz w:val="20"/>
                <w:szCs w:val="20"/>
              </w:rPr>
              <w:t>)</w:t>
            </w:r>
          </w:p>
        </w:tc>
      </w:tr>
    </w:tbl>
    <w:p>
      <w:pPr>
        <w:pStyle w:val="Normal"/>
        <w:rPr/>
      </w:pPr>
      <w:r>
        <w:rPr/>
      </w:r>
    </w:p>
    <w:p>
      <w:pPr>
        <w:pStyle w:val="Normal"/>
        <w:rPr/>
      </w:pPr>
      <w:r>
        <w:rPr/>
      </w:r>
    </w:p>
    <w:p>
      <w:pPr>
        <w:pStyle w:val="BlockLabel"/>
        <w:ind w:left="0"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POST /rest/{version}/authTerminalList </w:t>
      </w:r>
      <w:r>
        <w:rPr/>
        <w:t>HTTP/1.1</w:t>
      </w:r>
    </w:p>
    <w:p>
      <w:pPr>
        <w:pStyle w:val="Normal"/>
        <w:rPr/>
      </w:pPr>
      <w:r>
        <w:rPr/>
        <w:t>Authorization:Basic NTUyNDI2MTQ3MjY4ODY3Njk4MDAwLTAwMDU=</w:t>
      </w:r>
    </w:p>
    <w:p>
      <w:pPr>
        <w:pStyle w:val="Normal"/>
        <w:rPr/>
      </w:pPr>
      <w:r>
        <w:rPr/>
        <w:t>Content-Length:295</w:t>
      </w:r>
    </w:p>
    <w:p>
      <w:pPr>
        <w:pStyle w:val="Normal"/>
        <w:rPr/>
      </w:pPr>
      <w:r>
        <w:rPr/>
        <w:t>Content-Type:text/xml</w:t>
      </w:r>
    </w:p>
    <w:p>
      <w:pPr>
        <w:pStyle w:val="Normal"/>
        <w:rPr/>
      </w:pPr>
      <w:r>
        <w:rPr/>
      </w:r>
    </w:p>
    <w:p>
      <w:pPr>
        <w:pStyle w:val="Normal"/>
        <w:rPr/>
      </w:pPr>
      <w:r>
        <w:rPr/>
        <w:t>&lt;?xml version="1.0" encoding="UTF-8"?&gt;</w:t>
      </w:r>
    </w:p>
    <w:p>
      <w:pPr>
        <w:pStyle w:val="Normal"/>
        <w:rPr/>
      </w:pPr>
      <w:r>
        <w:rPr/>
        <w:t>&lt;authTerminalFilter&gt;</w:t>
      </w:r>
    </w:p>
    <w:p>
      <w:pPr>
        <w:pStyle w:val="Normal"/>
        <w:rPr/>
      </w:pPr>
      <w:r>
        <w:rPr/>
        <w:t xml:space="preserve">  </w:t>
      </w:r>
      <w:r>
        <w:rPr/>
        <w:t>&lt;conditions&gt;</w:t>
      </w:r>
    </w:p>
    <w:p>
      <w:pPr>
        <w:pStyle w:val="Normal"/>
        <w:rPr/>
      </w:pPr>
      <w:r>
        <w:rPr/>
        <w:t xml:space="preserve">    </w:t>
      </w:r>
      <w:r>
        <w:rPr/>
        <w:t>&lt;key&gt;PHONE&lt;/key&gt;</w:t>
      </w:r>
    </w:p>
    <w:p>
      <w:pPr>
        <w:pStyle w:val="Normal"/>
        <w:rPr/>
      </w:pPr>
      <w:r>
        <w:rPr/>
        <w:t xml:space="preserve">    </w:t>
      </w:r>
      <w:r>
        <w:rPr/>
        <w:t>&lt;value&gt;sip:+8675528274301@huawei.com&lt;/value&gt;</w:t>
      </w:r>
    </w:p>
    <w:p>
      <w:pPr>
        <w:pStyle w:val="Normal"/>
        <w:rPr/>
      </w:pPr>
      <w:r>
        <w:rPr/>
        <w:t xml:space="preserve">    </w:t>
      </w:r>
      <w:r>
        <w:rPr/>
        <w:t>&lt;matching&gt;equal&lt;/matching&gt;</w:t>
      </w:r>
    </w:p>
    <w:p>
      <w:pPr>
        <w:pStyle w:val="Normal"/>
        <w:rPr/>
      </w:pPr>
      <w:r>
        <w:rPr/>
        <w:t xml:space="preserve">  </w:t>
      </w:r>
      <w:r>
        <w:rPr/>
        <w:t>&lt;/conditions&gt;</w:t>
      </w:r>
    </w:p>
    <w:p>
      <w:pPr>
        <w:pStyle w:val="Normal"/>
        <w:rPr/>
      </w:pPr>
      <w:r>
        <w:rPr/>
        <w:t xml:space="preserve">  </w:t>
      </w:r>
      <w:r>
        <w:rPr/>
        <w:t>&lt;isAscend&gt;true&lt;/isAscend&gt;</w:t>
      </w:r>
    </w:p>
    <w:p>
      <w:pPr>
        <w:pStyle w:val="Normal"/>
        <w:rPr/>
      </w:pPr>
      <w:r>
        <w:rPr/>
        <w:t xml:space="preserve">  </w:t>
      </w:r>
      <w:r>
        <w:rPr/>
        <w:t>&lt;pageIndex&gt;1&lt;/pageIndex&gt;</w:t>
      </w:r>
    </w:p>
    <w:p>
      <w:pPr>
        <w:pStyle w:val="Normal"/>
        <w:rPr/>
      </w:pPr>
      <w:r>
        <w:rPr/>
        <w:t xml:space="preserve">  </w:t>
      </w:r>
      <w:r>
        <w:rPr/>
        <w:t>&lt;pageSize&gt;10&lt;/pageSize&gt;</w:t>
      </w:r>
    </w:p>
    <w:p>
      <w:pPr>
        <w:pStyle w:val="Normal"/>
        <w:rPr/>
      </w:pPr>
      <w:r>
        <w:rPr/>
        <w:t>&lt;/authTerminalFilter&gt;</w:t>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Server: Apache</w:t>
      </w:r>
    </w:p>
    <w:p>
      <w:pPr>
        <w:pStyle w:val="Normal"/>
        <w:rPr/>
      </w:pPr>
      <w:r>
        <w:rPr/>
        <w:t>Accept-Ranges: bytes</w:t>
      </w:r>
    </w:p>
    <w:p>
      <w:pPr>
        <w:pStyle w:val="Normal"/>
        <w:rPr/>
      </w:pPr>
      <w:r>
        <w:rPr/>
        <w:t>Content-Length: 1713</w:t>
      </w:r>
    </w:p>
    <w:p>
      <w:pPr>
        <w:pStyle w:val="Normal"/>
        <w:rPr/>
      </w:pPr>
      <w:r>
        <w:rPr/>
        <w:t>Cache-Control: max-age=0</w:t>
      </w:r>
    </w:p>
    <w:p>
      <w:pPr>
        <w:pStyle w:val="Normal"/>
        <w:rPr/>
      </w:pPr>
      <w:r>
        <w:rPr/>
        <w:t>Content-Type: text/xml;charset=UTF-8</w:t>
      </w:r>
    </w:p>
    <w:p>
      <w:pPr>
        <w:pStyle w:val="Normal"/>
        <w:rPr/>
      </w:pPr>
      <w:r>
        <w:rPr/>
      </w:r>
    </w:p>
    <w:p>
      <w:pPr>
        <w:pStyle w:val="Normal"/>
        <w:rPr/>
      </w:pPr>
      <w:r>
        <w:rPr/>
        <w:t>&lt;?xml version="1.0" encoding="UTF-8"?&gt;</w:t>
      </w:r>
    </w:p>
    <w:p>
      <w:pPr>
        <w:pStyle w:val="Normal"/>
        <w:rPr/>
      </w:pPr>
      <w:r>
        <w:rPr/>
        <w:t>&lt;authTerminalList xmlns:xsi="http://www.w3.org/2001/XMLSchema-instance"&gt;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&lt;page&gt;</w:t>
      </w:r>
    </w:p>
    <w:p>
      <w:pPr>
        <w:pStyle w:val="Normal"/>
        <w:rPr/>
      </w:pPr>
      <w:r>
        <w:rPr/>
        <w:t xml:space="preserve">    </w:t>
      </w:r>
      <w:r>
        <w:rPr/>
        <w:t>&lt;index&gt;1&lt;/index&gt;</w:t>
      </w:r>
    </w:p>
    <w:p>
      <w:pPr>
        <w:pStyle w:val="Normal"/>
        <w:rPr/>
      </w:pPr>
      <w:r>
        <w:rPr/>
        <w:t xml:space="preserve">    </w:t>
      </w:r>
      <w:r>
        <w:rPr/>
        <w:t>&lt;total&gt;1&lt;/total&gt;</w:t>
      </w:r>
    </w:p>
    <w:p>
      <w:pPr>
        <w:pStyle w:val="Normal"/>
        <w:rPr/>
      </w:pPr>
      <w:r>
        <w:rPr/>
        <w:t xml:space="preserve">    </w:t>
      </w:r>
      <w:r>
        <w:rPr/>
        <w:t>&lt;hasPrev&gt;false&lt;/hasPrev&gt;</w:t>
      </w:r>
    </w:p>
    <w:p>
      <w:pPr>
        <w:pStyle w:val="Normal"/>
        <w:rPr/>
      </w:pPr>
      <w:r>
        <w:rPr/>
        <w:t xml:space="preserve">    </w:t>
      </w:r>
      <w:r>
        <w:rPr/>
        <w:t>&lt;hasNext&gt;false&lt;/hasNext&gt;</w:t>
      </w:r>
    </w:p>
    <w:p>
      <w:pPr>
        <w:pStyle w:val="Normal"/>
        <w:rPr/>
      </w:pPr>
      <w:r>
        <w:rPr/>
        <w:t xml:space="preserve">    </w:t>
      </w:r>
      <w:r>
        <w:rPr/>
        <w:t>&lt;hasFirst&gt;false&lt;/hasFirst&gt;</w:t>
      </w:r>
    </w:p>
    <w:p>
      <w:pPr>
        <w:pStyle w:val="Normal"/>
        <w:rPr/>
      </w:pPr>
      <w:r>
        <w:rPr/>
        <w:t xml:space="preserve">    </w:t>
      </w:r>
      <w:r>
        <w:rPr/>
        <w:t>&lt;hasLast&gt;false&lt;/hasLast&gt;</w:t>
      </w:r>
    </w:p>
    <w:p>
      <w:pPr>
        <w:pStyle w:val="Normal"/>
        <w:rPr/>
      </w:pPr>
      <w:r>
        <w:rPr/>
        <w:t xml:space="preserve">    </w:t>
      </w:r>
      <w:r>
        <w:rPr/>
        <w:t>&lt;data&gt;</w:t>
      </w:r>
    </w:p>
    <w:p>
      <w:pPr>
        <w:pStyle w:val="Normal"/>
        <w:rPr/>
      </w:pPr>
      <w:r>
        <w:rPr/>
        <w:t xml:space="preserve">      </w:t>
      </w:r>
      <w:r>
        <w:rPr/>
        <w:t>&lt;entry&gt;</w:t>
      </w:r>
    </w:p>
    <w:p>
      <w:pPr>
        <w:pStyle w:val="Normal"/>
        <w:rPr/>
      </w:pPr>
      <w:r>
        <w:rPr/>
        <w:t xml:space="preserve">        </w:t>
      </w:r>
      <w:r>
        <w:rPr/>
        <w:t>&lt;key&gt;terminalName&lt;/key&gt;</w:t>
      </w:r>
    </w:p>
    <w:p>
      <w:pPr>
        <w:pStyle w:val="Normal"/>
        <w:rPr/>
      </w:pPr>
      <w:r>
        <w:rPr/>
        <w:t xml:space="preserve">        </w:t>
      </w:r>
      <w:r>
        <w:rPr/>
        <w:t>&lt;value&gt;43A&lt;/value&gt;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&lt;key&gt;phone&lt;/key&gt;</w:t>
      </w:r>
    </w:p>
    <w:p>
      <w:pPr>
        <w:pStyle w:val="Normal"/>
        <w:rPr/>
      </w:pPr>
      <w:r>
        <w:rPr/>
        <w:t xml:space="preserve">        </w:t>
      </w:r>
      <w:r>
        <w:rPr/>
        <w:t>&lt;value&gt;sip:+8675528274301@huawei.com&lt;/value&gt;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&lt;key&gt;directoryID&lt;/key&gt;</w:t>
      </w:r>
    </w:p>
    <w:p>
      <w:pPr>
        <w:pStyle w:val="Normal"/>
        <w:rPr/>
      </w:pPr>
      <w:r>
        <w:rPr/>
        <w:t xml:space="preserve">        </w:t>
      </w:r>
      <w:r>
        <w:rPr/>
        <w:t>&lt;value xsi:nil="true"/&gt;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&lt;key&gt;directoryName&lt;/key&gt;</w:t>
      </w:r>
    </w:p>
    <w:p>
      <w:pPr>
        <w:pStyle w:val="Normal"/>
        <w:rPr/>
      </w:pPr>
      <w:r>
        <w:rPr/>
        <w:t xml:space="preserve">        </w:t>
      </w:r>
      <w:r>
        <w:rPr/>
        <w:t>&lt;value xsi:nil="true"/&gt;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&lt;key&gt;terminalType&lt;/key&gt;</w:t>
      </w:r>
    </w:p>
    <w:p>
      <w:pPr>
        <w:pStyle w:val="Normal"/>
        <w:rPr/>
      </w:pPr>
      <w:r>
        <w:rPr/>
        <w:t xml:space="preserve">        </w:t>
      </w:r>
      <w:r>
        <w:rPr/>
        <w:t>&lt;value&gt;singleTP&lt;/value&gt;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&lt;key&gt;regionType&lt;/key&gt;</w:t>
      </w:r>
    </w:p>
    <w:p>
      <w:pPr>
        <w:pStyle w:val="Normal"/>
        <w:rPr/>
      </w:pPr>
      <w:r>
        <w:rPr/>
        <w:t xml:space="preserve">        </w:t>
      </w:r>
      <w:r>
        <w:rPr/>
        <w:t>&lt;value&gt;openRegion&lt;/value&gt;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&lt;key&gt;terminalID&lt;/key&gt;</w:t>
      </w:r>
    </w:p>
    <w:p>
      <w:pPr>
        <w:pStyle w:val="Normal"/>
        <w:rPr/>
      </w:pPr>
      <w:r>
        <w:rPr/>
        <w:t xml:space="preserve">        </w:t>
      </w:r>
      <w:r>
        <w:rPr/>
        <w:t>&lt;value&gt;3609&lt;/value&gt;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&lt;key&gt;videoCode263&lt;/key&gt;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&lt;key&gt;description&lt;/key&gt;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&lt;key&gt;leftPhone&lt;/key&gt;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&lt;key&gt;rightPhone&lt;/key&gt;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&lt;key&gt;videoCode261&lt;/key&gt;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&lt;key&gt;videoCode264&lt;/key&gt;</w:t>
      </w:r>
    </w:p>
    <w:p>
      <w:pPr>
        <w:pStyle w:val="Normal"/>
        <w:rPr/>
      </w:pPr>
      <w:r>
        <w:rPr/>
        <w:t xml:space="preserve">        </w:t>
      </w:r>
      <w:r>
        <w:rPr/>
        <w:t>&lt;value/&gt;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&lt;key&gt;regionID&lt;/key&gt;</w:t>
      </w:r>
    </w:p>
    <w:p>
      <w:pPr>
        <w:pStyle w:val="Normal"/>
        <w:rPr/>
      </w:pPr>
      <w:r>
        <w:rPr/>
        <w:t xml:space="preserve">        </w:t>
      </w:r>
      <w:r>
        <w:rPr/>
        <w:t>&lt;value&gt;2&lt;/value&gt;</w:t>
      </w:r>
    </w:p>
    <w:p>
      <w:pPr>
        <w:pStyle w:val="Normal"/>
        <w:rPr/>
      </w:pPr>
      <w:r>
        <w:rPr/>
        <w:t xml:space="preserve">      </w:t>
      </w:r>
      <w:r>
        <w:rPr/>
        <w:t>&lt;/entry&gt;</w:t>
      </w:r>
    </w:p>
    <w:p>
      <w:pPr>
        <w:pStyle w:val="Normal"/>
        <w:rPr/>
      </w:pPr>
      <w:r>
        <w:rPr/>
        <w:t xml:space="preserve">      </w:t>
      </w:r>
      <w:r>
        <w:rPr/>
        <w:t>&lt;entry&gt;</w:t>
      </w:r>
    </w:p>
    <w:p>
      <w:pPr>
        <w:pStyle w:val="Normal"/>
        <w:rPr/>
      </w:pPr>
      <w:r>
        <w:rPr/>
        <w:t xml:space="preserve">        </w:t>
      </w:r>
      <w:r>
        <w:rPr/>
        <w:t>&lt;key&gt;bandWidth&lt;/key&gt;</w:t>
      </w:r>
    </w:p>
    <w:p>
      <w:pPr>
        <w:pStyle w:val="Normal"/>
        <w:rPr/>
      </w:pPr>
      <w:r>
        <w:rPr/>
        <w:t xml:space="preserve">        </w:t>
      </w:r>
      <w:r>
        <w:rPr/>
        <w:t>&lt;value xsi:nil="true"/&gt;</w:t>
      </w:r>
    </w:p>
    <w:p>
      <w:pPr>
        <w:pStyle w:val="Normal"/>
        <w:rPr/>
      </w:pPr>
      <w:r>
        <w:rPr/>
        <w:t xml:space="preserve">      </w:t>
      </w:r>
      <w:r>
        <w:rPr/>
        <w:t>&lt;/entry&gt;</w:t>
      </w:r>
    </w:p>
    <w:p>
      <w:pPr>
        <w:pStyle w:val="Normal"/>
        <w:rPr/>
      </w:pPr>
      <w:r>
        <w:rPr/>
        <w:t xml:space="preserve">    </w:t>
      </w:r>
      <w:r>
        <w:rPr/>
        <w:t>&lt;/data&gt;</w:t>
      </w:r>
    </w:p>
    <w:p>
      <w:pPr>
        <w:pStyle w:val="Normal"/>
        <w:rPr/>
      </w:pPr>
      <w:r>
        <w:rPr/>
        <w:t xml:space="preserve">  </w:t>
      </w:r>
      <w:r>
        <w:rPr/>
        <w:t>&lt;/page&gt;</w:t>
      </w:r>
    </w:p>
    <w:p>
      <w:pPr>
        <w:pStyle w:val="Normal"/>
        <w:rPr/>
      </w:pPr>
      <w:r>
        <w:rPr/>
        <w:t>&lt;/authTerminalList&gt;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61" w:name="_Toc450768894"/>
      <w:bookmarkStart w:id="462" w:name="_Toc365380520"/>
      <w:bookmarkStart w:id="463" w:name="_查询企业地址薄"/>
      <w:bookmarkEnd w:id="463"/>
      <w:r>
        <w:rPr/>
        <w:t>查询企业地址</w:t>
      </w:r>
      <w:bookmarkEnd w:id="461"/>
      <w:bookmarkEnd w:id="462"/>
      <w:r>
        <w:rPr/>
        <w:t>簿</w:t>
      </w:r>
    </w:p>
    <w:p>
      <w:pPr>
        <w:pStyle w:val="BlockLabel"/>
        <w:ind w:left="1701" w:right="0" w:hanging="0"/>
        <w:rPr/>
      </w:pPr>
      <w:r>
        <w:rPr/>
        <w:t>接口描述</w:t>
      </w:r>
    </w:p>
    <w:p>
      <w:pPr>
        <w:pStyle w:val="Normal"/>
        <w:rPr/>
      </w:pPr>
      <w:r>
        <w:rPr/>
        <w:t>该接口提供查询企业地址簿中联系人功能。业务能力服务器收到请求后，用查询关键字来对联系人姓名、部门信息、电话号码、短信号码和邮件地址进行模糊匹配，并返回符合查询条件的联系人信息。</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GET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/rest/{version}/enterpriseAddressbook/search?query={query}&amp;queryfield={queryfield}&amp;startIndex={startIndex}&amp;count={count}&amp;sortOrder={asc|desc}&amp;sortField={sortField}</w:t>
            </w:r>
          </w:p>
        </w:tc>
      </w:tr>
    </w:tbl>
    <w:p>
      <w:pPr>
        <w:pStyle w:val="Normal"/>
        <w:rPr/>
      </w:pPr>
      <w:r>
        <w:rPr/>
      </w:r>
    </w:p>
    <w:p>
      <w:pPr>
        <w:pStyle w:val="BlockLabel"/>
        <w:ind w:left="1701"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71"/>
        <w:gridCol w:w="1273"/>
        <w:gridCol w:w="4357"/>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版本信息。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query</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查询关键字。该参数使用</w:t>
            </w:r>
            <w:r>
              <w:rPr>
                <w:szCs w:val="24"/>
              </w:rPr>
              <w:t>UTF-8</w:t>
            </w:r>
            <w:r>
              <w:rPr>
                <w:szCs w:val="24"/>
              </w:rPr>
              <w:t>编码。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queryfield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查询域。目前只能是如下值中的一个或多个：</w:t>
            </w:r>
          </w:p>
          <w:p>
            <w:pPr>
              <w:pStyle w:val="Style44"/>
              <w:rPr>
                <w:szCs w:val="24"/>
              </w:rPr>
            </w:pPr>
            <w:r>
              <w:rPr>
                <w:szCs w:val="24"/>
              </w:rPr>
              <w:t>name,telephone,mobile, email</w:t>
            </w:r>
            <w:r>
              <w:rPr>
                <w:szCs w:val="24"/>
              </w:rPr>
              <w:t>选多个是以</w:t>
            </w:r>
            <w:r>
              <w:rPr>
                <w:szCs w:val="24"/>
              </w:rPr>
              <w:t>+</w:t>
            </w:r>
            <w:r>
              <w:rPr>
                <w:szCs w:val="24"/>
              </w:rPr>
              <w:t>号为分隔符</w:t>
            </w:r>
          </w:p>
          <w:p>
            <w:pPr>
              <w:pStyle w:val="Style44"/>
              <w:rPr>
                <w:szCs w:val="24"/>
              </w:rPr>
            </w:pPr>
            <w:r>
              <w:rPr>
                <w:szCs w:val="24"/>
              </w:rPr>
              <w:t>MediaX</w:t>
            </w:r>
            <w:r>
              <w:rPr>
                <w:szCs w:val="24"/>
              </w:rPr>
              <w:t>支持查询域的任意组合。该参数使用</w:t>
            </w:r>
            <w:r>
              <w:rPr>
                <w:szCs w:val="24"/>
              </w:rPr>
              <w:t>UTF-8</w:t>
            </w:r>
            <w:r>
              <w:rPr>
                <w:szCs w:val="24"/>
              </w:rPr>
              <w:t>编码。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sortField</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用来排序的字段。</w:t>
            </w:r>
          </w:p>
          <w:p>
            <w:pPr>
              <w:pStyle w:val="Style44"/>
              <w:rPr/>
            </w:pPr>
            <w:r>
              <w:rPr/>
              <w:t>只能为如下值中的任一个：</w:t>
            </w:r>
          </w:p>
          <w:p>
            <w:pPr>
              <w:pStyle w:val="Style44"/>
              <w:rPr>
                <w:rFonts w:cs="Arial"/>
              </w:rPr>
            </w:pPr>
            <w:r>
              <w:rPr>
                <w:rFonts w:cs="Arial"/>
              </w:rPr>
              <w:t>id, name,telephone,mobile,email</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sortOrder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按升序或降序排序方式，枚举值如下所示：</w:t>
            </w:r>
          </w:p>
          <w:p>
            <w:pPr>
              <w:pStyle w:val="Style44"/>
              <w:rPr>
                <w:rFonts w:cs="Arial"/>
              </w:rPr>
            </w:pPr>
            <w:r>
              <w:rPr>
                <w:rFonts w:cs="Arial"/>
              </w:rPr>
              <w:t xml:space="preserve">asc </w:t>
            </w:r>
            <w:r>
              <w:rPr>
                <w:rFonts w:cs="Arial"/>
              </w:rPr>
              <w:t>：升序</w:t>
            </w:r>
          </w:p>
          <w:p>
            <w:pPr>
              <w:pStyle w:val="Style44"/>
              <w:rPr>
                <w:rFonts w:cs="Arial"/>
              </w:rPr>
            </w:pPr>
            <w:r>
              <w:rPr>
                <w:rFonts w:cs="Arial"/>
              </w:rPr>
              <w:t xml:space="preserve">desc </w:t>
            </w:r>
            <w:r>
              <w:rPr>
                <w:rFonts w:cs="Arial"/>
              </w:rPr>
              <w:t>：降序</w:t>
            </w:r>
          </w:p>
          <w:p>
            <w:pPr>
              <w:pStyle w:val="Style44"/>
              <w:rPr>
                <w:rFonts w:cs="Arial"/>
              </w:rPr>
            </w:pPr>
            <w:r>
              <w:rPr>
                <w:rFonts w:cs="Arial"/>
              </w:rPr>
              <w:t>MediaX</w:t>
            </w:r>
            <w:r>
              <w:rPr>
                <w:rFonts w:cs="Arial"/>
              </w:rPr>
              <w:t>当前只支持</w:t>
            </w:r>
            <w:r>
              <w:rPr>
                <w:rFonts w:cs="Arial"/>
              </w:rPr>
              <w:t>asc</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startIndex</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1</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要求返回从第几条开始的记录。</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count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10</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要求返回的记录总数。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phoneMode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使用</w:t>
            </w:r>
            <w:r>
              <w:rPr>
                <w:szCs w:val="24"/>
              </w:rPr>
              <w:t>phoneMode</w:t>
            </w:r>
            <w:r>
              <w:rPr>
                <w:szCs w:val="24"/>
              </w:rPr>
              <w:t>（</w:t>
            </w:r>
            <w:r>
              <w:rPr>
                <w:rFonts w:cs="Arial"/>
              </w:rPr>
              <w:t>用户电话号码产生模式）作为查询条件：</w:t>
            </w:r>
          </w:p>
          <w:p>
            <w:pPr>
              <w:pStyle w:val="Style44"/>
              <w:rPr/>
            </w:pPr>
            <w:r>
              <w:rPr>
                <w:rFonts w:cs="Arial"/>
              </w:rPr>
              <w:t>无参数：不使用</w:t>
            </w:r>
            <w:r>
              <w:rPr>
                <w:szCs w:val="24"/>
              </w:rPr>
              <w:t>phoneMode</w:t>
            </w:r>
            <w:r>
              <w:rPr>
                <w:szCs w:val="24"/>
              </w:rPr>
              <w:t>作为</w:t>
            </w:r>
            <w:r>
              <w:rPr>
                <w:rFonts w:cs="Arial"/>
              </w:rPr>
              <w:t>查询条件</w:t>
            </w:r>
          </w:p>
          <w:p>
            <w:pPr>
              <w:pStyle w:val="Style44"/>
              <w:rPr/>
            </w:pPr>
            <w:r>
              <w:rPr>
                <w:szCs w:val="24"/>
              </w:rPr>
              <w:t>0</w:t>
            </w:r>
            <w:r>
              <w:rPr>
                <w:szCs w:val="24"/>
              </w:rPr>
              <w:t>：作为</w:t>
            </w:r>
            <w:r>
              <w:rPr>
                <w:rFonts w:cs="Arial"/>
              </w:rPr>
              <w:t>查询条件</w:t>
            </w:r>
            <w:r>
              <w:rPr>
                <w:szCs w:val="24"/>
              </w:rPr>
              <w:t>，取值为</w:t>
            </w:r>
            <w:r>
              <w:rPr>
                <w:szCs w:val="24"/>
              </w:rPr>
              <w:t>0</w:t>
            </w:r>
            <w:r>
              <w:rPr>
                <w:szCs w:val="24"/>
              </w:rPr>
              <w:t>，表示</w:t>
            </w:r>
            <w:r>
              <w:rPr>
                <w:szCs w:val="24"/>
              </w:rPr>
              <w:t>phone</w:t>
            </w:r>
            <w:r>
              <w:rPr>
                <w:szCs w:val="24"/>
              </w:rPr>
              <w:t>字段由用户手动配置</w:t>
            </w:r>
          </w:p>
          <w:p>
            <w:pPr>
              <w:pStyle w:val="Style44"/>
              <w:rPr/>
            </w:pPr>
            <w:r>
              <w:rPr>
                <w:szCs w:val="24"/>
              </w:rPr>
              <w:t>1</w:t>
            </w:r>
            <w:r>
              <w:rPr>
                <w:szCs w:val="24"/>
              </w:rPr>
              <w:t>：作为</w:t>
            </w:r>
            <w:r>
              <w:rPr>
                <w:rFonts w:cs="Arial"/>
              </w:rPr>
              <w:t>查询条件</w:t>
            </w:r>
            <w:r>
              <w:rPr>
                <w:szCs w:val="24"/>
              </w:rPr>
              <w:t>，取值为</w:t>
            </w:r>
            <w:r>
              <w:rPr>
                <w:szCs w:val="24"/>
              </w:rPr>
              <w:t>1</w:t>
            </w:r>
            <w:r>
              <w:rPr>
                <w:szCs w:val="24"/>
              </w:rPr>
              <w:t>，表示</w:t>
            </w:r>
            <w:r>
              <w:rPr>
                <w:szCs w:val="24"/>
              </w:rPr>
              <w:t>phone</w:t>
            </w:r>
            <w:r>
              <w:rPr>
                <w:szCs w:val="24"/>
              </w:rPr>
              <w:t>字段</w:t>
            </w:r>
            <w:r>
              <w:rPr>
                <w:rFonts w:ascii="宋体" w:hAnsi="宋体" w:cs="宋体"/>
              </w:rPr>
              <w:t>由系统从会议终端号码池分配</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无</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c>
          <w:tcPr>
            <w:tcW w:w="4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r>
          </w:p>
        </w:tc>
      </w:tr>
    </w:tbl>
    <w:p>
      <w:pPr>
        <w:pStyle w:val="Normal"/>
        <w:rPr/>
      </w:pPr>
      <w:r>
        <w:rPr/>
      </w:r>
    </w:p>
    <w:p>
      <w:pPr>
        <w:pStyle w:val="BlockLabel"/>
        <w:ind w:left="1701"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r>
          </w:p>
          <w:p>
            <w:pPr>
              <w:pStyle w:val="Style44"/>
              <w:rPr>
                <w:rFonts w:cs="Arial"/>
                <w:b/>
                <w:b/>
              </w:rPr>
            </w:pPr>
            <w:r>
              <w:rPr>
                <w:rFonts w:cs="Arial"/>
                <w:b/>
              </w:rPr>
              <w:t>默认值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addressBookResult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AddressBookResult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查询企业地址簿结果。用</w:t>
            </w:r>
            <w:r>
              <w:rPr/>
              <w:t>XML</w:t>
            </w:r>
            <w:r>
              <w:rPr/>
              <w:t>表示。</w:t>
            </w:r>
          </w:p>
        </w:tc>
      </w:tr>
    </w:tbl>
    <w:p>
      <w:pPr>
        <w:pStyle w:val="Style20"/>
        <w:ind w:left="0" w:right="0" w:hanging="0"/>
        <w:rPr/>
      </w:pPr>
      <w:r>
        <w:rPr/>
      </w:r>
    </w:p>
    <w:p>
      <w:pPr>
        <w:pStyle w:val="TableDescription"/>
        <w:numPr>
          <w:ilvl w:val="8"/>
          <w:numId w:val="3"/>
        </w:numPr>
        <w:rPr/>
      </w:pPr>
      <w:r>
        <w:rPr/>
        <w:t>AddressBookResult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9"/>
        <w:gridCol w:w="797"/>
        <w:gridCol w:w="1586"/>
        <w:gridCol w:w="952"/>
        <w:gridCol w:w="4361"/>
      </w:tblGrid>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7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addressBook</w:t>
            </w:r>
          </w:p>
        </w:tc>
        <w:tc>
          <w:tcPr>
            <w:tcW w:w="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AddressBook</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Null</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所查询到的地址簿信息，用</w:t>
            </w:r>
            <w:r>
              <w:rPr>
                <w:rFonts w:cs="Arial"/>
              </w:rPr>
              <w:t>XML</w:t>
            </w:r>
            <w:r>
              <w:rPr>
                <w:rFonts w:cs="Arial"/>
              </w:rPr>
              <w:t>表示。参见</w:t>
            </w:r>
            <w:r>
              <w:rPr>
                <w:rFonts w:cs="Arial"/>
              </w:rPr>
              <w:t>AddressBook</w:t>
            </w:r>
            <w:r>
              <w:rPr>
                <w:rFonts w:cs="Arial"/>
              </w:rPr>
              <w:t>数据结构。</w:t>
            </w:r>
          </w:p>
          <w:p>
            <w:pPr>
              <w:pStyle w:val="Style44"/>
              <w:rPr>
                <w:rFonts w:cs="Arial"/>
              </w:rPr>
            </w:pPr>
            <w:r>
              <w:rPr>
                <w:rFonts w:cs="Arial"/>
              </w:rPr>
              <w:t>说明：如果组织配置的企业地址簿类型为“</w:t>
            </w:r>
            <w:r>
              <w:rPr>
                <w:rFonts w:cs="Arial"/>
              </w:rPr>
              <w:t>LDAP V3”</w:t>
            </w:r>
            <w:r>
              <w:rPr>
                <w:rFonts w:cs="Arial"/>
              </w:rPr>
              <w:t>，当查询结果超出</w:t>
            </w:r>
            <w:r>
              <w:rPr>
                <w:rFonts w:cs="Arial"/>
              </w:rPr>
              <w:t>200</w:t>
            </w:r>
            <w:r>
              <w:rPr>
                <w:rFonts w:cs="Arial"/>
              </w:rPr>
              <w:t>条记录时，超出的记录将无法返回给</w:t>
            </w:r>
            <w:r>
              <w:rPr>
                <w:rFonts w:cs="Arial"/>
              </w:rPr>
              <w:t>WEB MC</w:t>
            </w:r>
            <w:r>
              <w:rPr>
                <w:rFonts w:cs="Arial"/>
              </w:rPr>
              <w:t>。</w:t>
            </w:r>
          </w:p>
        </w:tc>
      </w:tr>
    </w:tbl>
    <w:p>
      <w:pPr>
        <w:pStyle w:val="Style20"/>
        <w:ind w:left="0" w:right="0" w:hanging="0"/>
        <w:rPr/>
      </w:pPr>
      <w:r>
        <w:rPr/>
      </w:r>
    </w:p>
    <w:p>
      <w:pPr>
        <w:pStyle w:val="TableDescription"/>
        <w:numPr>
          <w:ilvl w:val="8"/>
          <w:numId w:val="3"/>
        </w:numPr>
        <w:rPr/>
      </w:pPr>
      <w:r>
        <w:rPr/>
        <w:t>AddressBook</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8"/>
        <w:gridCol w:w="798"/>
        <w:gridCol w:w="1586"/>
        <w:gridCol w:w="952"/>
        <w:gridCol w:w="4361"/>
      </w:tblGrid>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totalRecords</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符合查询条件的记录总数。</w:t>
            </w:r>
          </w:p>
        </w:tc>
      </w:tr>
      <w:tr>
        <w:trPr/>
        <w:tc>
          <w:tcPr>
            <w:tcW w:w="17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contacts</w:t>
            </w:r>
          </w:p>
        </w:tc>
        <w:tc>
          <w:tcPr>
            <w:tcW w:w="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 ]</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NA</w:t>
            </w:r>
          </w:p>
        </w:tc>
        <w:tc>
          <w:tcPr>
            <w:tcW w:w="43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rFonts w:cs="Arial"/>
              </w:rPr>
            </w:pPr>
            <w:r>
              <w:rPr>
                <w:rFonts w:cs="Arial"/>
              </w:rPr>
              <w:t>通讯录信息。详见</w:t>
            </w:r>
            <w:r>
              <w:rPr>
                <w:rFonts w:cs="Arial"/>
              </w:rPr>
              <w:t>Contact</w:t>
            </w:r>
            <w:r>
              <w:rPr>
                <w:rFonts w:cs="Arial"/>
              </w:rPr>
              <w:t>数据结构。</w:t>
            </w:r>
          </w:p>
        </w:tc>
      </w:tr>
    </w:tbl>
    <w:p>
      <w:pPr>
        <w:pStyle w:val="Normal"/>
        <w:rPr/>
      </w:pPr>
      <w:r>
        <w:rPr/>
      </w:r>
    </w:p>
    <w:p>
      <w:pPr>
        <w:pStyle w:val="TableDescription"/>
        <w:numPr>
          <w:ilvl w:val="8"/>
          <w:numId w:val="3"/>
        </w:numPr>
        <w:rPr/>
      </w:pPr>
      <w:r>
        <w:rPr/>
        <w:t>Contact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47"/>
        <w:gridCol w:w="795"/>
        <w:gridCol w:w="1568"/>
        <w:gridCol w:w="1074"/>
        <w:gridCol w:w="4261"/>
      </w:tblGrid>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默认值</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name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联系人名称。最大不超过</w:t>
            </w:r>
            <w:r>
              <w:rPr>
                <w:rFonts w:cs="Arial"/>
              </w:rPr>
              <w:t>32</w:t>
            </w:r>
            <w:r>
              <w:rPr>
                <w:rFonts w:cs="Arial"/>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phone</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参加会议电话号码。</w:t>
            </w:r>
            <w:r>
              <w:rPr>
                <w:rFonts w:cs="Arial"/>
              </w:rPr>
              <w:t>最大不超过</w:t>
            </w:r>
            <w:r>
              <w:rPr>
                <w:rFonts w:cs="Arial"/>
              </w:rPr>
              <w:t>127</w:t>
            </w:r>
            <w:r>
              <w:rPr>
                <w:rFonts w:cs="Arial"/>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sms</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接收短信号码。最大不超过</w:t>
            </w:r>
            <w:r>
              <w:rPr/>
              <w:t>127</w:t>
            </w:r>
            <w:r>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email</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接收会议通知邮箱地址。最大不超过</w:t>
            </w:r>
            <w:r>
              <w:rPr/>
              <w:t>64</w:t>
            </w:r>
            <w:r>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description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用户描述信息。最大不超过</w:t>
            </w:r>
            <w:r>
              <w:rPr/>
              <w:t>1024</w:t>
            </w:r>
            <w:r>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account</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与会者帐号。最大不超过</w:t>
            </w:r>
            <w:r>
              <w:rPr/>
              <w:t>128</w:t>
            </w:r>
            <w:r>
              <w:rPr/>
              <w:t>个字符。</w:t>
            </w:r>
          </w:p>
        </w:tc>
      </w:tr>
      <w:tr>
        <w:trPr/>
        <w:tc>
          <w:tcPr>
            <w:tcW w:w="1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position</w:t>
            </w:r>
          </w:p>
        </w:tc>
        <w:tc>
          <w:tcPr>
            <w:tcW w:w="7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pPr>
            <w:r>
              <w:rPr/>
              <w:t>Null</w:t>
            </w:r>
          </w:p>
        </w:tc>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与会者职位。最大不超过</w:t>
            </w:r>
            <w:r>
              <w:rPr/>
              <w:t>128</w:t>
            </w:r>
            <w:r>
              <w:rPr/>
              <w:t>个字符。</w:t>
            </w:r>
          </w:p>
        </w:tc>
      </w:tr>
    </w:tbl>
    <w:p>
      <w:pPr>
        <w:pStyle w:val="Normal"/>
        <w:rPr/>
      </w:pPr>
      <w:r>
        <w:rPr/>
      </w:r>
    </w:p>
    <w:p>
      <w:pPr>
        <w:pStyle w:val="BlockLabel"/>
        <w:ind w:left="1701" w:right="0" w:hanging="0"/>
        <w:rPr/>
      </w:pPr>
      <w:r>
        <w:rPr/>
        <w:t>参考样例</w:t>
      </w:r>
    </w:p>
    <w:p>
      <w:pPr>
        <w:pStyle w:val="Normal"/>
        <w:widowControl w:val="false"/>
        <w:numPr>
          <w:ilvl w:val="0"/>
          <w:numId w:val="5"/>
        </w:numPr>
        <w:snapToGrid w:val="true"/>
        <w:spacing w:lineRule="auto" w:line="300" w:before="0" w:after="0"/>
        <w:rPr/>
      </w:pPr>
      <w:r>
        <w:rPr/>
        <w:t>请求消息：</w:t>
      </w:r>
    </w:p>
    <w:p>
      <w:pPr>
        <w:pStyle w:val="Normal"/>
        <w:rPr/>
      </w:pPr>
      <w:r>
        <w:rPr>
          <w:b/>
        </w:rPr>
        <w:t xml:space="preserve">GET /rest/{version}/enterpriseAddressbook/search?query=zhangsan&amp;queryfield=name &amp;startIndex=1&amp;count=10&amp;sortOrder=asc&amp;sortField=name </w:t>
      </w:r>
      <w:r>
        <w:rPr/>
        <w:t>HTTP/1.1</w:t>
      </w:r>
    </w:p>
    <w:p>
      <w:pPr>
        <w:pStyle w:val="Normal"/>
        <w:rPr/>
      </w:pPr>
      <w:r>
        <w:rPr/>
        <w:t>Date: Wed, 22 Jun 2011 15:48:06 GMT</w:t>
      </w:r>
    </w:p>
    <w:p>
      <w:pPr>
        <w:pStyle w:val="Normal"/>
        <w:rPr>
          <w:b/>
          <w:b/>
        </w:rPr>
      </w:pPr>
      <w:r>
        <w:rPr>
          <w:b/>
        </w:rPr>
        <w:t>Authorization: Basic c2NvdHQ6dGlnZXI=</w:t>
      </w:r>
    </w:p>
    <w:p>
      <w:pPr>
        <w:pStyle w:val="Normal"/>
        <w:rPr/>
      </w:pPr>
      <w:r>
        <w:rPr/>
        <w:t>Content-Length: 0</w:t>
      </w:r>
    </w:p>
    <w:p>
      <w:pPr>
        <w:pStyle w:val="Normal"/>
        <w:rPr/>
      </w:pPr>
      <w:r>
        <w:rPr/>
      </w:r>
    </w:p>
    <w:p>
      <w:pPr>
        <w:pStyle w:val="Normal"/>
        <w:widowControl w:val="false"/>
        <w:numPr>
          <w:ilvl w:val="0"/>
          <w:numId w:val="5"/>
        </w:numPr>
        <w:snapToGrid w:val="true"/>
        <w:spacing w:lineRule="auto" w:line="300" w:before="0" w:after="0"/>
        <w:rPr/>
      </w:pPr>
      <w:r>
        <w:rPr/>
        <w:t>响应消息：</w:t>
      </w:r>
    </w:p>
    <w:p>
      <w:pPr>
        <w:pStyle w:val="Normal"/>
        <w:rPr/>
      </w:pPr>
      <w:r>
        <w:rPr/>
        <w:t xml:space="preserve">HTTP/1.1 </w:t>
      </w:r>
      <w:r>
        <w:rPr>
          <w:b/>
        </w:rPr>
        <w:t>200 OK</w:t>
      </w:r>
    </w:p>
    <w:p>
      <w:pPr>
        <w:pStyle w:val="Normal"/>
        <w:rPr/>
      </w:pPr>
      <w:r>
        <w:rPr/>
        <w:t>Date: Wed, 22 Jun 2011 15:48:06 GMT</w:t>
      </w:r>
    </w:p>
    <w:p>
      <w:pPr>
        <w:pStyle w:val="Normal"/>
        <w:rPr/>
      </w:pPr>
      <w:r>
        <w:rPr/>
        <w:t>Server: Apache</w:t>
      </w:r>
    </w:p>
    <w:p>
      <w:pPr>
        <w:pStyle w:val="Normal"/>
        <w:rPr/>
      </w:pPr>
      <w:r>
        <w:rPr/>
        <w:t>Accept-Ranges: bytes</w:t>
      </w:r>
    </w:p>
    <w:p>
      <w:pPr>
        <w:pStyle w:val="Normal"/>
        <w:rPr/>
      </w:pPr>
      <w:r>
        <w:rPr/>
        <w:t>Content-Length: 600</w:t>
      </w:r>
    </w:p>
    <w:p>
      <w:pPr>
        <w:pStyle w:val="Normal"/>
        <w:rPr/>
      </w:pPr>
      <w:r>
        <w:rPr/>
        <w:t>Cache-Control: max-age=0</w:t>
      </w:r>
    </w:p>
    <w:p>
      <w:pPr>
        <w:pStyle w:val="Normal"/>
        <w:rPr/>
      </w:pPr>
      <w:r>
        <w:rPr/>
        <w:t>Content-Type: text/xml;charset=UTF-8</w:t>
      </w:r>
    </w:p>
    <w:p>
      <w:pPr>
        <w:pStyle w:val="Normal"/>
        <w:rPr>
          <w:rFonts w:ascii="宋体" w:hAnsi="宋体" w:cs="宋体"/>
          <w:color w:val="000000"/>
          <w:sz w:val="20"/>
          <w:szCs w:val="20"/>
        </w:rPr>
      </w:pPr>
      <w:r>
        <w:rPr>
          <w:rFonts w:cs="宋体" w:ascii="宋体" w:hAnsi="宋体"/>
          <w:color w:val="000000"/>
          <w:sz w:val="20"/>
          <w:szCs w:val="20"/>
        </w:rPr>
      </w:r>
    </w:p>
    <w:p>
      <w:pPr>
        <w:pStyle w:val="Normal"/>
        <w:rPr/>
      </w:pPr>
      <w:r>
        <w:rPr/>
        <w:t>&lt;?xml version="1.0" encoding="UTF-8"?&gt;</w:t>
      </w:r>
    </w:p>
    <w:p>
      <w:pPr>
        <w:pStyle w:val="Normal"/>
        <w:rPr/>
      </w:pPr>
      <w:r>
        <w:rPr/>
        <w:t>&lt;addressBookResult&gt;</w:t>
      </w:r>
    </w:p>
    <w:p>
      <w:pPr>
        <w:pStyle w:val="Normal"/>
        <w:rPr/>
      </w:pPr>
      <w:r>
        <w:rPr/>
        <w:t xml:space="preserve">  </w:t>
      </w:r>
      <w:r>
        <w:rPr/>
        <w:t>&lt;result&gt;</w:t>
      </w:r>
    </w:p>
    <w:p>
      <w:pPr>
        <w:pStyle w:val="Normal"/>
        <w:rPr/>
      </w:pPr>
      <w:r>
        <w:rPr/>
        <w:t xml:space="preserve">    </w:t>
      </w:r>
      <w:r>
        <w:rPr/>
        <w:t>&lt;resultCode&gt;0&lt;/resultCode&gt;</w:t>
      </w:r>
    </w:p>
    <w:p>
      <w:pPr>
        <w:pStyle w:val="Normal"/>
        <w:rPr/>
      </w:pPr>
      <w:r>
        <w:rPr/>
        <w:t xml:space="preserve">    </w:t>
      </w:r>
      <w:r>
        <w:rPr/>
        <w:t>&lt;resultDesc&gt;SUCCESS&lt;/resultDesc&gt;</w:t>
      </w:r>
    </w:p>
    <w:p>
      <w:pPr>
        <w:pStyle w:val="Normal"/>
        <w:rPr/>
      </w:pPr>
      <w:r>
        <w:rPr/>
        <w:t xml:space="preserve">  </w:t>
      </w:r>
      <w:r>
        <w:rPr/>
        <w:t>&lt;/result&gt;</w:t>
      </w:r>
    </w:p>
    <w:p>
      <w:pPr>
        <w:pStyle w:val="Normal"/>
        <w:rPr/>
      </w:pPr>
      <w:r>
        <w:rPr/>
        <w:t xml:space="preserve">  </w:t>
      </w:r>
      <w:r>
        <w:rPr/>
        <w:t>&lt;addressBook&gt;</w:t>
      </w:r>
    </w:p>
    <w:p>
      <w:pPr>
        <w:pStyle w:val="Normal"/>
        <w:rPr/>
      </w:pPr>
      <w:r>
        <w:rPr/>
        <w:t xml:space="preserve">    </w:t>
      </w:r>
      <w:r>
        <w:rPr/>
        <w:t>&lt;totalRecords&gt;1&lt;/totalRecords&gt;</w:t>
      </w:r>
    </w:p>
    <w:p>
      <w:pPr>
        <w:pStyle w:val="Normal"/>
        <w:rPr/>
      </w:pPr>
      <w:r>
        <w:rPr/>
        <w:t xml:space="preserve">    </w:t>
      </w:r>
      <w:r>
        <w:rPr/>
        <w:t>&lt;contacts&gt;</w:t>
      </w:r>
    </w:p>
    <w:p>
      <w:pPr>
        <w:pStyle w:val="Normal"/>
        <w:rPr/>
      </w:pPr>
      <w:r>
        <w:rPr/>
        <w:t xml:space="preserve">      </w:t>
      </w:r>
      <w:r>
        <w:rPr/>
        <w:t>&lt;contact&gt;</w:t>
      </w:r>
    </w:p>
    <w:p>
      <w:pPr>
        <w:pStyle w:val="Normal"/>
        <w:rPr/>
      </w:pPr>
      <w:r>
        <w:rPr/>
        <w:t xml:space="preserve">        </w:t>
      </w:r>
      <w:r>
        <w:rPr/>
        <w:t>&lt;name&gt;zhangsan&lt;/name&gt;</w:t>
      </w:r>
    </w:p>
    <w:p>
      <w:pPr>
        <w:pStyle w:val="Normal"/>
        <w:rPr/>
      </w:pPr>
      <w:r>
        <w:rPr/>
        <w:t xml:space="preserve">        </w:t>
      </w:r>
      <w:r>
        <w:rPr/>
        <w:t>&lt;phone&gt;sip:+8675528425301@huawei.com&lt;/phone&gt;</w:t>
      </w:r>
    </w:p>
    <w:p>
      <w:pPr>
        <w:pStyle w:val="Normal"/>
        <w:rPr/>
      </w:pPr>
      <w:r>
        <w:rPr/>
        <w:t xml:space="preserve">        </w:t>
      </w:r>
      <w:r>
        <w:rPr/>
        <w:t>&lt;sms&gt;15999666888&lt;/sms&gt;</w:t>
      </w:r>
    </w:p>
    <w:p>
      <w:pPr>
        <w:pStyle w:val="Normal"/>
        <w:rPr/>
      </w:pPr>
      <w:r>
        <w:rPr/>
        <w:t xml:space="preserve">        </w:t>
      </w:r>
      <w:r>
        <w:rPr/>
        <w:t>&lt;email&gt;zhangsan@huawei.com&lt;/email&gt;</w:t>
      </w:r>
    </w:p>
    <w:p>
      <w:pPr>
        <w:pStyle w:val="Normal"/>
        <w:rPr/>
      </w:pPr>
      <w:r>
        <w:rPr/>
        <w:t xml:space="preserve">        </w:t>
      </w:r>
      <w:r>
        <w:rPr/>
        <w:t>&lt;description&gt;administrator&lt;/description&gt;</w:t>
      </w:r>
    </w:p>
    <w:p>
      <w:pPr>
        <w:pStyle w:val="Normal"/>
        <w:rPr/>
      </w:pPr>
      <w:r>
        <w:rPr/>
        <w:t xml:space="preserve">        </w:t>
      </w:r>
      <w:r>
        <w:rPr/>
        <w:t>&lt;account&gt;zhangsan&lt;/account&gt;</w:t>
      </w:r>
    </w:p>
    <w:p>
      <w:pPr>
        <w:pStyle w:val="Normal"/>
        <w:ind w:left="1701" w:right="0" w:firstLine="840"/>
        <w:rPr/>
      </w:pPr>
      <w:r>
        <w:rPr/>
        <w:t>&lt;position&gt;manager&lt;/position&gt;</w:t>
      </w:r>
    </w:p>
    <w:p>
      <w:pPr>
        <w:pStyle w:val="Normal"/>
        <w:rPr/>
      </w:pPr>
      <w:r>
        <w:rPr/>
        <w:t xml:space="preserve">      </w:t>
      </w:r>
      <w:r>
        <w:rPr/>
        <w:t>&lt;/contact&gt;</w:t>
      </w:r>
    </w:p>
    <w:p>
      <w:pPr>
        <w:pStyle w:val="Normal"/>
        <w:rPr/>
      </w:pPr>
      <w:r>
        <w:rPr/>
        <w:t xml:space="preserve">    </w:t>
      </w:r>
      <w:r>
        <w:rPr/>
        <w:t>&lt;/contacts&gt;</w:t>
      </w:r>
    </w:p>
    <w:p>
      <w:pPr>
        <w:pStyle w:val="Normal"/>
        <w:rPr/>
      </w:pPr>
      <w:r>
        <w:rPr/>
        <w:t xml:space="preserve">  </w:t>
      </w:r>
      <w:r>
        <w:rPr/>
        <w:t>&lt;/addressBook&gt;</w:t>
      </w:r>
    </w:p>
    <w:p>
      <w:pPr>
        <w:pStyle w:val="Normal"/>
        <w:rPr/>
      </w:pPr>
      <w:r>
        <w:rPr/>
        <w:t>&lt;/addressBookResult&gt;</w:t>
      </w:r>
    </w:p>
    <w:p>
      <w:pPr>
        <w:pStyle w:val="Normal"/>
        <w:rPr/>
      </w:pPr>
      <w:r>
        <w:rPr/>
      </w:r>
    </w:p>
    <w:p>
      <w:pPr>
        <w:pStyle w:val="3"/>
        <w:widowControl w:val="false"/>
        <w:numPr>
          <w:ilvl w:val="2"/>
          <w:numId w:val="3"/>
        </w:numPr>
        <w:tabs>
          <w:tab w:val="left" w:pos="720" w:leader="none"/>
        </w:tabs>
        <w:snapToGrid w:val="true"/>
        <w:spacing w:lineRule="auto" w:line="415" w:before="260" w:after="260"/>
        <w:ind w:left="720" w:right="0" w:hanging="720"/>
        <w:jc w:val="both"/>
        <w:rPr/>
      </w:pPr>
      <w:bookmarkStart w:id="464" w:name="_Toc450768895"/>
      <w:bookmarkStart w:id="465" w:name="_Toc369181414"/>
      <w:bookmarkEnd w:id="464"/>
      <w:bookmarkEnd w:id="465"/>
      <w:r>
        <w:rPr/>
        <w:t>查询个人联系会议室</w:t>
      </w:r>
    </w:p>
    <w:p>
      <w:pPr>
        <w:pStyle w:val="BlockLabel"/>
        <w:ind w:left="0" w:right="0" w:hanging="0"/>
        <w:rPr/>
      </w:pPr>
      <w:r>
        <w:rPr/>
        <w:t>接口描述</w:t>
      </w:r>
    </w:p>
    <w:p>
      <w:pPr>
        <w:pStyle w:val="Normal"/>
        <w:rPr/>
      </w:pPr>
      <w:r>
        <w:rPr/>
        <w:t>该接口提供查看个人联系会议室列表功能。</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762"/>
        <w:gridCol w:w="7683"/>
      </w:tblGrid>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pPr>
            <w:r>
              <w:rPr/>
              <w:t>方法</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pPr>
            <w:r>
              <w:rPr/>
              <w:t>作用域</w:t>
            </w:r>
          </w:p>
        </w:tc>
      </w:tr>
      <w:tr>
        <w:trPr/>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POST</w:t>
            </w:r>
          </w:p>
        </w:tc>
        <w:tc>
          <w:tcPr>
            <w:tcW w:w="76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rFonts w:cs="Arial"/>
              </w:rPr>
              <w:t>/rest/{version}/</w:t>
            </w:r>
            <w:r>
              <w:rPr/>
              <w:t>contactTerminalList</w:t>
            </w:r>
          </w:p>
        </w:tc>
      </w:tr>
    </w:tbl>
    <w:p>
      <w:pPr>
        <w:pStyle w:val="Normal"/>
        <w:rPr/>
      </w:pPr>
      <w:r>
        <w:rPr/>
      </w:r>
    </w:p>
    <w:p>
      <w:pPr>
        <w:pStyle w:val="BlockLabel"/>
        <w:ind w:left="0" w:right="0" w:hanging="0"/>
        <w:rPr/>
      </w:pPr>
      <w:r>
        <w:rPr/>
        <w:t>输入参数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rFonts w:cs="Arial"/>
                <w:b/>
                <w:b/>
              </w:rPr>
            </w:pPr>
            <w:r>
              <w:rPr>
                <w:rFonts w:cs="Arial"/>
                <w:b/>
              </w:rPr>
              <w:t>Request URI</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version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版本信息。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token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授权令牌。</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Request Body</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contactTerminalFilter</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Filter</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TableText"/>
              <w:spacing w:before="80" w:after="80"/>
              <w:jc w:val="both"/>
              <w:rPr/>
            </w:pPr>
            <w:r>
              <w:rPr/>
              <w:t>查询过滤条件</w:t>
            </w:r>
          </w:p>
          <w:p>
            <w:pPr>
              <w:pStyle w:val="TableText"/>
              <w:jc w:val="both"/>
              <w:rPr/>
            </w:pPr>
            <w:r>
              <w:rPr/>
              <w:t>contactTerminalFilter</w:t>
            </w:r>
            <w:r>
              <w:rPr/>
              <w:t>数据结构支持过滤查找的字段：</w:t>
            </w:r>
            <w:r>
              <w:rPr/>
              <w:t>name</w:t>
            </w:r>
            <w:r>
              <w:rPr/>
              <w:t>、</w:t>
            </w:r>
            <w:r>
              <w:rPr/>
              <w:t>phone</w:t>
            </w:r>
            <w:r>
              <w:rPr/>
              <w:t>、</w:t>
            </w:r>
            <w:r>
              <w:rPr/>
              <w:t>sms</w:t>
            </w:r>
            <w:r>
              <w:rPr/>
              <w:t>、</w:t>
            </w:r>
            <w:r>
              <w:rPr/>
              <w:t>email</w:t>
            </w:r>
          </w:p>
          <w:p>
            <w:pPr>
              <w:pStyle w:val="TableText"/>
              <w:jc w:val="both"/>
              <w:rPr/>
            </w:pPr>
            <w:r>
              <w:rPr/>
              <w:t>说明：</w:t>
            </w:r>
            <w:r>
              <w:rPr/>
              <w:t>Condition</w:t>
            </w:r>
            <w:r>
              <w:rPr/>
              <w:t>支持按照如下字段模糊查询</w:t>
            </w:r>
            <w:r>
              <w:rPr/>
              <w:t>:</w:t>
            </w:r>
          </w:p>
          <w:p>
            <w:pPr>
              <w:pStyle w:val="TableText"/>
              <w:jc w:val="both"/>
              <w:rPr/>
            </w:pPr>
            <w:r>
              <w:rPr/>
              <w:t>名称</w:t>
            </w:r>
            <w:r>
              <w:rPr/>
              <w:t>: NAME</w:t>
            </w:r>
          </w:p>
          <w:p>
            <w:pPr>
              <w:pStyle w:val="TableText"/>
              <w:jc w:val="both"/>
              <w:rPr/>
            </w:pPr>
            <w:r>
              <w:rPr/>
              <w:t>电话号码</w:t>
            </w:r>
            <w:r>
              <w:rPr/>
              <w:t xml:space="preserve">: PHONE </w:t>
            </w:r>
          </w:p>
          <w:p>
            <w:pPr>
              <w:pStyle w:val="TableText"/>
              <w:spacing w:before="80" w:after="80"/>
              <w:jc w:val="both"/>
              <w:rPr/>
            </w:pPr>
            <w:r>
              <w:rPr/>
              <w:t>sms</w:t>
            </w:r>
            <w:r>
              <w:rPr/>
              <w:t>、</w:t>
            </w:r>
            <w:r>
              <w:rPr/>
              <w:t>email</w:t>
            </w:r>
          </w:p>
        </w:tc>
      </w:tr>
    </w:tbl>
    <w:p>
      <w:pPr>
        <w:pStyle w:val="TableDescription"/>
        <w:numPr>
          <w:ilvl w:val="8"/>
          <w:numId w:val="3"/>
        </w:numPr>
        <w:rPr/>
      </w:pPr>
      <w:bookmarkStart w:id="466" w:name="_Toc329158013"/>
      <w:bookmarkStart w:id="467" w:name="_Toc300671760"/>
      <w:r>
        <w:rPr/>
        <w:t>Filter</w:t>
      </w:r>
      <w:bookmarkEnd w:id="466"/>
      <w:bookmarkEnd w:id="467"/>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729"/>
        <w:gridCol w:w="2200"/>
        <w:gridCol w:w="1074"/>
        <w:gridCol w:w="4268"/>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resultFields</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指定返回结果需要包含的属性。</w:t>
            </w:r>
          </w:p>
          <w:p>
            <w:pPr>
              <w:pStyle w:val="Style44"/>
              <w:rPr>
                <w:rFonts w:cs="Arial"/>
              </w:rPr>
            </w:pPr>
            <w:r>
              <w:rPr>
                <w:rFonts w:cs="Arial"/>
              </w:rPr>
              <w:t>结果数据的</w:t>
            </w:r>
            <w:r>
              <w:rPr>
                <w:rFonts w:cs="Arial"/>
              </w:rPr>
              <w:t>key</w:t>
            </w:r>
            <w:r>
              <w:rPr>
                <w:rFonts w:cs="Arial"/>
              </w:rPr>
              <w:t>：</w:t>
            </w:r>
          </w:p>
          <w:p>
            <w:pPr>
              <w:pStyle w:val="Style44"/>
              <w:numPr>
                <w:ilvl w:val="0"/>
                <w:numId w:val="10"/>
              </w:numPr>
              <w:rPr>
                <w:rFonts w:cs="Arial"/>
              </w:rPr>
            </w:pPr>
            <w:r>
              <w:rPr>
                <w:rFonts w:cs="Arial"/>
              </w:rPr>
              <w:t>directoryID</w:t>
            </w:r>
            <w:r>
              <w:rPr>
                <w:rFonts w:cs="Arial"/>
              </w:rPr>
              <w:t>：终端的分组标识</w:t>
            </w:r>
          </w:p>
          <w:p>
            <w:pPr>
              <w:pStyle w:val="Style44"/>
              <w:numPr>
                <w:ilvl w:val="0"/>
                <w:numId w:val="10"/>
              </w:numPr>
              <w:rPr>
                <w:rFonts w:cs="Arial"/>
              </w:rPr>
            </w:pPr>
            <w:r>
              <w:rPr>
                <w:rFonts w:cs="Arial"/>
              </w:rPr>
              <w:t>directoryName</w:t>
            </w:r>
          </w:p>
          <w:p>
            <w:pPr>
              <w:pStyle w:val="Style44"/>
              <w:numPr>
                <w:ilvl w:val="0"/>
                <w:numId w:val="10"/>
              </w:numPr>
              <w:rPr>
                <w:rFonts w:cs="Arial"/>
              </w:rPr>
            </w:pPr>
            <w:r>
              <w:rPr>
                <w:rFonts w:cs="Arial"/>
              </w:rPr>
              <w:t>terminalID</w:t>
            </w:r>
            <w:r>
              <w:rPr>
                <w:rFonts w:cs="Arial"/>
              </w:rPr>
              <w:t>：终端</w:t>
            </w:r>
            <w:r>
              <w:rPr>
                <w:rFonts w:cs="Arial"/>
              </w:rPr>
              <w:t>ID</w:t>
            </w:r>
          </w:p>
          <w:p>
            <w:pPr>
              <w:pStyle w:val="Style44"/>
              <w:numPr>
                <w:ilvl w:val="0"/>
                <w:numId w:val="10"/>
              </w:numPr>
              <w:rPr>
                <w:rFonts w:cs="Arial"/>
              </w:rPr>
            </w:pPr>
            <w:r>
              <w:rPr>
                <w:rFonts w:cs="Arial"/>
              </w:rPr>
              <w:t>terminalName</w:t>
            </w:r>
          </w:p>
          <w:p>
            <w:pPr>
              <w:pStyle w:val="Style44"/>
              <w:numPr>
                <w:ilvl w:val="0"/>
                <w:numId w:val="10"/>
              </w:numPr>
              <w:rPr>
                <w:rFonts w:cs="Arial"/>
              </w:rPr>
            </w:pPr>
            <w:r>
              <w:rPr>
                <w:rFonts w:cs="Arial"/>
              </w:rPr>
              <w:t>terminalType</w:t>
            </w:r>
            <w:r>
              <w:rPr>
                <w:rFonts w:cs="Arial"/>
              </w:rPr>
              <w:t>：枚举值：华为单屏</w:t>
            </w:r>
            <w:r>
              <w:rPr>
                <w:rFonts w:cs="Arial"/>
              </w:rPr>
              <w:t>(singleTP)</w:t>
            </w:r>
            <w:r>
              <w:rPr>
                <w:rFonts w:cs="Arial"/>
              </w:rPr>
              <w:t>，华为三屏</w:t>
            </w:r>
            <w:r>
              <w:rPr>
                <w:rFonts w:cs="Arial"/>
              </w:rPr>
              <w:t>(threeTP)</w:t>
            </w:r>
            <w:r>
              <w:rPr>
                <w:rFonts w:cs="Arial"/>
              </w:rPr>
              <w:t>，思科单屏</w:t>
            </w:r>
            <w:r>
              <w:rPr>
                <w:rFonts w:cs="Arial"/>
              </w:rPr>
              <w:t>(singleCiscoTP)</w:t>
            </w:r>
            <w:r>
              <w:rPr>
                <w:rFonts w:cs="Arial"/>
              </w:rPr>
              <w:t>，思科三屏</w:t>
            </w:r>
            <w:r>
              <w:rPr>
                <w:rFonts w:cs="Arial"/>
              </w:rPr>
              <w:t>(threeCiscoTP)</w:t>
            </w:r>
            <w:r>
              <w:rPr>
                <w:rFonts w:cs="Arial"/>
              </w:rPr>
              <w:t>，华为高清</w:t>
            </w:r>
            <w:r>
              <w:rPr>
                <w:rFonts w:cs="Arial"/>
              </w:rPr>
              <w:t>(highVideo)</w:t>
            </w:r>
            <w:r>
              <w:rPr>
                <w:rFonts w:cs="Arial"/>
              </w:rPr>
              <w:t>，</w:t>
            </w:r>
            <w:r>
              <w:rPr>
                <w:rFonts w:cs="Arial"/>
              </w:rPr>
              <w:t>H.323</w:t>
            </w:r>
            <w:r>
              <w:rPr>
                <w:rFonts w:cs="Arial"/>
              </w:rPr>
              <w:t>终端</w:t>
            </w:r>
            <w:r>
              <w:rPr>
                <w:rFonts w:cs="Arial"/>
              </w:rPr>
              <w:t>(h323)</w:t>
            </w:r>
          </w:p>
          <w:p>
            <w:pPr>
              <w:pStyle w:val="Style44"/>
              <w:numPr>
                <w:ilvl w:val="0"/>
                <w:numId w:val="10"/>
              </w:numPr>
              <w:rPr>
                <w:rFonts w:cs="Arial"/>
              </w:rPr>
            </w:pPr>
            <w:r>
              <w:rPr>
                <w:rFonts w:cs="Arial"/>
              </w:rPr>
              <w:t>phone</w:t>
            </w:r>
          </w:p>
          <w:p>
            <w:pPr>
              <w:pStyle w:val="Style44"/>
              <w:numPr>
                <w:ilvl w:val="0"/>
                <w:numId w:val="10"/>
              </w:numPr>
              <w:rPr>
                <w:rFonts w:cs="Arial"/>
              </w:rPr>
            </w:pPr>
            <w:r>
              <w:rPr>
                <w:rFonts w:cs="Arial"/>
              </w:rPr>
              <w:t>leftPhone</w:t>
            </w:r>
            <w:r>
              <w:rPr>
                <w:rFonts w:cs="Arial"/>
              </w:rPr>
              <w:t>：智真</w:t>
            </w:r>
            <w:r>
              <w:rPr>
                <w:rFonts w:cs="Arial"/>
              </w:rPr>
              <w:t>3</w:t>
            </w:r>
            <w:r>
              <w:rPr>
                <w:rFonts w:cs="Arial"/>
              </w:rPr>
              <w:t>屏、思科三屏终端才涉及这个字段。</w:t>
            </w:r>
          </w:p>
          <w:p>
            <w:pPr>
              <w:pStyle w:val="Style44"/>
              <w:numPr>
                <w:ilvl w:val="0"/>
                <w:numId w:val="10"/>
              </w:numPr>
              <w:rPr>
                <w:rFonts w:cs="Arial"/>
              </w:rPr>
            </w:pPr>
            <w:r>
              <w:rPr>
                <w:rFonts w:cs="Arial"/>
              </w:rPr>
              <w:t>rightPhone</w:t>
            </w:r>
            <w:r>
              <w:rPr>
                <w:rFonts w:cs="Arial"/>
              </w:rPr>
              <w:t>：智真</w:t>
            </w:r>
            <w:r>
              <w:rPr>
                <w:rFonts w:cs="Arial"/>
              </w:rPr>
              <w:t>3</w:t>
            </w:r>
            <w:r>
              <w:rPr>
                <w:rFonts w:cs="Arial"/>
              </w:rPr>
              <w:t>屏、思科三屏终端才涉及这个字段。</w:t>
            </w:r>
          </w:p>
          <w:p>
            <w:pPr>
              <w:pStyle w:val="Style44"/>
              <w:numPr>
                <w:ilvl w:val="0"/>
                <w:numId w:val="10"/>
              </w:numPr>
              <w:rPr>
                <w:rFonts w:cs="Arial"/>
              </w:rPr>
            </w:pPr>
            <w:r>
              <w:rPr>
                <w:rFonts w:cs="Arial"/>
              </w:rPr>
              <w:t>description</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conditions</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Condition[0..*]</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过滤条件。</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isAscend</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Boolean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指定返回结果是否为升序</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sortField</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Null</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指定排序的域</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pageIndex</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指定返回的页面索引。该值必须大于</w:t>
            </w:r>
            <w:r>
              <w:rPr>
                <w:rFonts w:cs="Arial"/>
              </w:rPr>
              <w:t>0</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pageSize</w:t>
            </w:r>
          </w:p>
        </w:tc>
        <w:tc>
          <w:tcPr>
            <w:tcW w:w="7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int</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指定返回的页面大小</w:t>
            </w:r>
          </w:p>
        </w:tc>
      </w:tr>
    </w:tbl>
    <w:p>
      <w:pPr>
        <w:pStyle w:val="Style20"/>
        <w:ind w:left="1701" w:right="0" w:firstLine="210"/>
        <w:rPr/>
      </w:pPr>
      <w:r>
        <w:rPr/>
      </w:r>
    </w:p>
    <w:p>
      <w:pPr>
        <w:pStyle w:val="TableDescription"/>
        <w:numPr>
          <w:ilvl w:val="8"/>
          <w:numId w:val="3"/>
        </w:numPr>
        <w:rPr/>
      </w:pPr>
      <w:bookmarkStart w:id="468" w:name="_Toc329158014"/>
      <w:bookmarkStart w:id="469" w:name="_Toc300671761"/>
      <w:r>
        <w:rPr/>
        <w:t>Condition</w:t>
      </w:r>
      <w:bookmarkEnd w:id="468"/>
      <w:bookmarkEnd w:id="469"/>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237"/>
        <w:gridCol w:w="685"/>
        <w:gridCol w:w="1650"/>
        <w:gridCol w:w="963"/>
        <w:gridCol w:w="4910"/>
      </w:tblGrid>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key</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String[1..20]</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要进行过滤的属性</w:t>
            </w:r>
            <w:r>
              <w:rPr>
                <w:rFonts w:cs="Arial"/>
              </w:rPr>
              <w:t>:</w:t>
            </w:r>
          </w:p>
          <w:p>
            <w:pPr>
              <w:pStyle w:val="Style44"/>
              <w:rPr>
                <w:rFonts w:cs="Arial"/>
              </w:rPr>
            </w:pPr>
            <w:r>
              <w:rPr>
                <w:rFonts w:cs="Arial"/>
              </w:rPr>
              <w:t>填写多个时，表示多个”</w:t>
            </w:r>
            <w:r>
              <w:rPr>
                <w:rFonts w:cs="Arial"/>
              </w:rPr>
              <w:t>Key”</w:t>
            </w:r>
            <w:r>
              <w:rPr>
                <w:rFonts w:cs="Arial"/>
              </w:rPr>
              <w:t>与”</w:t>
            </w:r>
            <w:r>
              <w:rPr>
                <w:rFonts w:cs="Arial"/>
              </w:rPr>
              <w:t>value”</w:t>
            </w:r>
            <w:r>
              <w:rPr>
                <w:rFonts w:cs="Arial"/>
              </w:rPr>
              <w:t>按照”</w:t>
            </w:r>
            <w:r>
              <w:rPr>
                <w:rFonts w:cs="Arial"/>
              </w:rPr>
              <w:t>matchType”</w:t>
            </w:r>
            <w:r>
              <w:rPr>
                <w:rFonts w:cs="Arial"/>
              </w:rPr>
              <w:t>进行”或”查询</w:t>
            </w:r>
            <w:r>
              <w:rPr>
                <w:rFonts w:cs="Arial"/>
              </w:rPr>
              <w:t xml:space="preserve">. </w:t>
            </w:r>
            <w:r>
              <w:rPr>
                <w:rFonts w:cs="Arial"/>
              </w:rPr>
              <w:t>形如</w:t>
            </w:r>
            <w:r>
              <w:rPr>
                <w:rFonts w:cs="Arial"/>
              </w:rPr>
              <w:t>: “key[0]= ‘value’ or key[1]=’value’ or key[2] =’value’….”.</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value</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是</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String</w:t>
            </w:r>
            <w:r>
              <w:rPr>
                <w:rFonts w:cs="Arial"/>
              </w:rPr>
              <w:t>最长为</w:t>
            </w:r>
            <w:r>
              <w:rPr>
                <w:rFonts w:cs="Arial"/>
              </w:rPr>
              <w:t>255</w:t>
            </w:r>
            <w:r>
              <w:rPr>
                <w:rFonts w:cs="Arial"/>
              </w:rPr>
              <w:t>个字符</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NA</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该属性需要满足的条件</w:t>
            </w:r>
          </w:p>
        </w:tc>
      </w:tr>
      <w:tr>
        <w:trPr/>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matching</w:t>
            </w:r>
          </w:p>
        </w:tc>
        <w:tc>
          <w:tcPr>
            <w:tcW w:w="6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否</w:t>
            </w:r>
          </w:p>
        </w:tc>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matchType</w:t>
            </w:r>
          </w:p>
        </w:tc>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equal</w:t>
            </w:r>
          </w:p>
        </w:tc>
        <w:tc>
          <w:tcPr>
            <w:tcW w:w="4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rFonts w:cs="Arial"/>
              </w:rPr>
            </w:pPr>
            <w:r>
              <w:rPr>
                <w:rFonts w:cs="Arial"/>
              </w:rPr>
              <w:t>该属性的操作。此字段是一个</w:t>
            </w:r>
            <w:r>
              <w:rPr>
                <w:rFonts w:cs="Arial"/>
              </w:rPr>
              <w:t>String</w:t>
            </w:r>
            <w:r>
              <w:rPr>
                <w:rFonts w:cs="Arial"/>
              </w:rPr>
              <w:t>的枚举值：</w:t>
            </w:r>
          </w:p>
          <w:p>
            <w:pPr>
              <w:pStyle w:val="Style44"/>
              <w:rPr>
                <w:rFonts w:cs="Arial"/>
              </w:rPr>
            </w:pPr>
            <w:r>
              <w:rPr>
                <w:rFonts w:cs="Arial"/>
              </w:rPr>
            </w:r>
          </w:p>
          <w:p>
            <w:pPr>
              <w:pStyle w:val="Style44"/>
              <w:rPr>
                <w:rFonts w:cs="Arial"/>
              </w:rPr>
            </w:pPr>
            <w:r>
              <w:rPr>
                <w:rFonts w:cs="Arial"/>
              </w:rPr>
              <w:t>equal</w:t>
            </w:r>
            <w:r>
              <w:rPr>
                <w:rFonts w:cs="Arial"/>
              </w:rPr>
              <w:t>：等于</w:t>
            </w:r>
            <w:r>
              <w:rPr>
                <w:rFonts w:cs="Arial"/>
              </w:rPr>
              <w:t>(=)</w:t>
            </w:r>
            <w:r>
              <w:rPr>
                <w:rFonts w:cs="Arial"/>
              </w:rPr>
              <w:t>。即要求</w:t>
            </w:r>
            <w:r>
              <w:rPr>
                <w:rFonts w:cs="Arial"/>
              </w:rPr>
              <w:t>key</w:t>
            </w:r>
            <w:r>
              <w:rPr>
                <w:rFonts w:cs="Arial"/>
              </w:rPr>
              <w:t>等于</w:t>
            </w:r>
            <w:r>
              <w:rPr>
                <w:rFonts w:cs="Arial"/>
              </w:rPr>
              <w:t>value</w:t>
            </w:r>
            <w:r>
              <w:rPr>
                <w:rFonts w:cs="Arial"/>
              </w:rPr>
              <w:t>。</w:t>
            </w:r>
          </w:p>
          <w:p>
            <w:pPr>
              <w:pStyle w:val="Style44"/>
              <w:rPr>
                <w:rFonts w:cs="Arial"/>
              </w:rPr>
            </w:pPr>
            <w:r>
              <w:rPr>
                <w:rFonts w:cs="Arial"/>
              </w:rPr>
              <w:t>unequal</w:t>
            </w:r>
            <w:r>
              <w:rPr>
                <w:rFonts w:cs="Arial"/>
              </w:rPr>
              <w:t>：不等于</w:t>
            </w:r>
            <w:r>
              <w:rPr>
                <w:rFonts w:cs="Arial"/>
              </w:rPr>
              <w:t>(!=)</w:t>
            </w:r>
            <w:r>
              <w:rPr>
                <w:rFonts w:cs="Arial"/>
              </w:rPr>
              <w:t>。即要求</w:t>
            </w:r>
            <w:r>
              <w:rPr>
                <w:rFonts w:cs="Arial"/>
              </w:rPr>
              <w:t>key</w:t>
            </w:r>
            <w:r>
              <w:rPr>
                <w:rFonts w:cs="Arial"/>
              </w:rPr>
              <w:t>不等于</w:t>
            </w:r>
            <w:r>
              <w:rPr>
                <w:rFonts w:cs="Arial"/>
              </w:rPr>
              <w:t>value</w:t>
            </w:r>
            <w:r>
              <w:rPr>
                <w:rFonts w:cs="Arial"/>
              </w:rPr>
              <w:t>。</w:t>
            </w:r>
          </w:p>
          <w:p>
            <w:pPr>
              <w:pStyle w:val="Style44"/>
              <w:rPr>
                <w:rFonts w:cs="Arial"/>
              </w:rPr>
            </w:pPr>
            <w:r>
              <w:rPr>
                <w:rFonts w:cs="Arial"/>
              </w:rPr>
              <w:t>more</w:t>
            </w:r>
            <w:r>
              <w:rPr>
                <w:rFonts w:cs="Arial"/>
              </w:rPr>
              <w:t>：大于等于</w:t>
            </w:r>
            <w:r>
              <w:rPr>
                <w:rFonts w:cs="Arial"/>
              </w:rPr>
              <w:t>(&gt;=)</w:t>
            </w:r>
            <w:r>
              <w:rPr>
                <w:rFonts w:cs="Arial"/>
              </w:rPr>
              <w:t>。即要求</w:t>
            </w:r>
            <w:r>
              <w:rPr>
                <w:rFonts w:cs="Arial"/>
              </w:rPr>
              <w:t>key</w:t>
            </w:r>
            <w:r>
              <w:rPr>
                <w:rFonts w:cs="Arial"/>
              </w:rPr>
              <w:t>大于等于</w:t>
            </w:r>
            <w:r>
              <w:rPr>
                <w:rFonts w:cs="Arial"/>
              </w:rPr>
              <w:t>value</w:t>
            </w:r>
            <w:r>
              <w:rPr>
                <w:rFonts w:cs="Arial"/>
              </w:rPr>
              <w:t>。</w:t>
            </w:r>
          </w:p>
          <w:p>
            <w:pPr>
              <w:pStyle w:val="Style44"/>
              <w:rPr>
                <w:rFonts w:cs="Arial"/>
              </w:rPr>
            </w:pPr>
            <w:r>
              <w:rPr>
                <w:rFonts w:cs="Arial"/>
              </w:rPr>
              <w:t>less</w:t>
            </w:r>
            <w:r>
              <w:rPr>
                <w:rFonts w:cs="Arial"/>
              </w:rPr>
              <w:t>：小于等于</w:t>
            </w:r>
            <w:r>
              <w:rPr>
                <w:rFonts w:cs="Arial"/>
              </w:rPr>
              <w:t>(&lt;=)</w:t>
            </w:r>
            <w:r>
              <w:rPr>
                <w:rFonts w:cs="Arial"/>
              </w:rPr>
              <w:t>。即要求</w:t>
            </w:r>
            <w:r>
              <w:rPr>
                <w:rFonts w:cs="Arial"/>
              </w:rPr>
              <w:t>key</w:t>
            </w:r>
            <w:r>
              <w:rPr>
                <w:rFonts w:cs="Arial"/>
              </w:rPr>
              <w:t>小于等于</w:t>
            </w:r>
            <w:r>
              <w:rPr>
                <w:rFonts w:cs="Arial"/>
              </w:rPr>
              <w:t>value</w:t>
            </w:r>
            <w:r>
              <w:rPr>
                <w:rFonts w:cs="Arial"/>
              </w:rPr>
              <w:t>。</w:t>
            </w:r>
          </w:p>
          <w:p>
            <w:pPr>
              <w:pStyle w:val="Style44"/>
              <w:rPr>
                <w:rFonts w:cs="Arial"/>
              </w:rPr>
            </w:pPr>
            <w:r>
              <w:rPr>
                <w:rFonts w:cs="Arial"/>
              </w:rPr>
              <w:t>like</w:t>
            </w:r>
            <w:r>
              <w:rPr>
                <w:rFonts w:cs="Arial"/>
              </w:rPr>
              <w:t>：包含。即要求</w:t>
            </w:r>
            <w:r>
              <w:rPr>
                <w:rFonts w:cs="Arial"/>
              </w:rPr>
              <w:t>key</w:t>
            </w:r>
            <w:r>
              <w:rPr>
                <w:rFonts w:cs="Arial"/>
              </w:rPr>
              <w:t>中包含</w:t>
            </w:r>
            <w:r>
              <w:rPr>
                <w:rFonts w:cs="Arial"/>
              </w:rPr>
              <w:t>value</w:t>
            </w:r>
            <w:r>
              <w:rPr>
                <w:rFonts w:cs="Arial"/>
              </w:rPr>
              <w:t>。</w:t>
            </w:r>
          </w:p>
          <w:p>
            <w:pPr>
              <w:pStyle w:val="Style44"/>
              <w:rPr>
                <w:rFonts w:cs="Arial"/>
              </w:rPr>
            </w:pPr>
            <w:r>
              <w:rPr>
                <w:rFonts w:cs="Arial"/>
              </w:rPr>
            </w:r>
          </w:p>
          <w:p>
            <w:pPr>
              <w:pStyle w:val="Style44"/>
              <w:rPr>
                <w:rFonts w:cs="Arial"/>
              </w:rPr>
            </w:pPr>
            <w:r>
              <w:rPr>
                <w:rFonts w:cs="Arial"/>
              </w:rPr>
              <w:t>举例：</w:t>
            </w:r>
          </w:p>
          <w:p>
            <w:pPr>
              <w:pStyle w:val="Style44"/>
              <w:rPr>
                <w:rFonts w:cs="Arial"/>
              </w:rPr>
            </w:pPr>
            <w:r>
              <w:rPr>
                <w:rFonts w:cs="Arial"/>
              </w:rPr>
              <w:t>如果用户属性中包含</w:t>
            </w:r>
            <w:r>
              <w:rPr>
                <w:rFonts w:cs="Arial"/>
              </w:rPr>
              <w:t>name</w:t>
            </w:r>
            <w:r>
              <w:rPr>
                <w:rFonts w:cs="Arial"/>
              </w:rPr>
              <w:t>属性和</w:t>
            </w:r>
            <w:r>
              <w:rPr>
                <w:rFonts w:cs="Arial"/>
              </w:rPr>
              <w:t>age</w:t>
            </w:r>
            <w:r>
              <w:rPr>
                <w:rFonts w:cs="Arial"/>
              </w:rPr>
              <w:t>属性，当传入的查询为</w:t>
            </w:r>
            <w:r>
              <w:rPr>
                <w:rFonts w:cs="Arial"/>
              </w:rPr>
              <w:t>key=name</w:t>
            </w:r>
            <w:r>
              <w:rPr>
                <w:rFonts w:cs="Arial"/>
              </w:rPr>
              <w:t>，</w:t>
            </w:r>
            <w:r>
              <w:rPr>
                <w:rFonts w:cs="Arial"/>
              </w:rPr>
              <w:t>value=”a”,operator=”equal”</w:t>
            </w:r>
            <w:r>
              <w:rPr>
                <w:rFonts w:cs="Arial"/>
              </w:rPr>
              <w:t>，则表示需要查找姓名等于”</w:t>
            </w:r>
            <w:r>
              <w:rPr>
                <w:rFonts w:cs="Arial"/>
              </w:rPr>
              <w:t>a”</w:t>
            </w:r>
            <w:r>
              <w:rPr>
                <w:rFonts w:cs="Arial"/>
              </w:rPr>
              <w:t>的用户；当传入的查询为</w:t>
            </w:r>
            <w:r>
              <w:rPr>
                <w:rFonts w:cs="Arial"/>
              </w:rPr>
              <w:t>key=name,value=”a”,operator=” notEqual”</w:t>
            </w:r>
            <w:r>
              <w:rPr>
                <w:rFonts w:cs="Arial"/>
              </w:rPr>
              <w:t>，则表示需要查找姓名不等于”</w:t>
            </w:r>
            <w:r>
              <w:rPr>
                <w:rFonts w:cs="Arial"/>
              </w:rPr>
              <w:t>a”</w:t>
            </w:r>
            <w:r>
              <w:rPr>
                <w:rFonts w:cs="Arial"/>
              </w:rPr>
              <w:t>的用户；当传入的查询为</w:t>
            </w:r>
            <w:r>
              <w:rPr>
                <w:rFonts w:cs="Arial"/>
              </w:rPr>
              <w:t>key=age,value=”18”,operator=” greater”</w:t>
            </w:r>
            <w:r>
              <w:rPr>
                <w:rFonts w:cs="Arial"/>
              </w:rPr>
              <w:t>，则表示需要查找年龄大于等于</w:t>
            </w:r>
            <w:r>
              <w:rPr>
                <w:rFonts w:cs="Arial"/>
              </w:rPr>
              <w:t>18</w:t>
            </w:r>
            <w:r>
              <w:rPr>
                <w:rFonts w:cs="Arial"/>
              </w:rPr>
              <w:t>的用户；当传入的查询为</w:t>
            </w:r>
            <w:r>
              <w:rPr>
                <w:rFonts w:cs="Arial"/>
              </w:rPr>
              <w:t>key=age,value=”18”,operator=” less”</w:t>
            </w:r>
            <w:r>
              <w:rPr>
                <w:rFonts w:cs="Arial"/>
              </w:rPr>
              <w:t>，则表示需要查找年龄小于等于</w:t>
            </w:r>
            <w:r>
              <w:rPr>
                <w:rFonts w:cs="Arial"/>
              </w:rPr>
              <w:t>18</w:t>
            </w:r>
            <w:r>
              <w:rPr>
                <w:rFonts w:cs="Arial"/>
              </w:rPr>
              <w:t>的用户；当传入的查询为</w:t>
            </w:r>
            <w:r>
              <w:rPr>
                <w:rFonts w:cs="Arial"/>
              </w:rPr>
              <w:t>key=name,value=”a”,operator=” like”</w:t>
            </w:r>
            <w:r>
              <w:rPr>
                <w:rFonts w:cs="Arial"/>
              </w:rPr>
              <w:t>，则表示需要查找姓名中包含”</w:t>
            </w:r>
            <w:r>
              <w:rPr>
                <w:rFonts w:cs="Arial"/>
              </w:rPr>
              <w:t>a”</w:t>
            </w:r>
            <w:r>
              <w:rPr>
                <w:rFonts w:cs="Arial"/>
              </w:rPr>
              <w:t>的用户，这个时候可以查询出来”</w:t>
            </w:r>
            <w:r>
              <w:rPr>
                <w:rFonts w:cs="Arial"/>
              </w:rPr>
              <w:t>asd”</w:t>
            </w:r>
            <w:r>
              <w:rPr>
                <w:rFonts w:cs="Arial"/>
              </w:rPr>
              <w:t>、”</w:t>
            </w:r>
            <w:r>
              <w:rPr>
                <w:rFonts w:cs="Arial"/>
              </w:rPr>
              <w:t>sadd”</w:t>
            </w:r>
            <w:r>
              <w:rPr>
                <w:rFonts w:cs="Arial"/>
              </w:rPr>
              <w:t>等；</w:t>
            </w:r>
          </w:p>
        </w:tc>
      </w:tr>
    </w:tbl>
    <w:p>
      <w:pPr>
        <w:pStyle w:val="Normal"/>
        <w:rPr/>
      </w:pPr>
      <w:r>
        <w:rPr/>
      </w:r>
    </w:p>
    <w:p>
      <w:pPr>
        <w:pStyle w:val="BlockLabel"/>
        <w:ind w:left="0" w:right="0" w:hanging="0"/>
        <w:rPr/>
      </w:pPr>
      <w:r>
        <w:rPr/>
        <w:t>输出参数</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Headers</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code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NA</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返回码。</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description</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对返回码的描述。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warning</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tcPr>
          <w:p>
            <w:pPr>
              <w:pStyle w:val="Style44"/>
              <w:rPr>
                <w:szCs w:val="24"/>
              </w:rPr>
            </w:pPr>
            <w:r>
              <w:rPr>
                <w:szCs w:val="24"/>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错误信息。</w:t>
            </w:r>
          </w:p>
        </w:tc>
      </w:tr>
      <w:tr>
        <w:trPr/>
        <w:tc>
          <w:tcPr>
            <w:tcW w:w="944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Response Content</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contactTerminalList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ListResult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查询结果。</w:t>
            </w:r>
          </w:p>
        </w:tc>
      </w:tr>
    </w:tbl>
    <w:p>
      <w:pPr>
        <w:pStyle w:val="TableDescription"/>
        <w:numPr>
          <w:ilvl w:val="8"/>
          <w:numId w:val="3"/>
        </w:numPr>
        <w:rPr/>
      </w:pPr>
      <w:r>
        <w:rPr/>
        <w:t>ListResult</w:t>
      </w:r>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903"/>
        <w:gridCol w:w="641"/>
        <w:gridCol w:w="1265"/>
        <w:gridCol w:w="1274"/>
        <w:gridCol w:w="4362"/>
      </w:tblGrid>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参数名称</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tcPr>
          <w:p>
            <w:pPr>
              <w:pStyle w:val="Style44"/>
              <w:rPr>
                <w:b/>
                <w:b/>
              </w:rPr>
            </w:pPr>
            <w:r>
              <w:rPr>
                <w:b/>
              </w:rPr>
              <w:t>是否必须</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b/>
                <w:b/>
              </w:rPr>
            </w:pPr>
            <w:r>
              <w:rPr>
                <w:b/>
              </w:rPr>
              <w:t>参数类型</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缺省值</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3" w:type="dxa"/>
            </w:tcMar>
            <w:vAlign w:val="center"/>
          </w:tcPr>
          <w:p>
            <w:pPr>
              <w:pStyle w:val="Style44"/>
              <w:rPr>
                <w:rFonts w:cs="Arial"/>
                <w:b/>
                <w:b/>
              </w:rPr>
            </w:pPr>
            <w:r>
              <w:rPr>
                <w:rFonts w:cs="Arial"/>
                <w:b/>
              </w:rPr>
              <w:t>描述</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Result</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结果信息。</w:t>
            </w:r>
          </w:p>
        </w:tc>
      </w:tr>
      <w:tr>
        <w:trPr/>
        <w:tc>
          <w:tcPr>
            <w:tcW w:w="1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page</w:t>
            </w:r>
          </w:p>
        </w:tc>
        <w:tc>
          <w:tcPr>
            <w:tcW w:w="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否</w:t>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Page</w:t>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Null</w:t>
            </w:r>
          </w:p>
        </w:tc>
        <w:tc>
          <w:tcPr>
            <w:tcW w:w="4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pPr>
            <w:r>
              <w:rPr/>
              <w:t>返回数据。</w:t>
            </w:r>
          </w:p>
        </w:tc>
      </w:tr>
    </w:tbl>
    <w:p>
      <w:pPr>
        <w:pStyle w:val="TableDescription"/>
        <w:numPr>
          <w:ilvl w:val="8"/>
          <w:numId w:val="3"/>
        </w:numPr>
        <w:rPr/>
      </w:pPr>
      <w:bookmarkStart w:id="470" w:name="_Toc329158015"/>
      <w:bookmarkStart w:id="471" w:name="_Toc300671766"/>
      <w:r>
        <w:rPr/>
        <w:t>Page</w:t>
      </w:r>
      <w:bookmarkEnd w:id="470"/>
      <w:bookmarkEnd w:id="471"/>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298"/>
        <w:gridCol w:w="1787"/>
        <w:gridCol w:w="1239"/>
        <w:gridCol w:w="3947"/>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index</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指定返回的页面索引</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total</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int</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符合条件的结果总数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hasPrev</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是否能够翻到前一页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hasNext</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是否能够翻到下一页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hasFirst</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是否能够翻到第一页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hasLast</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Boolean</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是否能够翻到最后一页</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data</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17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Properties[0..*]</w:t>
            </w:r>
          </w:p>
        </w:tc>
        <w:tc>
          <w:tcPr>
            <w:tcW w:w="12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结果数据数组</w:t>
            </w:r>
          </w:p>
        </w:tc>
      </w:tr>
    </w:tbl>
    <w:p>
      <w:pPr>
        <w:pStyle w:val="TableDescription"/>
        <w:numPr>
          <w:ilvl w:val="8"/>
          <w:numId w:val="3"/>
        </w:numPr>
        <w:rPr/>
      </w:pPr>
      <w:bookmarkStart w:id="472" w:name="_Toc329158016"/>
      <w:bookmarkStart w:id="473" w:name="_Toc300671762"/>
      <w:r>
        <w:rPr/>
        <w:t>Properties</w:t>
      </w:r>
      <w:bookmarkEnd w:id="472"/>
      <w:bookmarkEnd w:id="473"/>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298"/>
        <w:gridCol w:w="1636"/>
        <w:gridCol w:w="1074"/>
        <w:gridCol w:w="4263"/>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4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entry</w:t>
            </w:r>
          </w:p>
        </w:tc>
        <w:tc>
          <w:tcPr>
            <w:tcW w:w="1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Entry[0..*]</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4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结果数据记录</w:t>
            </w:r>
          </w:p>
        </w:tc>
      </w:tr>
    </w:tbl>
    <w:p>
      <w:pPr>
        <w:pStyle w:val="TableDescription"/>
        <w:numPr>
          <w:ilvl w:val="8"/>
          <w:numId w:val="3"/>
        </w:numPr>
        <w:rPr/>
      </w:pPr>
      <w:bookmarkStart w:id="474" w:name="_Toc329158017"/>
      <w:bookmarkStart w:id="475" w:name="_Toc300671763"/>
      <w:r>
        <w:rPr/>
        <w:t>Entry</w:t>
      </w:r>
      <w:bookmarkEnd w:id="474"/>
      <w:bookmarkEnd w:id="475"/>
      <w:r>
        <w:rPr/>
        <w:t>数据结构</w:t>
      </w:r>
    </w:p>
    <w:tbl>
      <w:tblPr>
        <w:tblW w:w="4900" w:type="pct"/>
        <w:jc w:val="left"/>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Pr>
      <w:tblGrid>
        <w:gridCol w:w="1174"/>
        <w:gridCol w:w="1157"/>
        <w:gridCol w:w="2607"/>
        <w:gridCol w:w="964"/>
        <w:gridCol w:w="3543"/>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参数</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tcPr>
          <w:p>
            <w:pPr>
              <w:pStyle w:val="Style44"/>
              <w:rPr>
                <w:b/>
                <w:b/>
              </w:rPr>
            </w:pPr>
            <w:r>
              <w:rPr>
                <w:b/>
              </w:rPr>
              <w:t>是否必须</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数据类型</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缺省值</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3" w:type="dxa"/>
            </w:tcMar>
            <w:vAlign w:val="center"/>
          </w:tcPr>
          <w:p>
            <w:pPr>
              <w:pStyle w:val="Style44"/>
              <w:rPr>
                <w:b/>
                <w:b/>
              </w:rPr>
            </w:pPr>
            <w:r>
              <w:rPr>
                <w:b/>
              </w:rPr>
              <w:t>描述</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key</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是</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NA</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结果数据的</w:t>
            </w:r>
            <w:r>
              <w:rPr>
                <w:szCs w:val="24"/>
              </w:rPr>
              <w:t>key</w:t>
            </w:r>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value</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否</w:t>
            </w:r>
          </w:p>
        </w:tc>
        <w:tc>
          <w:tcPr>
            <w:tcW w:w="2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string</w:t>
            </w:r>
            <w:r>
              <w:rPr>
                <w:szCs w:val="24"/>
              </w:rPr>
              <w:t>最长为</w:t>
            </w:r>
            <w:r>
              <w:rPr>
                <w:szCs w:val="24"/>
              </w:rPr>
              <w:t>255</w:t>
            </w:r>
            <w:r>
              <w:rPr>
                <w:szCs w:val="24"/>
              </w:rPr>
              <w:t>个字符</w:t>
            </w:r>
          </w:p>
        </w:tc>
        <w:tc>
          <w:tcPr>
            <w:tcW w:w="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Null</w:t>
            </w:r>
          </w:p>
        </w:tc>
        <w:tc>
          <w:tcPr>
            <w:tcW w:w="3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3" w:type="dxa"/>
            </w:tcMar>
            <w:vAlign w:val="center"/>
          </w:tcPr>
          <w:p>
            <w:pPr>
              <w:pStyle w:val="Style44"/>
              <w:rPr>
                <w:szCs w:val="24"/>
              </w:rPr>
            </w:pPr>
            <w:r>
              <w:rPr>
                <w:szCs w:val="24"/>
              </w:rPr>
              <w:t>结果数据的值</w:t>
            </w:r>
          </w:p>
        </w:tc>
      </w:tr>
    </w:tbl>
    <w:p>
      <w:pPr>
        <w:pStyle w:val="Normal"/>
        <w:rPr>
          <w:rFonts w:eastAsia="黑体"/>
          <w:spacing w:val="-4"/>
        </w:rPr>
      </w:pPr>
      <w:r>
        <w:rPr>
          <w:rFonts w:eastAsia="黑体"/>
          <w:spacing w:val="-4"/>
        </w:rPr>
      </w:r>
    </w:p>
    <w:p>
      <w:pPr>
        <w:pStyle w:val="Normal"/>
        <w:rPr/>
      </w:pPr>
      <w:r>
        <w:rPr/>
      </w:r>
    </w:p>
    <w:p>
      <w:pPr>
        <w:pStyle w:val="BlockLabel"/>
        <w:ind w:left="0" w:right="0" w:hanging="0"/>
        <w:rPr/>
      </w:pPr>
      <w:r>
        <w:rPr/>
        <w:t>参考样例</w:t>
      </w:r>
    </w:p>
    <w:p>
      <w:pPr>
        <w:pStyle w:val="Normal"/>
        <w:rPr/>
      </w:pPr>
      <w:r>
        <w:rPr/>
        <w:t>请求消息：</w:t>
      </w:r>
    </w:p>
    <w:p>
      <w:pPr>
        <w:pStyle w:val="Normal"/>
        <w:rPr/>
      </w:pPr>
      <w:r>
        <w:rPr/>
      </w:r>
    </w:p>
    <w:p>
      <w:pPr>
        <w:pStyle w:val="Normal"/>
        <w:rPr/>
      </w:pPr>
      <w:r>
        <w:rPr>
          <w:b/>
        </w:rPr>
        <w:t>POST /rest/{version}/contactTerminalList</w:t>
      </w:r>
      <w:r>
        <w:rPr/>
        <w:t xml:space="preserve"> HTTP/1.1</w:t>
      </w:r>
    </w:p>
    <w:p>
      <w:pPr>
        <w:pStyle w:val="Normal"/>
        <w:rPr/>
      </w:pPr>
      <w:r>
        <w:rPr/>
        <w:t>Date: Wed, 22 Jun 2011 15:48:06 GMT</w:t>
      </w:r>
    </w:p>
    <w:p>
      <w:pPr>
        <w:pStyle w:val="Normal"/>
        <w:rPr>
          <w:b/>
          <w:b/>
        </w:rPr>
      </w:pPr>
      <w:r>
        <w:rPr>
          <w:b/>
        </w:rPr>
        <w:t>Authorization: Basic c2NvdHQ6dGlnZXI=</w:t>
      </w:r>
    </w:p>
    <w:p>
      <w:pPr>
        <w:pStyle w:val="Normal"/>
        <w:rPr>
          <w:b/>
          <w:b/>
        </w:rPr>
      </w:pPr>
      <w:r>
        <w:rPr>
          <w:b/>
        </w:rPr>
        <w:t>If-Modified-Since: Wed, 22 Jun 2011 15:48:06 GMT</w:t>
      </w:r>
    </w:p>
    <w:p>
      <w:pPr>
        <w:pStyle w:val="Normal"/>
        <w:rPr>
          <w:b/>
          <w:b/>
        </w:rPr>
      </w:pPr>
      <w:r>
        <w:rPr>
          <w:b/>
        </w:rPr>
        <w:t>If-None-Match: “99897977988”</w:t>
      </w:r>
    </w:p>
    <w:p>
      <w:pPr>
        <w:pStyle w:val="Normal"/>
        <w:rPr/>
      </w:pPr>
      <w:r>
        <w:rPr/>
        <w:t>Content-Length: 0</w:t>
      </w:r>
    </w:p>
    <w:p>
      <w:pPr>
        <w:pStyle w:val="Normal"/>
        <w:rPr/>
      </w:pPr>
      <w:r>
        <w:rPr/>
      </w:r>
    </w:p>
    <w:p>
      <w:pPr>
        <w:pStyle w:val="1"/>
        <w:numPr>
          <w:ilvl w:val="0"/>
          <w:numId w:val="3"/>
        </w:numPr>
        <w:tabs>
          <w:tab w:val="left" w:pos="432" w:leader="none"/>
        </w:tabs>
        <w:snapToGrid w:val="true"/>
        <w:spacing w:lineRule="auto" w:line="240" w:before="240" w:after="240"/>
        <w:ind w:left="432" w:right="0" w:hanging="432"/>
        <w:jc w:val="both"/>
        <w:rPr/>
      </w:pPr>
      <w:bookmarkStart w:id="476" w:name="_Toc450768896"/>
      <w:bookmarkStart w:id="477" w:name="_Toc365380542"/>
      <w:bookmarkStart w:id="478" w:name="_Toc369506325"/>
      <w:bookmarkEnd w:id="476"/>
      <w:bookmarkEnd w:id="477"/>
      <w:bookmarkEnd w:id="478"/>
      <w:r>
        <w:rPr/>
        <w:t>附件</w:t>
      </w:r>
    </w:p>
    <w:p>
      <w:pPr>
        <w:pStyle w:val="BlockLabel"/>
        <w:ind w:left="0" w:right="0" w:hanging="0"/>
        <w:rPr/>
      </w:pPr>
      <w:bookmarkStart w:id="479" w:name="_Toc365380543"/>
      <w:bookmarkStart w:id="480" w:name="_MON_1439206229"/>
      <w:bookmarkEnd w:id="479"/>
      <w:bookmarkEnd w:id="480"/>
      <w:r>
        <w:rPr/>
        <w:t>时区对照表</w:t>
      </w:r>
    </w:p>
    <w:p>
      <w:pPr>
        <w:pStyle w:val="Normal"/>
        <w:widowControl/>
        <w:bidi w:val="0"/>
        <w:snapToGrid w:val="false"/>
        <w:spacing w:lineRule="atLeast" w:line="240" w:before="160" w:after="160"/>
        <w:ind w:left="1701" w:right="0" w:hanging="0"/>
        <w:jc w:val="left"/>
        <w:rPr/>
      </w:pPr>
      <w:r>
        <w:rPr/>
        <w:object>
          <v:shape id="ole_rId25" style="width:76.75pt;height:48.25pt" o:ole="">
            <v:imagedata r:id="rId26" o:title=""/>
          </v:shape>
          <o:OLEObject Type="Embed" ProgID="" ShapeID="ole_rId25" DrawAspect="Content" ObjectID="_1927969510" r:id="rId25"/>
        </w:object>
      </w:r>
    </w:p>
    <w:sectPr>
      <w:headerReference w:type="default" r:id="rId27"/>
      <w:footerReference w:type="default" r:id="rId28"/>
      <w:type w:val="nextPage"/>
      <w:pgSz w:w="11906" w:h="16838"/>
      <w:pgMar w:left="1134" w:right="1134" w:header="567" w:top="1701" w:footer="567" w:bottom="170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 Antiqua">
    <w:charset w:val="01"/>
    <w:family w:val="roman"/>
    <w:pitch w:val="variable"/>
  </w:font>
  <w:font w:name="Arial">
    <w:charset w:val="01"/>
    <w:family w:val="roman"/>
    <w:pitch w:val="variable"/>
  </w:font>
  <w:font w:name="Courier New">
    <w:charset w:val="01"/>
    <w:family w:val="roman"/>
    <w:pitch w:val="variable"/>
  </w:font>
  <w:font w:name="宋体">
    <w:charset w:val="01"/>
    <w:family w:val="roman"/>
    <w:pitch w:val="variable"/>
  </w:font>
  <w:font w:name="Liberation Sans">
    <w:altName w:val="Arial"/>
    <w:charset w:val="01"/>
    <w:family w:val="roman"/>
    <w:pitch w:val="variable"/>
  </w:font>
  <w:font w:name="黑体">
    <w:charset w:val="01"/>
    <w:family w:val="roman"/>
    <w:pitch w:val="variable"/>
  </w:font>
  <w:font w:name="Tahoma">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74" w:type="dxa"/>
      <w:jc w:val="left"/>
      <w:tblInd w:w="109" w:type="dxa"/>
      <w:tblBorders>
        <w:top w:val="single" w:sz="4" w:space="0" w:color="00000A"/>
      </w:tblBorders>
      <w:tblCellMar>
        <w:top w:w="0" w:type="dxa"/>
        <w:left w:w="108" w:type="dxa"/>
        <w:bottom w:w="0" w:type="dxa"/>
        <w:right w:w="108" w:type="dxa"/>
      </w:tblCellMar>
    </w:tblPr>
    <w:tblGrid>
      <w:gridCol w:w="3224"/>
      <w:gridCol w:w="3225"/>
      <w:gridCol w:w="3225"/>
    </w:tblGrid>
    <w:tr>
      <w:trPr>
        <w:trHeight w:val="468" w:hRule="atLeast"/>
      </w:trPr>
      <w:tc>
        <w:tcPr>
          <w:tcW w:w="3224" w:type="dxa"/>
          <w:tcBorders>
            <w:top w:val="single" w:sz="4" w:space="0" w:color="00000A"/>
          </w:tcBorders>
          <w:shd w:fill="FFFFFF" w:val="clear"/>
        </w:tcPr>
        <w:p>
          <w:pPr>
            <w:pStyle w:val="HeadingLeft"/>
            <w:jc w:val="both"/>
            <w:rPr/>
          </w:pPr>
          <w:r>
            <w:rPr/>
            <w:t>文档版本</w:t>
          </w:r>
          <w:r>
            <w:rPr/>
            <w:fldChar w:fldCharType="begin" w:fldLock="true"/>
          </w:r>
          <w:r>
            <w:instrText> DOCPROPERTY "DocumentVersion"</w:instrText>
          </w:r>
          <w:r>
            <w:fldChar w:fldCharType="separate"/>
          </w:r>
          <w:r>
            <w:t>01</w:t>
          </w:r>
          <w:r>
            <w:fldChar w:fldCharType="end"/>
          </w:r>
          <w:r>
            <w:rPr/>
            <w:t xml:space="preserve"> </w:t>
          </w:r>
          <w:r>
            <w:rPr/>
            <w:t>(</w:t>
          </w:r>
          <w:r>
            <w:rPr/>
            <w:fldChar w:fldCharType="begin" w:fldLock="true"/>
          </w:r>
          <w:r>
            <w:instrText> DOCPROPERTY "ReleaseDate"</w:instrText>
          </w:r>
          <w:r>
            <w:fldChar w:fldCharType="separate"/>
          </w:r>
          <w:r>
            <w:t>2016-05-31</w:t>
          </w:r>
          <w:r>
            <w:fldChar w:fldCharType="end"/>
          </w:r>
          <w:r>
            <w:rPr/>
            <w:t>)</w:t>
          </w:r>
        </w:p>
      </w:tc>
      <w:tc>
        <w:tcPr>
          <w:tcW w:w="3225" w:type="dxa"/>
          <w:tcBorders>
            <w:top w:val="single" w:sz="4" w:space="0" w:color="00000A"/>
          </w:tcBorders>
          <w:shd w:fill="FFFFFF" w:val="clear"/>
        </w:tcPr>
        <w:p>
          <w:pPr>
            <w:pStyle w:val="HeadingMiddle"/>
            <w:rPr/>
          </w:pPr>
          <w:r>
            <w:rPr/>
            <w:fldChar w:fldCharType="begin" w:fldLock="true"/>
          </w:r>
          <w:r>
            <w:instrText> DOCPROPERTY "ProprietaryDeclaration"</w:instrText>
          </w:r>
          <w:r>
            <w:fldChar w:fldCharType="separate"/>
          </w:r>
          <w:r>
            <w:t>华为专有和保密信息                   版权所有 © 华为技术有限公司</w:t>
          </w:r>
          <w:r>
            <w:fldChar w:fldCharType="end"/>
          </w:r>
        </w:p>
      </w:tc>
      <w:tc>
        <w:tcPr>
          <w:tcW w:w="3225" w:type="dxa"/>
          <w:tcBorders>
            <w:top w:val="single" w:sz="4" w:space="0" w:color="00000A"/>
          </w:tcBorders>
          <w:shd w:fill="FFFFFF" w:val="clear"/>
        </w:tcPr>
        <w:p>
          <w:pPr>
            <w:pStyle w:val="HeadingRight"/>
            <w:rPr/>
          </w:pPr>
          <w:r>
            <w:rPr/>
            <w:fldChar w:fldCharType="begin"/>
          </w:r>
          <w:r>
            <w:instrText> PAGE </w:instrText>
          </w:r>
          <w:r>
            <w:fldChar w:fldCharType="separate"/>
          </w:r>
          <w:r>
            <w:t>1</w:t>
          </w:r>
          <w:r>
            <w:fldChar w:fldCharType="end"/>
          </w:r>
        </w:p>
      </w:tc>
    </w:tr>
  </w:tbl>
  <w:p>
    <w:pPr>
      <w:pStyle w:val="Heading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spacing w:lineRule="atLeast" w:line="20" w:before="200" w:after="20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spacing w:lineRule="atLeast" w:line="20" w:before="200" w:after="20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spacing w:lineRule="atLeast" w:line="20" w:before="20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60"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4820"/>
      <w:gridCol w:w="4840"/>
    </w:tblGrid>
    <w:tr>
      <w:trPr>
        <w:trHeight w:val="851" w:hRule="atLeast"/>
      </w:trPr>
      <w:tc>
        <w:tcPr>
          <w:tcW w:w="4820" w:type="dxa"/>
          <w:tcBorders>
            <w:top w:val="single" w:sz="4" w:space="0" w:color="00000A"/>
            <w:bottom w:val="single" w:sz="4" w:space="0" w:color="00000A"/>
            <w:insideH w:val="single" w:sz="4" w:space="0" w:color="00000A"/>
          </w:tcBorders>
          <w:shd w:fill="FFFFFF" w:val="clear"/>
          <w:vAlign w:val="bottom"/>
        </w:tcPr>
        <w:p>
          <w:pPr>
            <w:pStyle w:val="HeadingRight"/>
            <w:jc w:val="both"/>
            <w:rPr/>
          </w:pPr>
          <w:r>
            <w:rPr/>
            <w:fldChar w:fldCharType="begin" w:fldLock="true"/>
          </w:r>
          <w:r>
            <w:instrText> DOCPROPERTY "Product&amp;Project Name"</w:instrText>
          </w:r>
          <w:r>
            <w:fldChar w:fldCharType="separate"/>
          </w:r>
          <w:r>
            <w:t>HUAWEI MediaX3600</w:t>
          </w:r>
          <w:r>
            <w:fldChar w:fldCharType="end"/>
          </w:r>
        </w:p>
        <w:p>
          <w:pPr>
            <w:pStyle w:val="HeadingLeft"/>
            <w:rPr/>
          </w:pPr>
          <w:r>
            <w:rPr/>
            <w:fldChar w:fldCharType="begin" w:fldLock="true"/>
          </w:r>
          <w:r>
            <w:instrText> DOCPROPERTY "DocumentName"</w:instrText>
          </w:r>
          <w:r>
            <w:fldChar w:fldCharType="separate"/>
          </w:r>
          <w:r>
            <w:t>业务能力接口（REST）</w:t>
          </w:r>
          <w:r>
            <w:fldChar w:fldCharType="end"/>
          </w:r>
        </w:p>
      </w:tc>
      <w:tc>
        <w:tcPr>
          <w:tcW w:w="4840" w:type="dxa"/>
          <w:tcBorders>
            <w:top w:val="single" w:sz="4" w:space="0" w:color="00000A"/>
            <w:bottom w:val="single" w:sz="4" w:space="0" w:color="00000A"/>
            <w:insideH w:val="single" w:sz="4" w:space="0" w:color="00000A"/>
          </w:tcBorders>
          <w:shd w:fill="FFFFFF" w:val="clear"/>
          <w:vAlign w:val="bottom"/>
        </w:tcPr>
        <w:p>
          <w:pPr>
            <w:pStyle w:val="Normal"/>
            <w:spacing w:before="160" w:after="160"/>
            <w:jc w:val="center"/>
            <w:textAlignment w:val="baseline"/>
            <w:rPr>
              <w:rFonts w:ascii="宋体" w:hAnsi="宋体"/>
              <w:sz w:val="18"/>
            </w:rPr>
          </w:pPr>
          <w:r>
            <w:rPr>
              <w:rFonts w:ascii="宋体" w:hAnsi="宋体"/>
              <w:sz w:val="18"/>
            </w:rPr>
            <w:t xml:space="preserve">MediaX3600 V300R008C60SPC100    </w:t>
          </w:r>
          <w:r>
            <w:rPr>
              <w:rFonts w:ascii="宋体" w:hAnsi="宋体"/>
              <w:sz w:val="18"/>
            </w:rPr>
            <w:t>业务能力接口</w:t>
          </w:r>
          <w:r>
            <w:rPr>
              <w:rFonts w:ascii="宋体" w:hAnsi="宋体"/>
              <w:sz w:val="18"/>
            </w:rPr>
            <w:t>(REST)</w:t>
            <w:br/>
            <w:t>OFFE00022961_DOD4ZH C</w:t>
            <w:br/>
          </w:r>
          <w:r>
            <w:rPr>
              <w:rFonts w:ascii="宋体" w:hAnsi="宋体"/>
              <w:sz w:val="18"/>
            </w:rPr>
            <w:t>秘密</w:t>
          </w:r>
        </w:p>
      </w:tc>
    </w:tr>
  </w:tbl>
  <w:p>
    <w:pPr>
      <w:pStyle w:val="Heading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60"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4820"/>
      <w:gridCol w:w="4840"/>
    </w:tblGrid>
    <w:tr>
      <w:trPr>
        <w:trHeight w:val="851" w:hRule="atLeast"/>
      </w:trPr>
      <w:tc>
        <w:tcPr>
          <w:tcW w:w="4820" w:type="dxa"/>
          <w:tcBorders>
            <w:top w:val="single" w:sz="4" w:space="0" w:color="00000A"/>
            <w:bottom w:val="single" w:sz="4" w:space="0" w:color="00000A"/>
            <w:insideH w:val="single" w:sz="4" w:space="0" w:color="00000A"/>
          </w:tcBorders>
          <w:shd w:fill="FFFFFF" w:val="clear"/>
          <w:vAlign w:val="bottom"/>
        </w:tcPr>
        <w:p>
          <w:pPr>
            <w:pStyle w:val="HeadingRight"/>
            <w:jc w:val="both"/>
            <w:rPr/>
          </w:pPr>
          <w:r>
            <w:rPr/>
          </w:r>
        </w:p>
        <w:p>
          <w:pPr>
            <w:pStyle w:val="HeadingLeft"/>
            <w:rPr/>
          </w:pPr>
          <w:r>
            <w:rPr/>
          </w:r>
        </w:p>
      </w:tc>
      <w:tc>
        <w:tcPr>
          <w:tcW w:w="4840" w:type="dxa"/>
          <w:tcBorders>
            <w:top w:val="single" w:sz="4" w:space="0" w:color="00000A"/>
            <w:bottom w:val="single" w:sz="4" w:space="0" w:color="00000A"/>
            <w:insideH w:val="single" w:sz="4" w:space="0" w:color="00000A"/>
          </w:tcBorders>
          <w:shd w:fill="FFFFFF" w:val="clear"/>
          <w:vAlign w:val="bottom"/>
        </w:tcPr>
        <w:p>
          <w:pPr>
            <w:pStyle w:val="Normal"/>
            <w:spacing w:before="160" w:after="160"/>
            <w:jc w:val="center"/>
            <w:textAlignment w:val="baseline"/>
            <w:rPr>
              <w:rFonts w:ascii="宋体" w:hAnsi="宋体"/>
              <w:sz w:val="18"/>
            </w:rPr>
          </w:pPr>
          <w:r>
            <w:rPr>
              <w:rFonts w:ascii="宋体" w:hAnsi="宋体"/>
              <w:sz w:val="18"/>
            </w:rPr>
            <w:t xml:space="preserve">MediaX3600 V300R008C60SPC100   </w:t>
          </w:r>
          <w:r>
            <w:rPr>
              <w:rFonts w:ascii="宋体" w:hAnsi="宋体"/>
              <w:sz w:val="18"/>
            </w:rPr>
            <w:t>业务能力接口</w:t>
          </w:r>
          <w:r>
            <w:rPr>
              <w:rFonts w:ascii="宋体" w:hAnsi="宋体"/>
              <w:sz w:val="18"/>
            </w:rPr>
            <w:t>(REST)</w:t>
            <w:br/>
            <w:t>OFFE00022961_DOD4ZH C</w:t>
            <w:br/>
          </w:r>
          <w:r>
            <w:rPr>
              <w:rFonts w:ascii="宋体" w:hAnsi="宋体"/>
              <w:sz w:val="18"/>
            </w:rPr>
            <w:t>秘密</w:t>
          </w:r>
        </w:p>
      </w:tc>
    </w:tr>
  </w:tbl>
  <w:p>
    <w:pPr>
      <w:pStyle w:val="Heading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60"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4820"/>
      <w:gridCol w:w="4840"/>
    </w:tblGrid>
    <w:tr>
      <w:trPr>
        <w:trHeight w:val="851" w:hRule="atLeast"/>
      </w:trPr>
      <w:tc>
        <w:tcPr>
          <w:tcW w:w="4820" w:type="dxa"/>
          <w:tcBorders>
            <w:top w:val="single" w:sz="4" w:space="0" w:color="00000A"/>
            <w:bottom w:val="single" w:sz="4" w:space="0" w:color="00000A"/>
            <w:insideH w:val="single" w:sz="4" w:space="0" w:color="00000A"/>
          </w:tcBorders>
          <w:shd w:fill="FFFFFF" w:val="clear"/>
          <w:vAlign w:val="bottom"/>
        </w:tcPr>
        <w:p>
          <w:pPr>
            <w:pStyle w:val="HeadingRight"/>
            <w:jc w:val="both"/>
            <w:rPr/>
          </w:pPr>
          <w:r>
            <w:rPr/>
            <w:fldChar w:fldCharType="begin" w:fldLock="true"/>
          </w:r>
          <w:r>
            <w:instrText> DOCPROPERTY "Product&amp;Project Name"</w:instrText>
          </w:r>
          <w:r>
            <w:fldChar w:fldCharType="separate"/>
          </w:r>
          <w:r>
            <w:t>HUAWEI MediaX3600</w:t>
          </w:r>
          <w:r>
            <w:fldChar w:fldCharType="end"/>
          </w:r>
        </w:p>
        <w:p>
          <w:pPr>
            <w:pStyle w:val="HeadingLeft"/>
            <w:rPr/>
          </w:pPr>
          <w:r>
            <w:rPr/>
            <w:fldChar w:fldCharType="begin" w:fldLock="true"/>
          </w:r>
          <w:r>
            <w:instrText> DOCPROPERTY "DocumentName"</w:instrText>
          </w:r>
          <w:r>
            <w:fldChar w:fldCharType="separate"/>
          </w:r>
          <w:r>
            <w:t>业务能力接口（REST）</w:t>
          </w:r>
          <w:r>
            <w:fldChar w:fldCharType="end"/>
          </w:r>
        </w:p>
      </w:tc>
      <w:tc>
        <w:tcPr>
          <w:tcW w:w="4840" w:type="dxa"/>
          <w:tcBorders>
            <w:top w:val="single" w:sz="4" w:space="0" w:color="00000A"/>
            <w:bottom w:val="single" w:sz="4" w:space="0" w:color="00000A"/>
            <w:insideH w:val="single" w:sz="4" w:space="0" w:color="00000A"/>
          </w:tcBorders>
          <w:shd w:fill="FFFFFF" w:val="clear"/>
          <w:vAlign w:val="bottom"/>
        </w:tcPr>
        <w:p>
          <w:pPr>
            <w:pStyle w:val="Normal"/>
            <w:spacing w:before="160" w:after="160"/>
            <w:jc w:val="center"/>
            <w:textAlignment w:val="baseline"/>
            <w:rPr>
              <w:rFonts w:ascii="宋体" w:hAnsi="宋体"/>
              <w:sz w:val="18"/>
            </w:rPr>
          </w:pPr>
          <w:r>
            <w:rPr>
              <w:rFonts w:ascii="宋体" w:hAnsi="宋体"/>
              <w:sz w:val="18"/>
            </w:rPr>
            <w:t xml:space="preserve">MediaX3600 V300R008C60SPC100   </w:t>
          </w:r>
          <w:r>
            <w:rPr>
              <w:rFonts w:ascii="宋体" w:hAnsi="宋体"/>
              <w:sz w:val="18"/>
            </w:rPr>
            <w:t>业务能力接口</w:t>
          </w:r>
          <w:r>
            <w:rPr>
              <w:rFonts w:ascii="宋体" w:hAnsi="宋体"/>
              <w:sz w:val="18"/>
            </w:rPr>
            <w:t>(REST)</w:t>
            <w:br/>
            <w:t>OFFE00022961_DOD4ZH C</w:t>
            <w:br/>
          </w:r>
          <w:r>
            <w:rPr>
              <w:rFonts w:ascii="宋体" w:hAnsi="宋体"/>
              <w:sz w:val="18"/>
            </w:rPr>
            <w:t>秘密</w:t>
          </w:r>
        </w:p>
      </w:tc>
    </w:tr>
  </w:tbl>
  <w:p>
    <w:pPr>
      <w:pStyle w:val="Heading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suff w:val="nothing"/>
      <w:lvlText w:val="%1 "/>
      <w:lvlJc w:val="left"/>
      <w:pPr>
        <w:ind w:left="0" w:hanging="0"/>
      </w:pPr>
      <w:rPr>
        <w:smallCaps w:val="false"/>
        <w:caps w:val="false"/>
        <w:dstrike w:val="false"/>
        <w:strike w:val="false"/>
        <w:vertAlign w:val="baseline"/>
        <w:position w:val="0"/>
        <w:sz w:val="144"/>
        <w:sz w:val="144"/>
        <w:i w:val="false"/>
        <w:b/>
        <w:szCs w:val="144"/>
        <w:iCs w:val="false"/>
        <w:bCs/>
        <w:vanish w:val="false"/>
        <w:rFonts w:eastAsia="黑体" w:cs="Book Antiqua"/>
        <w:color w:val="000000"/>
      </w:rPr>
    </w:lvl>
    <w:lvl w:ilvl="1">
      <w:start w:val="3"/>
      <w:pStyle w:val="2"/>
      <w:numFmt w:val="decimal"/>
      <w:suff w:val="nothing"/>
      <w:lvlText w:val="%1.%2 "/>
      <w:lvlJc w:val="left"/>
      <w:pPr>
        <w:ind w:left="0" w:hanging="0"/>
      </w:pPr>
      <w:rPr>
        <w:smallCaps w:val="false"/>
        <w:caps w:val="false"/>
        <w:dstrike w:val="false"/>
        <w:strike w:val="false"/>
        <w:vertAlign w:val="baseline"/>
        <w:position w:val="0"/>
        <w:sz w:val="36"/>
        <w:sz w:val="36"/>
        <w:spacing w:val="0"/>
        <w:i w:val="false"/>
        <w:b w:val="false"/>
        <w:szCs w:val="36"/>
        <w:iCs w:val="false"/>
        <w:bCs/>
        <w:vanish w:val="false"/>
        <w:rFonts w:eastAsia="黑体" w:cs="Book Antiqua"/>
      </w:rPr>
    </w:lvl>
    <w:lvl w:ilvl="2">
      <w:start w:val="1"/>
      <w:pStyle w:val="3"/>
      <w:numFmt w:val="decimal"/>
      <w:suff w:val="nothing"/>
      <w:lvlText w:val="%1.%2.%3 "/>
      <w:lvlJc w:val="left"/>
      <w:pPr>
        <w:ind w:left="0" w:hanging="0"/>
      </w:pPr>
      <w:rPr>
        <w:smallCaps w:val="false"/>
        <w:caps w:val="false"/>
        <w:dstrike w:val="false"/>
        <w:strike w:val="false"/>
        <w:vertAlign w:val="baseline"/>
        <w:position w:val="0"/>
        <w:sz w:val="32"/>
        <w:sz w:val="32"/>
        <w:i w:val="false"/>
        <w:b w:val="false"/>
        <w:szCs w:val="32"/>
        <w:iCs w:val="false"/>
        <w:bCs/>
        <w:vanish w:val="false"/>
        <w:rFonts w:eastAsia="黑体" w:cs="Book Antiqua"/>
      </w:rPr>
    </w:lvl>
    <w:lvl w:ilvl="3">
      <w:start w:val="1"/>
      <w:numFmt w:val="none"/>
      <w:suff w:val="nothing"/>
      <w:lvlText w:val=""/>
      <w:lvlJc w:val="left"/>
      <w:pPr>
        <w:tabs>
          <w:tab w:val="num" w:pos="864"/>
        </w:tabs>
        <w:ind w:left="864" w:hanging="864"/>
      </w:pPr>
    </w:lvl>
    <w:lvl w:ilvl="4">
      <w:start w:val="4"/>
      <w:pStyle w:val="4"/>
      <w:numFmt w:val="decimal"/>
      <w:lvlText w:val="%5.3.3.1"/>
      <w:lvlJc w:val="left"/>
      <w:pPr>
        <w:ind w:left="1702" w:hanging="227"/>
      </w:pPr>
      <w:rPr>
        <w:b w:val="false"/>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1200"/>
        </w:tabs>
        <w:ind w:left="12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1 "/>
      <w:lvlJc w:val="left"/>
      <w:pPr>
        <w:ind w:left="0" w:hanging="0"/>
      </w:pPr>
      <w:rPr>
        <w:smallCaps w:val="false"/>
        <w:caps w:val="false"/>
        <w:dstrike w:val="false"/>
        <w:strike w:val="false"/>
        <w:vertAlign w:val="baseline"/>
        <w:position w:val="0"/>
        <w:sz w:val="144"/>
        <w:sz w:val="144"/>
        <w:i w:val="false"/>
        <w:b/>
        <w:szCs w:val="144"/>
        <w:iCs w:val="false"/>
        <w:bCs/>
        <w:vanish w:val="false"/>
        <w:rFonts w:eastAsia="黑体" w:cs="Book Antiqua"/>
        <w:color w:val="000000"/>
      </w:rPr>
    </w:lvl>
    <w:lvl w:ilvl="1">
      <w:start w:val="3"/>
      <w:numFmt w:val="decimal"/>
      <w:suff w:val="nothing"/>
      <w:lvlText w:val="%1.%2 "/>
      <w:lvlJc w:val="left"/>
      <w:pPr>
        <w:ind w:left="0" w:hanging="0"/>
      </w:pPr>
      <w:rPr>
        <w:smallCaps w:val="false"/>
        <w:caps w:val="false"/>
        <w:dstrike w:val="false"/>
        <w:strike w:val="false"/>
        <w:vertAlign w:val="baseline"/>
        <w:position w:val="0"/>
        <w:sz w:val="36"/>
        <w:sz w:val="36"/>
        <w:spacing w:val="0"/>
        <w:i w:val="false"/>
        <w:b w:val="false"/>
        <w:szCs w:val="36"/>
        <w:iCs w:val="false"/>
        <w:bCs/>
        <w:vanish w:val="false"/>
        <w:rFonts w:eastAsia="黑体" w:cs="Book Antiqua"/>
      </w:rPr>
    </w:lvl>
    <w:lvl w:ilvl="2">
      <w:start w:val="1"/>
      <w:numFmt w:val="decimal"/>
      <w:suff w:val="nothing"/>
      <w:lvlText w:val="%1.%2.%3 "/>
      <w:lvlJc w:val="left"/>
      <w:pPr>
        <w:ind w:left="0" w:hanging="0"/>
      </w:pPr>
      <w:rPr>
        <w:smallCaps w:val="false"/>
        <w:caps w:val="false"/>
        <w:dstrike w:val="false"/>
        <w:strike w:val="false"/>
        <w:vertAlign w:val="baseline"/>
        <w:position w:val="0"/>
        <w:sz w:val="32"/>
        <w:sz w:val="32"/>
        <w:i w:val="false"/>
        <w:b w:val="false"/>
        <w:szCs w:val="32"/>
        <w:iCs w:val="false"/>
        <w:bCs/>
        <w:vanish w:val="false"/>
        <w:rFonts w:eastAsia="黑体" w:cs="Book Antiqua"/>
      </w:rPr>
    </w:lvl>
    <w:lvl w:ilvl="3">
      <w:start w:val="1"/>
      <w:numFmt w:val="decimal"/>
      <w:lvlText w:val="%4.1.1.1"/>
      <w:lvlJc w:val="left"/>
      <w:pPr>
        <w:ind w:left="0" w:hanging="0"/>
      </w:pPr>
      <w:rPr>
        <w:smallCaps w:val="false"/>
        <w:caps w:val="false"/>
        <w:dstrike w:val="false"/>
        <w:strike w:val="false"/>
        <w:vertAlign w:val="baseline"/>
        <w:position w:val="0"/>
        <w:sz w:val="20"/>
        <w:sz w:val="20"/>
        <w:i w:val="false"/>
        <w:b/>
        <w:szCs w:val="20"/>
        <w:iCs w:val="false"/>
        <w:bCs/>
        <w:vanish w:val="false"/>
      </w:rPr>
    </w:lvl>
    <w:lvl w:ilvl="4">
      <w:start w:val="4"/>
      <w:numFmt w:val="decimal"/>
      <w:lvlText w:val="%5.3.3.1"/>
      <w:lvlJc w:val="left"/>
      <w:pPr>
        <w:ind w:left="1702" w:hanging="227"/>
      </w:pPr>
      <w:rPr>
        <w:b w:val="false"/>
      </w:rPr>
    </w:lvl>
    <w:lvl w:ilvl="5">
      <w:start w:val="1"/>
      <w:numFmt w:val="decimal"/>
      <w:lvlText w:val="步骤 %6"/>
      <w:lvlJc w:val="right"/>
      <w:pPr>
        <w:tabs>
          <w:tab w:val="num" w:pos="1701"/>
        </w:tabs>
        <w:ind w:left="1701" w:hanging="159"/>
      </w:pPr>
      <w:rPr>
        <w:sz w:val="21"/>
        <w:i w:val="false"/>
        <w:b w:val="false"/>
        <w:szCs w:val="21"/>
        <w:iCs w:val="false"/>
        <w:bCs/>
        <w:rFonts w:eastAsia="黑体" w:cs="Times New Roman"/>
        <w:color w:val="00000A"/>
      </w:rPr>
    </w:lvl>
    <w:lvl w:ilvl="6">
      <w:start w:val="1"/>
      <w:numFmt w:val="decimal"/>
      <w:lvlText w:val="%7."/>
      <w:lvlJc w:val="left"/>
      <w:pPr>
        <w:tabs>
          <w:tab w:val="num" w:pos="2126"/>
        </w:tabs>
        <w:ind w:left="2126" w:hanging="425"/>
      </w:pPr>
      <w:rPr>
        <w:sz w:val="21"/>
        <w:i w:val="false"/>
        <w:u w:val="none"/>
        <w:b w:val="false"/>
        <w:szCs w:val="21"/>
        <w:iCs w:val="false"/>
        <w:bCs/>
        <w:rFonts w:cs="Book Antiqua"/>
      </w:rPr>
    </w:lvl>
    <w:lvl w:ilvl="7">
      <w:start w:val="1"/>
      <w:numFmt w:val="decimal"/>
      <w:suff w:val="space"/>
      <w:lvlText w:val="图%1.%2.%3.%4.%5.%6.%7.%8"/>
      <w:lvlJc w:val="left"/>
      <w:pPr>
        <w:ind w:left="1701" w:hanging="0"/>
      </w:pPr>
      <w:rPr>
        <w:dstrike w:val="false"/>
        <w:strike w:val="false"/>
        <w:vertAlign w:val="baseline"/>
        <w:position w:val="0"/>
        <w:sz w:val="21"/>
        <w:sz w:val="21"/>
        <w:i w:val="false"/>
        <w:b w:val="false"/>
        <w:szCs w:val="21"/>
        <w:iCs w:val="false"/>
        <w:bCs/>
        <w:rFonts w:eastAsia="黑体" w:cs="Book Antiqua"/>
        <w:color w:val="00000A"/>
      </w:rPr>
    </w:lvl>
    <w:lvl w:ilvl="8">
      <w:start w:val="1"/>
      <w:numFmt w:val="decimal"/>
      <w:suff w:val="space"/>
      <w:lvlText w:val="表%1.%2.%3.%4.%5.%6.%7.%8.%9"/>
      <w:lvlJc w:val="left"/>
      <w:pPr>
        <w:ind w:left="1701" w:hanging="0"/>
      </w:pPr>
      <w:rPr>
        <w:sz w:val="21"/>
        <w:i w:val="false"/>
        <w:b w:val="false"/>
        <w:szCs w:val="21"/>
        <w:iCs w:val="false"/>
        <w:bCs/>
        <w:rFonts w:eastAsia="黑体"/>
        <w:color w:val="00000A"/>
      </w:rPr>
    </w:lvl>
  </w:abstractNum>
  <w:abstractNum w:abstractNumId="4">
    <w:lvl w:ilvl="0">
      <w:start w:val="1"/>
      <w:numFmt w:val="decimal"/>
      <w:suff w:val="nothing"/>
      <w:lvlText w:val="%1  "/>
      <w:lvlJc w:val="left"/>
      <w:pPr>
        <w:ind w:left="0" w:hanging="0"/>
      </w:pPr>
      <w:rPr>
        <w:sz w:val="36"/>
        <w:i w:val="false"/>
        <w:b w:val="false"/>
        <w:szCs w:val="36"/>
        <w:rFonts w:eastAsia="黑体"/>
      </w:rPr>
    </w:lvl>
    <w:lvl w:ilvl="1">
      <w:start w:val="1"/>
      <w:numFmt w:val="decimal"/>
      <w:suff w:val="nothing"/>
      <w:lvlText w:val="%1.%2  "/>
      <w:lvlJc w:val="left"/>
      <w:pPr>
        <w:ind w:left="0" w:hanging="0"/>
      </w:pPr>
      <w:rPr>
        <w:sz w:val="30"/>
        <w:i w:val="false"/>
        <w:b w:val="false"/>
        <w:szCs w:val="30"/>
      </w:rPr>
    </w:lvl>
    <w:lvl w:ilvl="2">
      <w:start w:val="1"/>
      <w:numFmt w:val="decimal"/>
      <w:suff w:val="nothing"/>
      <w:lvlText w:val="%1.%2.%3  "/>
      <w:lvlJc w:val="left"/>
      <w:pPr>
        <w:ind w:left="0" w:hanging="0"/>
      </w:pPr>
      <w:rPr>
        <w:sz w:val="24"/>
        <w:i w:val="false"/>
        <w:b w:val="false"/>
        <w:szCs w:val="24"/>
      </w:rPr>
    </w:lvl>
    <w:lvl w:ilvl="3">
      <w:start w:val="1"/>
      <w:numFmt w:val="decimal"/>
      <w:suff w:val="nothing"/>
      <w:lvlText w:val="%1.%2.%3.%4  "/>
      <w:lvlJc w:val="left"/>
      <w:pPr>
        <w:ind w:left="0" w:hanging="0"/>
      </w:pPr>
      <w:rPr>
        <w:sz w:val="21"/>
        <w:i w:val="false"/>
        <w:b w:val="false"/>
        <w:szCs w:val="21"/>
      </w:rPr>
    </w:lvl>
    <w:lvl w:ilvl="4">
      <w:start w:val="1"/>
      <w:numFmt w:val="decimal"/>
      <w:lvlText w:val="%5."/>
      <w:lvlJc w:val="left"/>
      <w:pPr>
        <w:tabs>
          <w:tab w:val="num" w:pos="1134"/>
        </w:tabs>
        <w:ind w:left="1134" w:hanging="312"/>
      </w:pPr>
      <w:rPr>
        <w:sz w:val="21"/>
        <w:i w:val="false"/>
        <w:b w:val="false"/>
        <w:szCs w:val="21"/>
      </w:rPr>
    </w:lvl>
    <w:lvl w:ilvl="5">
      <w:start w:val="1"/>
      <w:numFmt w:val="decimal"/>
      <w:lvlText w:val="%6)"/>
      <w:lvlJc w:val="left"/>
      <w:pPr>
        <w:tabs>
          <w:tab w:val="num" w:pos="1134"/>
        </w:tabs>
        <w:ind w:left="1134" w:hanging="312"/>
      </w:pPr>
      <w:rPr>
        <w:sz w:val="21"/>
        <w:i w:val="false"/>
        <w:b w:val="false"/>
        <w:szCs w:val="21"/>
      </w:rPr>
    </w:lvl>
    <w:lvl w:ilvl="6">
      <w:start w:val="1"/>
      <w:numFmt w:val="lowerLetter"/>
      <w:lvlText w:val="%7."/>
      <w:lvlJc w:val="left"/>
      <w:pPr>
        <w:tabs>
          <w:tab w:val="num" w:pos="1134"/>
        </w:tabs>
        <w:ind w:left="1134" w:hanging="312"/>
      </w:pPr>
      <w:rPr>
        <w:sz w:val="21"/>
        <w:i w:val="false"/>
        <w:b w:val="false"/>
        <w:szCs w:val="21"/>
      </w:rPr>
    </w:lvl>
    <w:lvl w:ilvl="7">
      <w:start w:val="1"/>
      <w:numFmt w:val="decimal"/>
      <w:suff w:val="space"/>
      <w:lvlText w:val="图%8"/>
      <w:lvlJc w:val="center"/>
      <w:pPr>
        <w:ind w:left="0" w:hanging="0"/>
      </w:pPr>
      <w:rPr>
        <w:sz w:val="18"/>
        <w:i w:val="false"/>
        <w:b w:val="false"/>
        <w:szCs w:val="18"/>
        <w:rFonts w:eastAsia="黑体"/>
      </w:rPr>
    </w:lvl>
    <w:lvl w:ilvl="8">
      <w:start w:val="1"/>
      <w:numFmt w:val="decimal"/>
      <w:suff w:val="space"/>
      <w:lvlText w:val="表%9"/>
      <w:lvlJc w:val="center"/>
      <w:pPr>
        <w:ind w:left="0" w:hanging="0"/>
      </w:pPr>
      <w:rPr>
        <w:sz w:val="21"/>
        <w:i w:val="false"/>
        <w:b w:val="false"/>
        <w:szCs w:val="21"/>
        <w:rFonts w:eastAsia="黑体"/>
        <w:lang w:val="en-US"/>
      </w:rPr>
    </w:lvl>
  </w:abstractNum>
  <w:abstractNum w:abstractNumId="5">
    <w:lvl w:ilvl="0">
      <w:start w:val="1"/>
      <w:numFmt w:val="bullet"/>
      <w:lvlText w:val=""/>
      <w:lvlJc w:val="left"/>
      <w:pPr>
        <w:ind w:left="420" w:hanging="420"/>
      </w:pPr>
      <w:rPr>
        <w:rFonts w:ascii="Wingdings" w:hAnsi="Wingdings" w:cs="Wingdings" w:hint="default"/>
        <w:sz w:val="22"/>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6">
    <w:lvl w:ilvl="0">
      <w:start w:val="1"/>
      <w:numFmt w:val="bullet"/>
      <w:lvlText w:val=""/>
      <w:lvlJc w:val="left"/>
      <w:pPr>
        <w:ind w:left="2121" w:hanging="420"/>
      </w:pPr>
      <w:rPr>
        <w:rFonts w:ascii="Wingdings" w:hAnsi="Wingdings" w:cs="Wingdings" w:hint="default"/>
        <w:rFonts w:cs="Wingdings"/>
      </w:rPr>
    </w:lvl>
    <w:lvl w:ilvl="1">
      <w:start w:val="1"/>
      <w:numFmt w:val="bullet"/>
      <w:lvlText w:val=""/>
      <w:lvlJc w:val="left"/>
      <w:pPr>
        <w:ind w:left="2541" w:hanging="420"/>
      </w:pPr>
      <w:rPr>
        <w:rFonts w:ascii="Wingdings" w:hAnsi="Wingdings" w:cs="Wingdings" w:hint="default"/>
        <w:rFonts w:cs="Wingdings"/>
      </w:rPr>
    </w:lvl>
    <w:lvl w:ilvl="2">
      <w:start w:val="1"/>
      <w:numFmt w:val="bullet"/>
      <w:lvlText w:val=""/>
      <w:lvlJc w:val="left"/>
      <w:pPr>
        <w:ind w:left="2961" w:hanging="420"/>
      </w:pPr>
      <w:rPr>
        <w:rFonts w:ascii="Wingdings" w:hAnsi="Wingdings" w:cs="Wingdings" w:hint="default"/>
        <w:rFonts w:cs="Wingdings"/>
      </w:rPr>
    </w:lvl>
    <w:lvl w:ilvl="3">
      <w:start w:val="1"/>
      <w:numFmt w:val="bullet"/>
      <w:lvlText w:val=""/>
      <w:lvlJc w:val="left"/>
      <w:pPr>
        <w:ind w:left="3381" w:hanging="420"/>
      </w:pPr>
      <w:rPr>
        <w:rFonts w:ascii="Wingdings" w:hAnsi="Wingdings" w:cs="Wingdings" w:hint="default"/>
        <w:rFonts w:cs="Wingdings"/>
      </w:rPr>
    </w:lvl>
    <w:lvl w:ilvl="4">
      <w:start w:val="1"/>
      <w:numFmt w:val="bullet"/>
      <w:lvlText w:val=""/>
      <w:lvlJc w:val="left"/>
      <w:pPr>
        <w:ind w:left="3801" w:hanging="420"/>
      </w:pPr>
      <w:rPr>
        <w:rFonts w:ascii="Wingdings" w:hAnsi="Wingdings" w:cs="Wingdings" w:hint="default"/>
        <w:rFonts w:cs="Wingdings"/>
      </w:rPr>
    </w:lvl>
    <w:lvl w:ilvl="5">
      <w:start w:val="1"/>
      <w:numFmt w:val="bullet"/>
      <w:lvlText w:val=""/>
      <w:lvlJc w:val="left"/>
      <w:pPr>
        <w:ind w:left="4221" w:hanging="420"/>
      </w:pPr>
      <w:rPr>
        <w:rFonts w:ascii="Wingdings" w:hAnsi="Wingdings" w:cs="Wingdings" w:hint="default"/>
        <w:rFonts w:cs="Wingdings"/>
      </w:rPr>
    </w:lvl>
    <w:lvl w:ilvl="6">
      <w:start w:val="1"/>
      <w:numFmt w:val="bullet"/>
      <w:lvlText w:val=""/>
      <w:lvlJc w:val="left"/>
      <w:pPr>
        <w:ind w:left="4641" w:hanging="420"/>
      </w:pPr>
      <w:rPr>
        <w:rFonts w:ascii="Wingdings" w:hAnsi="Wingdings" w:cs="Wingdings" w:hint="default"/>
        <w:rFonts w:cs="Wingdings"/>
      </w:rPr>
    </w:lvl>
    <w:lvl w:ilvl="7">
      <w:start w:val="1"/>
      <w:numFmt w:val="bullet"/>
      <w:lvlText w:val=""/>
      <w:lvlJc w:val="left"/>
      <w:pPr>
        <w:ind w:left="5061" w:hanging="420"/>
      </w:pPr>
      <w:rPr>
        <w:rFonts w:ascii="Wingdings" w:hAnsi="Wingdings" w:cs="Wingdings" w:hint="default"/>
        <w:rFonts w:cs="Wingdings"/>
      </w:rPr>
    </w:lvl>
    <w:lvl w:ilvl="8">
      <w:start w:val="1"/>
      <w:numFmt w:val="bullet"/>
      <w:lvlText w:val=""/>
      <w:lvlJc w:val="left"/>
      <w:pPr>
        <w:ind w:left="5481" w:hanging="420"/>
      </w:pPr>
      <w:rPr>
        <w:rFonts w:ascii="Wingdings" w:hAnsi="Wingdings" w:cs="Wingdings" w:hint="default"/>
        <w:rFonts w:cs="Wingdings"/>
      </w:rPr>
    </w:lvl>
  </w:abstractNum>
  <w:abstractNum w:abstractNumId="7">
    <w:lvl w:ilvl="0">
      <w:start w:val="1"/>
      <w:numFmt w:val="bullet"/>
      <w:lvlText w:val=""/>
      <w:lvlJc w:val="left"/>
      <w:pPr>
        <w:ind w:left="420" w:hanging="420"/>
      </w:pPr>
      <w:rPr>
        <w:rFonts w:ascii="Wingdings" w:hAnsi="Wingdings" w:cs="Wingdings" w:hint="default"/>
        <w:sz w:val="20"/>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8">
    <w:lvl w:ilvl="0">
      <w:start w:val="1"/>
      <w:numFmt w:val="bullet"/>
      <w:lvlText w:val=""/>
      <w:lvlJc w:val="left"/>
      <w:pPr>
        <w:ind w:left="420" w:hanging="420"/>
      </w:pPr>
      <w:rPr>
        <w:rFonts w:ascii="Wingdings" w:hAnsi="Wingdings" w:cs="Wingdings" w:hint="default"/>
        <w:sz w:val="20"/>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2331" w:hanging="420"/>
      </w:pPr>
      <w:rPr>
        <w:rFonts w:ascii="Wingdings" w:hAnsi="Wingdings" w:cs="Wingdings" w:hint="default"/>
        <w:rFonts w:cs="Wingdings"/>
      </w:rPr>
    </w:lvl>
    <w:lvl w:ilvl="1">
      <w:start w:val="1"/>
      <w:numFmt w:val="bullet"/>
      <w:lvlText w:val=""/>
      <w:lvlJc w:val="left"/>
      <w:pPr>
        <w:ind w:left="2751" w:hanging="420"/>
      </w:pPr>
      <w:rPr>
        <w:rFonts w:ascii="Wingdings" w:hAnsi="Wingdings" w:cs="Wingdings" w:hint="default"/>
        <w:rFonts w:cs="Wingdings"/>
      </w:rPr>
    </w:lvl>
    <w:lvl w:ilvl="2">
      <w:start w:val="1"/>
      <w:numFmt w:val="bullet"/>
      <w:lvlText w:val=""/>
      <w:lvlJc w:val="left"/>
      <w:pPr>
        <w:ind w:left="3171" w:hanging="420"/>
      </w:pPr>
      <w:rPr>
        <w:rFonts w:ascii="Wingdings" w:hAnsi="Wingdings" w:cs="Wingdings" w:hint="default"/>
        <w:rFonts w:cs="Wingdings"/>
      </w:rPr>
    </w:lvl>
    <w:lvl w:ilvl="3">
      <w:start w:val="1"/>
      <w:numFmt w:val="bullet"/>
      <w:lvlText w:val=""/>
      <w:lvlJc w:val="left"/>
      <w:pPr>
        <w:ind w:left="3591" w:hanging="420"/>
      </w:pPr>
      <w:rPr>
        <w:rFonts w:ascii="Wingdings" w:hAnsi="Wingdings" w:cs="Wingdings" w:hint="default"/>
        <w:rFonts w:cs="Wingdings"/>
      </w:rPr>
    </w:lvl>
    <w:lvl w:ilvl="4">
      <w:start w:val="1"/>
      <w:numFmt w:val="bullet"/>
      <w:lvlText w:val=""/>
      <w:lvlJc w:val="left"/>
      <w:pPr>
        <w:ind w:left="4011" w:hanging="420"/>
      </w:pPr>
      <w:rPr>
        <w:rFonts w:ascii="Wingdings" w:hAnsi="Wingdings" w:cs="Wingdings" w:hint="default"/>
        <w:rFonts w:cs="Wingdings"/>
      </w:rPr>
    </w:lvl>
    <w:lvl w:ilvl="5">
      <w:start w:val="1"/>
      <w:numFmt w:val="bullet"/>
      <w:lvlText w:val=""/>
      <w:lvlJc w:val="left"/>
      <w:pPr>
        <w:ind w:left="4431" w:hanging="420"/>
      </w:pPr>
      <w:rPr>
        <w:rFonts w:ascii="Wingdings" w:hAnsi="Wingdings" w:cs="Wingdings" w:hint="default"/>
        <w:rFonts w:cs="Wingdings"/>
      </w:rPr>
    </w:lvl>
    <w:lvl w:ilvl="6">
      <w:start w:val="1"/>
      <w:numFmt w:val="bullet"/>
      <w:lvlText w:val=""/>
      <w:lvlJc w:val="left"/>
      <w:pPr>
        <w:ind w:left="4851" w:hanging="420"/>
      </w:pPr>
      <w:rPr>
        <w:rFonts w:ascii="Wingdings" w:hAnsi="Wingdings" w:cs="Wingdings" w:hint="default"/>
        <w:rFonts w:cs="Wingdings"/>
      </w:rPr>
    </w:lvl>
    <w:lvl w:ilvl="7">
      <w:start w:val="1"/>
      <w:numFmt w:val="bullet"/>
      <w:lvlText w:val=""/>
      <w:lvlJc w:val="left"/>
      <w:pPr>
        <w:ind w:left="5271" w:hanging="420"/>
      </w:pPr>
      <w:rPr>
        <w:rFonts w:ascii="Wingdings" w:hAnsi="Wingdings" w:cs="Wingdings" w:hint="default"/>
        <w:rFonts w:cs="Wingdings"/>
      </w:rPr>
    </w:lvl>
    <w:lvl w:ilvl="8">
      <w:start w:val="1"/>
      <w:numFmt w:val="bullet"/>
      <w:lvlText w:val=""/>
      <w:lvlJc w:val="left"/>
      <w:pPr>
        <w:ind w:left="5691" w:hanging="420"/>
      </w:pPr>
      <w:rPr>
        <w:rFonts w:ascii="Wingdings" w:hAnsi="Wingdings" w:cs="Wingdings" w:hint="default"/>
        <w:rFonts w:cs="Wingdings"/>
      </w:rPr>
    </w:lvl>
  </w:abstractNum>
  <w:abstractNum w:abstractNumId="10">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4"/>
      <w:numFmt w:val="decimal"/>
      <w:lvlText w:val="%1 "/>
      <w:lvlJc w:val="left"/>
      <w:pPr>
        <w:ind w:left="0" w:hanging="0"/>
      </w:pPr>
      <w:rPr>
        <w:smallCaps w:val="false"/>
        <w:caps w:val="false"/>
        <w:dstrike w:val="false"/>
        <w:strike w:val="false"/>
        <w:vertAlign w:val="baseline"/>
        <w:position w:val="0"/>
        <w:sz w:val="144"/>
        <w:sz w:val="144"/>
        <w:i w:val="false"/>
        <w:b/>
        <w:szCs w:val="144"/>
        <w:iCs w:val="false"/>
        <w:bCs/>
        <w:vanish w:val="false"/>
        <w:rFonts w:eastAsia="黑体" w:cs="Book Antiqua"/>
        <w:color w:val="000000"/>
      </w:rPr>
    </w:lvl>
    <w:lvl w:ilvl="1">
      <w:start w:val="1"/>
      <w:numFmt w:val="decimal"/>
      <w:lvlText w:val="%1.%2 "/>
      <w:lvlJc w:val="left"/>
      <w:pPr>
        <w:ind w:left="0" w:hanging="0"/>
      </w:pPr>
      <w:rPr>
        <w:smallCaps w:val="false"/>
        <w:caps w:val="false"/>
        <w:dstrike w:val="false"/>
        <w:strike w:val="false"/>
        <w:vertAlign w:val="baseline"/>
        <w:position w:val="0"/>
        <w:sz w:val="36"/>
        <w:sz w:val="36"/>
        <w:spacing w:val="0"/>
        <w:i w:val="false"/>
        <w:b w:val="false"/>
        <w:szCs w:val="36"/>
        <w:iCs w:val="false"/>
        <w:bCs/>
        <w:vanish w:val="false"/>
        <w:rFonts w:eastAsia="黑体" w:cs="Book Antiqua"/>
      </w:rPr>
    </w:lvl>
    <w:lvl w:ilvl="2">
      <w:start w:val="1"/>
      <w:numFmt w:val="decimal"/>
      <w:lvlText w:val="%1.%2.%3 "/>
      <w:lvlJc w:val="left"/>
      <w:pPr>
        <w:ind w:left="0" w:hanging="0"/>
      </w:pPr>
      <w:rPr>
        <w:smallCaps w:val="false"/>
        <w:caps w:val="false"/>
        <w:dstrike w:val="false"/>
        <w:strike w:val="false"/>
        <w:vertAlign w:val="baseline"/>
        <w:position w:val="0"/>
        <w:sz w:val="32"/>
        <w:sz w:val="32"/>
        <w:i w:val="false"/>
        <w:b w:val="false"/>
        <w:szCs w:val="32"/>
        <w:iCs w:val="false"/>
        <w:bCs/>
        <w:vanish w:val="false"/>
        <w:rFonts w:eastAsia="黑体" w:cs="Book Antiqua"/>
      </w:rPr>
    </w:lvl>
    <w:lvl w:ilvl="3">
      <w:start w:val="1"/>
      <w:numFmt w:val="decimal"/>
      <w:lvlText w:val="%4.1.1.1"/>
      <w:lvlJc w:val="left"/>
      <w:pPr>
        <w:ind w:left="0" w:hanging="0"/>
      </w:pPr>
      <w:rPr>
        <w:smallCaps w:val="false"/>
        <w:caps w:val="false"/>
        <w:dstrike w:val="false"/>
        <w:strike w:val="false"/>
        <w:vertAlign w:val="baseline"/>
        <w:position w:val="0"/>
        <w:sz w:val="20"/>
        <w:sz w:val="20"/>
        <w:i w:val="false"/>
        <w:b/>
        <w:szCs w:val="20"/>
        <w:iCs w:val="false"/>
        <w:bCs/>
        <w:vanish w:val="false"/>
      </w:rPr>
    </w:lvl>
    <w:lvl w:ilvl="4">
      <w:start w:val="4"/>
      <w:numFmt w:val="decimal"/>
      <w:lvlText w:val="%5.3.3.1"/>
      <w:lvlJc w:val="left"/>
      <w:pPr>
        <w:ind w:left="1702" w:hanging="227"/>
      </w:pPr>
      <w:rPr>
        <w:b w:val="false"/>
      </w:rPr>
    </w:lvl>
    <w:lvl w:ilvl="5">
      <w:start w:val="1"/>
      <w:numFmt w:val="decimal"/>
      <w:lvlText w:val="步骤 %6"/>
      <w:lvlJc w:val="right"/>
      <w:pPr>
        <w:ind w:left="1701" w:hanging="159"/>
      </w:pPr>
      <w:rPr>
        <w:sz w:val="21"/>
        <w:i w:val="false"/>
        <w:b w:val="false"/>
        <w:szCs w:val="21"/>
        <w:iCs w:val="false"/>
        <w:bCs/>
        <w:rFonts w:eastAsia="黑体" w:cs="Times New Roman"/>
        <w:color w:val="00000A"/>
      </w:rPr>
    </w:lvl>
    <w:lvl w:ilvl="6">
      <w:start w:val="1"/>
      <w:numFmt w:val="decimal"/>
      <w:lvlText w:val="%7."/>
      <w:lvlJc w:val="left"/>
      <w:pPr>
        <w:ind w:left="2126" w:hanging="425"/>
      </w:pPr>
      <w:rPr>
        <w:sz w:val="21"/>
        <w:i w:val="false"/>
        <w:u w:val="none"/>
        <w:b w:val="false"/>
        <w:szCs w:val="21"/>
        <w:iCs w:val="false"/>
        <w:bCs/>
        <w:rFonts w:cs="Book Antiqua"/>
      </w:rPr>
    </w:lvl>
    <w:lvl w:ilvl="7">
      <w:start w:val="1"/>
      <w:numFmt w:val="decimal"/>
      <w:lvlText w:val="图%1.%2.%3.%4.%5.%6.%7.%8"/>
      <w:lvlJc w:val="left"/>
      <w:pPr>
        <w:ind w:left="1701" w:hanging="0"/>
      </w:pPr>
      <w:rPr>
        <w:dstrike w:val="false"/>
        <w:strike w:val="false"/>
        <w:vertAlign w:val="baseline"/>
        <w:position w:val="0"/>
        <w:sz w:val="21"/>
        <w:sz w:val="21"/>
        <w:i w:val="false"/>
        <w:b w:val="false"/>
        <w:szCs w:val="21"/>
        <w:iCs w:val="false"/>
        <w:bCs/>
        <w:rFonts w:eastAsia="黑体" w:cs="Book Antiqua"/>
        <w:color w:val="00000A"/>
      </w:rPr>
    </w:lvl>
    <w:lvl w:ilvl="8">
      <w:start w:val="1"/>
      <w:numFmt w:val="decimal"/>
      <w:lvlText w:val="表%1.%2.%3.%4.%5.%6.%7.%8.%9"/>
      <w:lvlJc w:val="left"/>
      <w:pPr>
        <w:ind w:left="1701" w:hanging="0"/>
      </w:pPr>
      <w:rPr>
        <w:sz w:val="21"/>
        <w:i w:val="false"/>
        <w:b w:val="false"/>
        <w:szCs w:val="21"/>
        <w:iCs w:val="false"/>
        <w:bCs/>
        <w:rFonts w:eastAsia="黑体"/>
        <w:color w:val="00000A"/>
      </w:rPr>
    </w:lvl>
  </w:abstractNum>
  <w:abstractNum w:abstractNumId="13">
    <w:lvl w:ilvl="0">
      <w:start w:val="1"/>
      <w:numFmt w:val="bullet"/>
      <w:lvlText w:val=""/>
      <w:lvlJc w:val="left"/>
      <w:pPr>
        <w:ind w:left="2121" w:hanging="420"/>
      </w:pPr>
      <w:rPr>
        <w:rFonts w:ascii="Wingdings" w:hAnsi="Wingdings" w:cs="Wingdings" w:hint="default"/>
        <w:rFonts w:cs="Wingdings"/>
      </w:rPr>
    </w:lvl>
    <w:lvl w:ilvl="1">
      <w:start w:val="1"/>
      <w:numFmt w:val="bullet"/>
      <w:lvlText w:val=""/>
      <w:lvlJc w:val="left"/>
      <w:pPr>
        <w:ind w:left="2541" w:hanging="420"/>
      </w:pPr>
      <w:rPr>
        <w:rFonts w:ascii="Wingdings" w:hAnsi="Wingdings" w:cs="Wingdings" w:hint="default"/>
        <w:rFonts w:cs="Wingdings"/>
      </w:rPr>
    </w:lvl>
    <w:lvl w:ilvl="2">
      <w:start w:val="1"/>
      <w:numFmt w:val="bullet"/>
      <w:lvlText w:val=""/>
      <w:lvlJc w:val="left"/>
      <w:pPr>
        <w:ind w:left="2961" w:hanging="420"/>
      </w:pPr>
      <w:rPr>
        <w:rFonts w:ascii="Wingdings" w:hAnsi="Wingdings" w:cs="Wingdings" w:hint="default"/>
        <w:rFonts w:cs="Wingdings"/>
      </w:rPr>
    </w:lvl>
    <w:lvl w:ilvl="3">
      <w:start w:val="1"/>
      <w:numFmt w:val="bullet"/>
      <w:lvlText w:val=""/>
      <w:lvlJc w:val="left"/>
      <w:pPr>
        <w:ind w:left="3381" w:hanging="420"/>
      </w:pPr>
      <w:rPr>
        <w:rFonts w:ascii="Wingdings" w:hAnsi="Wingdings" w:cs="Wingdings" w:hint="default"/>
        <w:rFonts w:cs="Wingdings"/>
      </w:rPr>
    </w:lvl>
    <w:lvl w:ilvl="4">
      <w:start w:val="1"/>
      <w:numFmt w:val="bullet"/>
      <w:lvlText w:val=""/>
      <w:lvlJc w:val="left"/>
      <w:pPr>
        <w:ind w:left="3801" w:hanging="420"/>
      </w:pPr>
      <w:rPr>
        <w:rFonts w:ascii="Wingdings" w:hAnsi="Wingdings" w:cs="Wingdings" w:hint="default"/>
        <w:rFonts w:cs="Wingdings"/>
      </w:rPr>
    </w:lvl>
    <w:lvl w:ilvl="5">
      <w:start w:val="1"/>
      <w:numFmt w:val="bullet"/>
      <w:lvlText w:val=""/>
      <w:lvlJc w:val="left"/>
      <w:pPr>
        <w:ind w:left="4221" w:hanging="420"/>
      </w:pPr>
      <w:rPr>
        <w:rFonts w:ascii="Wingdings" w:hAnsi="Wingdings" w:cs="Wingdings" w:hint="default"/>
        <w:rFonts w:cs="Wingdings"/>
      </w:rPr>
    </w:lvl>
    <w:lvl w:ilvl="6">
      <w:start w:val="1"/>
      <w:numFmt w:val="bullet"/>
      <w:lvlText w:val=""/>
      <w:lvlJc w:val="left"/>
      <w:pPr>
        <w:ind w:left="4641" w:hanging="420"/>
      </w:pPr>
      <w:rPr>
        <w:rFonts w:ascii="Wingdings" w:hAnsi="Wingdings" w:cs="Wingdings" w:hint="default"/>
        <w:rFonts w:cs="Wingdings"/>
      </w:rPr>
    </w:lvl>
    <w:lvl w:ilvl="7">
      <w:start w:val="1"/>
      <w:numFmt w:val="bullet"/>
      <w:lvlText w:val=""/>
      <w:lvlJc w:val="left"/>
      <w:pPr>
        <w:ind w:left="5061" w:hanging="420"/>
      </w:pPr>
      <w:rPr>
        <w:rFonts w:ascii="Wingdings" w:hAnsi="Wingdings" w:cs="Wingdings" w:hint="default"/>
        <w:rFonts w:cs="Wingdings"/>
      </w:rPr>
    </w:lvl>
    <w:lvl w:ilvl="8">
      <w:start w:val="1"/>
      <w:numFmt w:val="bullet"/>
      <w:lvlText w:val=""/>
      <w:lvlJc w:val="left"/>
      <w:pPr>
        <w:ind w:left="5481" w:hanging="420"/>
      </w:pPr>
      <w:rPr>
        <w:rFonts w:ascii="Wingdings" w:hAnsi="Wingdings" w:cs="Wingdings" w:hint="default"/>
        <w:rFonts w:cs="Wingdings"/>
      </w:rPr>
    </w:lvl>
  </w:abstractNum>
  <w:abstractNum w:abstractNumId="1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6">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7">
    <w:lvl w:ilvl="0">
      <w:start w:val="1"/>
      <w:numFmt w:val="bullet"/>
      <w:lvlText w:val=""/>
      <w:lvlJc w:val="left"/>
      <w:pPr>
        <w:ind w:left="2121" w:hanging="420"/>
      </w:pPr>
      <w:rPr>
        <w:rFonts w:ascii="Wingdings" w:hAnsi="Wingdings" w:cs="Wingdings" w:hint="default"/>
        <w:rFonts w:cs="Wingdings"/>
      </w:rPr>
    </w:lvl>
    <w:lvl w:ilvl="1">
      <w:start w:val="1"/>
      <w:numFmt w:val="bullet"/>
      <w:lvlText w:val=""/>
      <w:lvlJc w:val="left"/>
      <w:pPr>
        <w:ind w:left="2541" w:hanging="420"/>
      </w:pPr>
      <w:rPr>
        <w:rFonts w:ascii="Wingdings" w:hAnsi="Wingdings" w:cs="Wingdings" w:hint="default"/>
        <w:rFonts w:cs="Wingdings"/>
      </w:rPr>
    </w:lvl>
    <w:lvl w:ilvl="2">
      <w:start w:val="1"/>
      <w:numFmt w:val="bullet"/>
      <w:lvlText w:val=""/>
      <w:lvlJc w:val="left"/>
      <w:pPr>
        <w:ind w:left="2961" w:hanging="420"/>
      </w:pPr>
      <w:rPr>
        <w:rFonts w:ascii="Wingdings" w:hAnsi="Wingdings" w:cs="Wingdings" w:hint="default"/>
        <w:rFonts w:cs="Wingdings"/>
      </w:rPr>
    </w:lvl>
    <w:lvl w:ilvl="3">
      <w:start w:val="1"/>
      <w:numFmt w:val="bullet"/>
      <w:lvlText w:val=""/>
      <w:lvlJc w:val="left"/>
      <w:pPr>
        <w:ind w:left="3381" w:hanging="420"/>
      </w:pPr>
      <w:rPr>
        <w:rFonts w:ascii="Wingdings" w:hAnsi="Wingdings" w:cs="Wingdings" w:hint="default"/>
        <w:rFonts w:cs="Wingdings"/>
      </w:rPr>
    </w:lvl>
    <w:lvl w:ilvl="4">
      <w:start w:val="1"/>
      <w:numFmt w:val="bullet"/>
      <w:lvlText w:val=""/>
      <w:lvlJc w:val="left"/>
      <w:pPr>
        <w:ind w:left="3801" w:hanging="420"/>
      </w:pPr>
      <w:rPr>
        <w:rFonts w:ascii="Wingdings" w:hAnsi="Wingdings" w:cs="Wingdings" w:hint="default"/>
        <w:rFonts w:cs="Wingdings"/>
      </w:rPr>
    </w:lvl>
    <w:lvl w:ilvl="5">
      <w:start w:val="1"/>
      <w:numFmt w:val="bullet"/>
      <w:lvlText w:val=""/>
      <w:lvlJc w:val="left"/>
      <w:pPr>
        <w:ind w:left="4221" w:hanging="420"/>
      </w:pPr>
      <w:rPr>
        <w:rFonts w:ascii="Wingdings" w:hAnsi="Wingdings" w:cs="Wingdings" w:hint="default"/>
        <w:rFonts w:cs="Wingdings"/>
      </w:rPr>
    </w:lvl>
    <w:lvl w:ilvl="6">
      <w:start w:val="1"/>
      <w:numFmt w:val="bullet"/>
      <w:lvlText w:val=""/>
      <w:lvlJc w:val="left"/>
      <w:pPr>
        <w:ind w:left="4641" w:hanging="420"/>
      </w:pPr>
      <w:rPr>
        <w:rFonts w:ascii="Wingdings" w:hAnsi="Wingdings" w:cs="Wingdings" w:hint="default"/>
        <w:rFonts w:cs="Wingdings"/>
      </w:rPr>
    </w:lvl>
    <w:lvl w:ilvl="7">
      <w:start w:val="1"/>
      <w:numFmt w:val="bullet"/>
      <w:lvlText w:val=""/>
      <w:lvlJc w:val="left"/>
      <w:pPr>
        <w:ind w:left="5061" w:hanging="420"/>
      </w:pPr>
      <w:rPr>
        <w:rFonts w:ascii="Wingdings" w:hAnsi="Wingdings" w:cs="Wingdings" w:hint="default"/>
        <w:rFonts w:cs="Wingdings"/>
      </w:rPr>
    </w:lvl>
    <w:lvl w:ilvl="8">
      <w:start w:val="1"/>
      <w:numFmt w:val="bullet"/>
      <w:lvlText w:val=""/>
      <w:lvlJc w:val="left"/>
      <w:pPr>
        <w:ind w:left="5481" w:hanging="42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sz w:val="20"/>
        <w:lang w:val="en-US" w:eastAsia="zh-CN" w:bidi="ar-SA"/>
      </w:rPr>
    </w:rPrDefault>
    <w:pPrDefault>
      <w:pPr/>
    </w:pPrDefault>
  </w:docDefaults>
  <w:style w:type="paragraph" w:styleId="Normal">
    <w:name w:val="Normal"/>
    <w:qFormat/>
    <w:pPr>
      <w:widowControl/>
      <w:kinsoku w:val="true"/>
      <w:overflowPunct w:val="false"/>
      <w:autoSpaceDE w:val="true"/>
      <w:bidi w:val="0"/>
      <w:snapToGrid w:val="false"/>
      <w:spacing w:lineRule="atLeast" w:line="240" w:before="160" w:after="160"/>
      <w:ind w:left="1701" w:right="0" w:hanging="0"/>
      <w:jc w:val="left"/>
    </w:pPr>
    <w:rPr>
      <w:rFonts w:ascii="Times New Roman" w:hAnsi="Times New Roman" w:eastAsia="宋体" w:cs="Arial"/>
      <w:color w:val="00000A"/>
      <w:sz w:val="21"/>
      <w:szCs w:val="21"/>
      <w:lang w:val="en-US" w:eastAsia="zh-CN" w:bidi="ar-SA"/>
    </w:rPr>
  </w:style>
  <w:style w:type="paragraph" w:styleId="1">
    <w:name w:val="Heading 1"/>
    <w:basedOn w:val="Normal"/>
    <w:qFormat/>
    <w:pPr>
      <w:keepNext/>
      <w:numPr>
        <w:ilvl w:val="0"/>
        <w:numId w:val="1"/>
      </w:numPr>
      <w:pBdr>
        <w:bottom w:val="single" w:sz="12" w:space="1" w:color="00000A"/>
      </w:pBdr>
      <w:spacing w:before="1600" w:after="800"/>
      <w:jc w:val="right"/>
      <w:outlineLvl w:val="0"/>
      <w:outlineLvl w:val="0"/>
    </w:pPr>
    <w:rPr>
      <w:rFonts w:ascii="Book Antiqua" w:hAnsi="Book Antiqua" w:eastAsia="黑体" w:cs="Book Antiqua"/>
      <w:b/>
      <w:bCs/>
      <w:sz w:val="44"/>
      <w:szCs w:val="44"/>
    </w:rPr>
  </w:style>
  <w:style w:type="paragraph" w:styleId="2">
    <w:name w:val="Heading 2"/>
    <w:basedOn w:val="Normal"/>
    <w:qFormat/>
    <w:pPr>
      <w:keepNext/>
      <w:keepLines/>
      <w:numPr>
        <w:ilvl w:val="1"/>
        <w:numId w:val="1"/>
      </w:numPr>
      <w:spacing w:before="600" w:after="160"/>
      <w:outlineLvl w:val="1"/>
      <w:outlineLvl w:val="1"/>
    </w:pPr>
    <w:rPr>
      <w:rFonts w:ascii="Book Antiqua" w:hAnsi="Book Antiqua" w:eastAsia="黑体" w:cs="Book Antiqua"/>
      <w:bCs/>
      <w:sz w:val="36"/>
      <w:szCs w:val="36"/>
      <w:lang w:eastAsia="en-US"/>
    </w:rPr>
  </w:style>
  <w:style w:type="paragraph" w:styleId="3">
    <w:name w:val="Heading 3"/>
    <w:basedOn w:val="Normal"/>
    <w:qFormat/>
    <w:pPr>
      <w:keepNext/>
      <w:keepLines/>
      <w:numPr>
        <w:ilvl w:val="2"/>
        <w:numId w:val="1"/>
      </w:numPr>
      <w:spacing w:before="200" w:after="160"/>
      <w:outlineLvl w:val="2"/>
      <w:outlineLvl w:val="2"/>
    </w:pPr>
    <w:rPr>
      <w:rFonts w:ascii="Book Antiqua" w:hAnsi="Book Antiqua" w:eastAsia="黑体" w:cs="宋体"/>
      <w:sz w:val="32"/>
      <w:szCs w:val="32"/>
    </w:rPr>
  </w:style>
  <w:style w:type="paragraph" w:styleId="4">
    <w:name w:val="Heading 4"/>
    <w:basedOn w:val="Normal"/>
    <w:qFormat/>
    <w:pPr>
      <w:keepNext/>
      <w:keepLines/>
      <w:numPr>
        <w:ilvl w:val="4"/>
        <w:numId w:val="1"/>
      </w:numPr>
      <w:ind w:left="1701" w:right="100" w:hanging="0"/>
      <w:outlineLvl w:val="4"/>
      <w:outlineLvl w:val="4"/>
    </w:pPr>
    <w:rPr>
      <w:rFonts w:eastAsia="黑体" w:cs="Times New Roman"/>
      <w:bCs/>
      <w:sz w:val="30"/>
    </w:rPr>
  </w:style>
  <w:style w:type="paragraph" w:styleId="5">
    <w:name w:val="Heading 5"/>
    <w:basedOn w:val="Normal"/>
    <w:qFormat/>
    <w:pPr>
      <w:keepNext/>
      <w:keepLines/>
      <w:numPr>
        <w:ilvl w:val="0"/>
        <w:numId w:val="0"/>
      </w:numPr>
      <w:spacing w:lineRule="atLeast" w:line="376" w:before="280" w:after="290"/>
      <w:ind w:left="651" w:right="100" w:hanging="0"/>
      <w:outlineLvl w:val="4"/>
    </w:pPr>
    <w:rPr>
      <w:b/>
      <w:bCs/>
      <w:sz w:val="28"/>
      <w:szCs w:val="28"/>
    </w:rPr>
  </w:style>
  <w:style w:type="paragraph" w:styleId="6">
    <w:name w:val="Heading 6"/>
    <w:basedOn w:val="Normal"/>
    <w:qFormat/>
    <w:pPr>
      <w:keepNext/>
      <w:keepLines/>
      <w:numPr>
        <w:ilvl w:val="0"/>
        <w:numId w:val="0"/>
      </w:numPr>
      <w:spacing w:lineRule="atLeast" w:line="320" w:before="240" w:after="64"/>
      <w:ind w:left="1701" w:right="0" w:hanging="0"/>
      <w:outlineLvl w:val="5"/>
    </w:pPr>
    <w:rPr>
      <w:rFonts w:ascii="Arial" w:hAnsi="Arial" w:eastAsia="黑体" w:cs="Times New Roman"/>
      <w:b/>
      <w:bCs/>
    </w:rPr>
  </w:style>
  <w:style w:type="paragraph" w:styleId="7">
    <w:name w:val="Heading 7"/>
    <w:basedOn w:val="1"/>
    <w:qFormat/>
    <w:pPr>
      <w:keepLines/>
      <w:numPr>
        <w:ilvl w:val="0"/>
        <w:numId w:val="0"/>
      </w:numPr>
      <w:ind w:left="1701" w:right="0" w:hanging="0"/>
    </w:pPr>
    <w:rPr>
      <w:bCs w:val="false"/>
    </w:rPr>
  </w:style>
  <w:style w:type="paragraph" w:styleId="8">
    <w:name w:val="Heading 8"/>
    <w:basedOn w:val="2"/>
    <w:qFormat/>
    <w:pPr>
      <w:numPr>
        <w:ilvl w:val="0"/>
        <w:numId w:val="0"/>
      </w:numPr>
      <w:spacing w:before="200" w:after="160"/>
      <w:ind w:left="1701" w:right="0" w:hanging="0"/>
    </w:pPr>
    <w:rPr>
      <w:rFonts w:cs="Times New Roman"/>
    </w:rPr>
  </w:style>
  <w:style w:type="paragraph" w:styleId="9">
    <w:name w:val="Heading 9"/>
    <w:basedOn w:val="3"/>
    <w:qFormat/>
    <w:pPr>
      <w:numPr>
        <w:ilvl w:val="0"/>
        <w:numId w:val="0"/>
      </w:numPr>
      <w:ind w:left="1701" w:right="0" w:hanging="0"/>
    </w:pPr>
    <w:rPr>
      <w:rFonts w:cs="Times New Roman"/>
    </w:rPr>
  </w:style>
  <w:style w:type="character" w:styleId="DefaultParagraphFont">
    <w:name w:val="Default Paragraph Font"/>
    <w:qFormat/>
    <w:rPr/>
  </w:style>
  <w:style w:type="character" w:styleId="Internet">
    <w:name w:val="Internet 链接"/>
    <w:rPr>
      <w:color w:val="0000FF"/>
      <w:u w:val="none"/>
    </w:rPr>
  </w:style>
  <w:style w:type="character" w:styleId="Footnotereference">
    <w:name w:val="footnote reference"/>
    <w:qFormat/>
    <w:rPr>
      <w:vertAlign w:val="superscript"/>
    </w:rPr>
  </w:style>
  <w:style w:type="character" w:styleId="Annotationreference">
    <w:name w:val="annotation reference"/>
    <w:qFormat/>
    <w:rPr>
      <w:sz w:val="21"/>
      <w:szCs w:val="21"/>
    </w:rPr>
  </w:style>
  <w:style w:type="character" w:styleId="Endnotereference">
    <w:name w:val="endnote reference"/>
    <w:qFormat/>
    <w:rPr>
      <w:vertAlign w:val="superscript"/>
    </w:rPr>
  </w:style>
  <w:style w:type="character" w:styleId="HTMLVariable">
    <w:name w:val="HTML Variable"/>
    <w:qFormat/>
    <w:rPr>
      <w:i/>
      <w:iCs/>
    </w:rPr>
  </w:style>
  <w:style w:type="character" w:styleId="HTMLTypewriter">
    <w:name w:val="HTML Typewriter"/>
    <w:qFormat/>
    <w:rPr>
      <w:rFonts w:ascii="Courier New" w:hAnsi="Courier New" w:cs="Courier New"/>
      <w:sz w:val="20"/>
      <w:szCs w:val="20"/>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Acronym">
    <w:name w:val="HTML Acronym"/>
    <w:basedOn w:val="DefaultParagraphFont"/>
    <w:qFormat/>
    <w:rPr/>
  </w:style>
  <w:style w:type="character" w:styleId="HTMLSample">
    <w:name w:val="HTML Sample"/>
    <w:qFormat/>
    <w:rPr>
      <w:rFonts w:ascii="Courier New" w:hAnsi="Courier New" w:cs="Courier New"/>
    </w:rPr>
  </w:style>
  <w:style w:type="character" w:styleId="HTMLCite">
    <w:name w:val="HTML Cite"/>
    <w:qFormat/>
    <w:rPr>
      <w:i/>
      <w:iCs/>
    </w:rPr>
  </w:style>
  <w:style w:type="character" w:styleId="Style5">
    <w:name w:val="强调"/>
    <w:qFormat/>
    <w:rPr>
      <w:i/>
      <w:iCs/>
    </w:rPr>
  </w:style>
  <w:style w:type="character" w:styleId="Linenumber">
    <w:name w:val="line number"/>
    <w:basedOn w:val="DefaultParagraphFont"/>
    <w:qFormat/>
    <w:rPr/>
  </w:style>
  <w:style w:type="character" w:styleId="Strong">
    <w:name w:val="Strong"/>
    <w:qFormat/>
    <w:rPr>
      <w:b/>
      <w:bCs/>
    </w:rPr>
  </w:style>
  <w:style w:type="character" w:styleId="Pagenumber">
    <w:name w:val="page number"/>
    <w:basedOn w:val="DefaultParagraphFont"/>
    <w:qFormat/>
    <w:rPr/>
  </w:style>
  <w:style w:type="character" w:styleId="FollowedHyperlink">
    <w:name w:val="FollowedHyperlink"/>
    <w:qFormat/>
    <w:rPr>
      <w:color w:val="800080"/>
      <w:u w:val="none"/>
    </w:rPr>
  </w:style>
  <w:style w:type="character" w:styleId="Commandparameter">
    <w:name w:val="command parameter"/>
    <w:qFormat/>
    <w:rPr>
      <w:rFonts w:ascii="Arial" w:hAnsi="Arial" w:eastAsia="宋体"/>
      <w:i/>
      <w:color w:val="00000A"/>
      <w:sz w:val="21"/>
      <w:szCs w:val="21"/>
    </w:rPr>
  </w:style>
  <w:style w:type="character" w:styleId="Commandkeywords">
    <w:name w:val="command keywords"/>
    <w:qFormat/>
    <w:rPr>
      <w:rFonts w:ascii="Arial" w:hAnsi="Arial" w:eastAsia="宋体"/>
      <w:b/>
      <w:color w:val="00000A"/>
      <w:sz w:val="21"/>
      <w:szCs w:val="21"/>
    </w:rPr>
  </w:style>
  <w:style w:type="character" w:styleId="CharChar">
    <w:name w:val="编写建议 Char Char"/>
    <w:qFormat/>
    <w:rPr>
      <w:i/>
      <w:color w:val="0000FF"/>
      <w:sz w:val="21"/>
    </w:rPr>
  </w:style>
  <w:style w:type="character" w:styleId="CharChar1">
    <w:name w:val="表头样式 Char Char"/>
    <w:qFormat/>
    <w:rPr>
      <w:rFonts w:ascii="Arial" w:hAnsi="Arial"/>
      <w:b/>
      <w:sz w:val="21"/>
      <w:szCs w:val="21"/>
    </w:rPr>
  </w:style>
  <w:style w:type="character" w:styleId="3Char">
    <w:name w:val="标题 3 Char"/>
    <w:qFormat/>
    <w:rPr>
      <w:rFonts w:ascii="Book Antiqua" w:hAnsi="Book Antiqua" w:eastAsia="黑体" w:cs="宋体"/>
      <w:sz w:val="32"/>
      <w:szCs w:val="32"/>
    </w:rPr>
  </w:style>
  <w:style w:type="character" w:styleId="Termdef">
    <w:name w:val="termdef"/>
    <w:qFormat/>
    <w:rPr>
      <w:color w:val="850021"/>
    </w:rPr>
  </w:style>
  <w:style w:type="character" w:styleId="Char">
    <w:name w:val="正文首行缩进 Char"/>
    <w:qFormat/>
    <w:rPr>
      <w:rFonts w:cs="Arial"/>
      <w:sz w:val="21"/>
      <w:szCs w:val="21"/>
    </w:rPr>
  </w:style>
  <w:style w:type="character" w:styleId="Char1">
    <w:name w:val="纯文本 Char"/>
    <w:qFormat/>
    <w:rPr>
      <w:rFonts w:ascii="宋体" w:hAnsi="宋体" w:cs="Courier New"/>
      <w:sz w:val="21"/>
      <w:szCs w:val="21"/>
    </w:rPr>
  </w:style>
  <w:style w:type="character" w:styleId="Char2">
    <w:name w:val="批注文字 Char"/>
    <w:qFormat/>
    <w:rPr>
      <w:rFonts w:cs="Arial"/>
      <w:sz w:val="21"/>
      <w:szCs w:val="21"/>
    </w:rPr>
  </w:style>
  <w:style w:type="character" w:styleId="4Char">
    <w:name w:val="标题 4 Char"/>
    <w:qFormat/>
    <w:rPr>
      <w:rFonts w:eastAsia="黑体"/>
      <w:bCs/>
      <w:sz w:val="30"/>
      <w:szCs w:val="21"/>
    </w:rPr>
  </w:style>
  <w:style w:type="character" w:styleId="2Char1">
    <w:name w:val="标题 2 Char1"/>
    <w:qFormat/>
    <w:rPr>
      <w:rFonts w:ascii="Book Antiqua" w:hAnsi="Book Antiqua" w:eastAsia="黑体" w:cs="Book Antiqua"/>
      <w:bCs/>
      <w:sz w:val="36"/>
      <w:szCs w:val="36"/>
      <w:lang w:eastAsia="en-US"/>
    </w:rPr>
  </w:style>
  <w:style w:type="character" w:styleId="CharCharChar1">
    <w:name w:val="表头样式 Char Char Char1"/>
    <w:qFormat/>
    <w:rPr>
      <w:rFonts w:ascii="Arial" w:hAnsi="Arial" w:eastAsia="宋体"/>
      <w:b/>
      <w:sz w:val="21"/>
      <w:szCs w:val="21"/>
      <w:lang w:val="en-US" w:eastAsia="zh-CN" w:bidi="ar-SA"/>
    </w:rPr>
  </w:style>
  <w:style w:type="character" w:styleId="CharCharCharCharChar1">
    <w:name w:val="编写建议 Char Char Char Char Char1"/>
    <w:qFormat/>
    <w:rPr>
      <w:rFonts w:ascii="Arial" w:hAnsi="Arial" w:cs="Arial"/>
      <w:i/>
      <w:color w:val="0000FF"/>
      <w:sz w:val="21"/>
      <w:szCs w:val="21"/>
    </w:rPr>
  </w:style>
  <w:style w:type="character" w:styleId="2CharCharChar1">
    <w:name w:val="标题 2 加重 Char Char Char1"/>
    <w:qFormat/>
    <w:rPr>
      <w:b/>
      <w:bCs/>
      <w:sz w:val="22"/>
      <w:szCs w:val="24"/>
    </w:rPr>
  </w:style>
  <w:style w:type="character" w:styleId="CharCharChar">
    <w:name w:val="表头样式 Char Char Char"/>
    <w:qFormat/>
    <w:rPr>
      <w:rFonts w:ascii="宋体" w:hAnsi="宋体" w:eastAsia="宋体"/>
      <w:sz w:val="21"/>
      <w:szCs w:val="21"/>
      <w:lang w:val="en-US" w:eastAsia="zh-CN" w:bidi="ar-SA"/>
    </w:rPr>
  </w:style>
  <w:style w:type="character" w:styleId="CharCharCharCharChar">
    <w:name w:val="编写建议 Char Char Char Char Char"/>
    <w:qFormat/>
    <w:rPr>
      <w:rFonts w:ascii="Arial" w:hAnsi="Arial" w:eastAsia="宋体" w:cs="Arial"/>
      <w:i/>
      <w:color w:val="0000FF"/>
      <w:sz w:val="21"/>
      <w:szCs w:val="21"/>
      <w:lang w:val="en-US" w:eastAsia="zh-CN" w:bidi="ar-SA"/>
    </w:rPr>
  </w:style>
  <w:style w:type="character" w:styleId="2CharCharChar">
    <w:name w:val="标题 2 加重 Char Char Char"/>
    <w:qFormat/>
    <w:rPr>
      <w:rFonts w:eastAsia="宋体"/>
      <w:b/>
      <w:bCs/>
      <w:sz w:val="22"/>
      <w:szCs w:val="24"/>
      <w:lang w:val="en-US" w:eastAsia="zh-CN" w:bidi="ar-SA"/>
    </w:rPr>
  </w:style>
  <w:style w:type="character" w:styleId="Hps">
    <w:name w:val="hps"/>
    <w:basedOn w:val="DefaultParagraphFont"/>
    <w:qFormat/>
    <w:rPr/>
  </w:style>
  <w:style w:type="character" w:styleId="Char3">
    <w:name w:val="批注主题 Char"/>
    <w:qFormat/>
    <w:rPr>
      <w:rFonts w:cs="Arial"/>
      <w:b/>
      <w:bCs/>
      <w:sz w:val="21"/>
      <w:szCs w:val="21"/>
    </w:rPr>
  </w:style>
  <w:style w:type="character" w:styleId="Headlinecontent2">
    <w:name w:val="headline-content2"/>
    <w:basedOn w:val="DefaultParagraphFont"/>
    <w:qFormat/>
    <w:rPr/>
  </w:style>
  <w:style w:type="character" w:styleId="1Char">
    <w:name w:val="标题 1 Char"/>
    <w:qFormat/>
    <w:rPr>
      <w:rFonts w:ascii="Book Antiqua" w:hAnsi="Book Antiqua" w:eastAsia="黑体" w:cs="Book Antiqua"/>
      <w:b/>
      <w:bCs/>
      <w:sz w:val="44"/>
      <w:szCs w:val="44"/>
    </w:rPr>
  </w:style>
  <w:style w:type="character" w:styleId="Char4">
    <w:name w:val="页眉 Char"/>
    <w:qFormat/>
    <w:rPr>
      <w:rFonts w:cs="Arial"/>
      <w:sz w:val="2"/>
      <w:szCs w:val="2"/>
    </w:rPr>
  </w:style>
  <w:style w:type="character" w:styleId="Char5">
    <w:name w:val="表格文本 Char"/>
    <w:qFormat/>
    <w:rPr>
      <w:rFonts w:ascii="Arial" w:hAnsi="Arial"/>
      <w:sz w:val="21"/>
      <w:szCs w:val="21"/>
    </w:rPr>
  </w:style>
  <w:style w:type="character" w:styleId="Char11">
    <w:name w:val="编写建议 Char1"/>
    <w:qFormat/>
    <w:rPr>
      <w:rFonts w:ascii="Arial" w:hAnsi="Arial" w:cs="Arial"/>
      <w:i/>
      <w:color w:val="0000FF"/>
      <w:sz w:val="21"/>
      <w:szCs w:val="21"/>
    </w:rPr>
  </w:style>
  <w:style w:type="character" w:styleId="Imcontent1">
    <w:name w:val="im-content1"/>
    <w:basedOn w:val="DefaultParagraphFont"/>
    <w:qFormat/>
    <w:rPr>
      <w:color w:val="333333"/>
    </w:rPr>
  </w:style>
  <w:style w:type="character" w:styleId="ListLabel1">
    <w:name w:val="ListLabel 1"/>
    <w:qFormat/>
    <w:rPr>
      <w:color w:val="00000A"/>
      <w:spacing w:val="0"/>
      <w:w w:val="100"/>
      <w:sz w:val="16"/>
      <w:szCs w:val="16"/>
    </w:rPr>
  </w:style>
  <w:style w:type="character" w:styleId="ListLabel2">
    <w:name w:val="ListLabel 2"/>
    <w:qFormat/>
    <w:rPr>
      <w:rFonts w:cs="Wingdings"/>
      <w:b w:val="false"/>
      <w:bCs w:val="false"/>
      <w:i w:val="false"/>
      <w:iCs w:val="false"/>
      <w:caps w:val="false"/>
      <w:smallCaps w:val="false"/>
      <w:strike w:val="false"/>
      <w:dstrike w:val="false"/>
      <w:vanish w:val="false"/>
      <w:spacing w:val="0"/>
      <w:w w:val="100"/>
      <w:position w:val="0"/>
      <w:sz w:val="16"/>
      <w:sz w:val="16"/>
      <w:szCs w:val="16"/>
      <w:vertAlign w:val="baseline"/>
    </w:rPr>
  </w:style>
  <w:style w:type="character" w:styleId="ListLabel3">
    <w:name w:val="ListLabel 3"/>
    <w:qFormat/>
    <w:rPr>
      <w:rFonts w:eastAsia="宋体"/>
      <w:b w:val="false"/>
      <w:i w:val="false"/>
      <w:color w:val="00000A"/>
      <w:sz w:val="13"/>
      <w:szCs w:val="13"/>
    </w:rPr>
  </w:style>
  <w:style w:type="character" w:styleId="ListLabel4">
    <w:name w:val="ListLabel 4"/>
    <w:qFormat/>
    <w:rPr>
      <w:rFonts w:cs="Wingdings"/>
      <w:sz w:val="13"/>
      <w:szCs w:val="13"/>
      <w:effect w:val="none"/>
    </w:rPr>
  </w:style>
  <w:style w:type="character" w:styleId="ListLabel5">
    <w:name w:val="ListLabel 5"/>
    <w:qFormat/>
    <w:rPr>
      <w:color w:val="00000A"/>
      <w:spacing w:val="0"/>
      <w:w w:val="100"/>
      <w:sz w:val="13"/>
      <w:szCs w:val="13"/>
    </w:rPr>
  </w:style>
  <w:style w:type="character" w:styleId="ListLabel6">
    <w:name w:val="ListLabel 6"/>
    <w:qFormat/>
    <w:rPr>
      <w:rFonts w:cs="Times New Roman"/>
      <w:sz w:val="16"/>
      <w:szCs w:val="16"/>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6">
    <w:name w:val="ListLabel 16"/>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7">
    <w:name w:val="ListLabel 17"/>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8">
    <w:name w:val="ListLabel 18"/>
    <w:qFormat/>
    <w:rPr>
      <w:b/>
      <w:bCs/>
      <w:i w:val="false"/>
      <w:iCs w:val="false"/>
      <w:caps w:val="false"/>
      <w:smallCaps w:val="false"/>
      <w:strike w:val="false"/>
      <w:dstrike w:val="false"/>
      <w:vanish w:val="false"/>
      <w:position w:val="0"/>
      <w:sz w:val="20"/>
      <w:sz w:val="20"/>
      <w:szCs w:val="20"/>
      <w:vertAlign w:val="baseline"/>
    </w:rPr>
  </w:style>
  <w:style w:type="character" w:styleId="ListLabel19">
    <w:name w:val="ListLabel 19"/>
    <w:qFormat/>
    <w:rPr>
      <w:b w:val="false"/>
    </w:rPr>
  </w:style>
  <w:style w:type="character" w:styleId="ListLabel20">
    <w:name w:val="ListLabel 20"/>
    <w:qFormat/>
    <w:rPr>
      <w:rFonts w:eastAsia="黑体" w:cs="Times New Roman"/>
      <w:b w:val="false"/>
      <w:bCs/>
      <w:i w:val="false"/>
      <w:iCs w:val="false"/>
      <w:color w:val="00000A"/>
      <w:sz w:val="21"/>
      <w:szCs w:val="21"/>
    </w:rPr>
  </w:style>
  <w:style w:type="character" w:styleId="ListLabel21">
    <w:name w:val="ListLabel 21"/>
    <w:qFormat/>
    <w:rPr>
      <w:rFonts w:cs="Book Antiqua"/>
      <w:b w:val="false"/>
      <w:bCs/>
      <w:i w:val="false"/>
      <w:iCs w:val="false"/>
      <w:sz w:val="21"/>
      <w:szCs w:val="21"/>
      <w:u w:val="none"/>
    </w:rPr>
  </w:style>
  <w:style w:type="character" w:styleId="ListLabel22">
    <w:name w:val="ListLabel 22"/>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23">
    <w:name w:val="ListLabel 23"/>
    <w:qFormat/>
    <w:rPr>
      <w:rFonts w:eastAsia="黑体"/>
      <w:b w:val="false"/>
      <w:bCs/>
      <w:i w:val="false"/>
      <w:iCs w:val="false"/>
      <w:color w:val="00000A"/>
      <w:sz w:val="21"/>
      <w:szCs w:val="21"/>
    </w:rPr>
  </w:style>
  <w:style w:type="character" w:styleId="ListLabel24">
    <w:name w:val="ListLabel 24"/>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25">
    <w:name w:val="ListLabel 25"/>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26">
    <w:name w:val="ListLabel 26"/>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27">
    <w:name w:val="ListLabel 27"/>
    <w:qFormat/>
    <w:rPr>
      <w:rFonts w:cs="Arial"/>
      <w:b/>
      <w:bCs/>
      <w:i w:val="false"/>
      <w:iCs w:val="false"/>
      <w:caps w:val="false"/>
      <w:smallCaps w:val="false"/>
      <w:strike w:val="false"/>
      <w:dstrike w:val="false"/>
      <w:vanish w:val="false"/>
      <w:position w:val="0"/>
      <w:sz w:val="20"/>
      <w:sz w:val="20"/>
      <w:szCs w:val="20"/>
      <w:vertAlign w:val="baseline"/>
    </w:rPr>
  </w:style>
  <w:style w:type="character" w:styleId="ListLabel28">
    <w:name w:val="ListLabel 28"/>
    <w:qFormat/>
    <w:rPr>
      <w:rFonts w:eastAsia="黑体" w:cs="Times New Roman"/>
      <w:b w:val="false"/>
      <w:bCs/>
      <w:i w:val="false"/>
      <w:iCs w:val="false"/>
      <w:sz w:val="21"/>
      <w:szCs w:val="21"/>
      <w:u w:val="none"/>
    </w:rPr>
  </w:style>
  <w:style w:type="character" w:styleId="ListLabel29">
    <w:name w:val="ListLabel 29"/>
    <w:qFormat/>
    <w:rPr>
      <w:rFonts w:cs="Times New Roman"/>
      <w:b w:val="false"/>
      <w:bCs/>
      <w:i w:val="false"/>
      <w:iCs w:val="false"/>
      <w:color w:val="00000A"/>
      <w:sz w:val="21"/>
      <w:szCs w:val="21"/>
    </w:rPr>
  </w:style>
  <w:style w:type="character" w:styleId="ListLabel30">
    <w:name w:val="ListLabel 30"/>
    <w:qFormat/>
    <w:rPr>
      <w:rFonts w:eastAsia="黑体" w:cs="Book Antiqua"/>
      <w:b w:val="false"/>
      <w:bCs/>
      <w:i w:val="false"/>
      <w:iCs w:val="false"/>
      <w:sz w:val="21"/>
      <w:szCs w:val="21"/>
      <w:u w:val="none"/>
    </w:rPr>
  </w:style>
  <w:style w:type="character" w:styleId="ListLabel31">
    <w:name w:val="ListLabel 31"/>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32">
    <w:name w:val="ListLabel 32"/>
    <w:qFormat/>
    <w:rPr>
      <w:rFonts w:eastAsia="宋体"/>
      <w:b/>
      <w:bCs/>
      <w:i w:val="false"/>
      <w:iCs w:val="false"/>
      <w:color w:val="000000"/>
      <w:sz w:val="28"/>
      <w:szCs w:val="28"/>
    </w:rPr>
  </w:style>
  <w:style w:type="character" w:styleId="ListLabel33">
    <w:name w:val="ListLabel 33"/>
    <w:qFormat/>
    <w:rPr>
      <w:rFonts w:cs="Times New Roman"/>
    </w:rPr>
  </w:style>
  <w:style w:type="character" w:styleId="ListLabel34">
    <w:name w:val="ListLabel 34"/>
    <w:qFormat/>
    <w:rPr>
      <w:rFonts w:eastAsia="黑体"/>
      <w:b w:val="false"/>
      <w:i w:val="false"/>
      <w:sz w:val="36"/>
      <w:szCs w:val="36"/>
    </w:rPr>
  </w:style>
  <w:style w:type="character" w:styleId="ListLabel35">
    <w:name w:val="ListLabel 35"/>
    <w:qFormat/>
    <w:rPr>
      <w:b w:val="false"/>
      <w:i w:val="false"/>
      <w:sz w:val="30"/>
      <w:szCs w:val="30"/>
    </w:rPr>
  </w:style>
  <w:style w:type="character" w:styleId="ListLabel36">
    <w:name w:val="ListLabel 36"/>
    <w:qFormat/>
    <w:rPr>
      <w:b w:val="false"/>
      <w:i w:val="false"/>
      <w:sz w:val="24"/>
      <w:szCs w:val="24"/>
    </w:rPr>
  </w:style>
  <w:style w:type="character" w:styleId="ListLabel37">
    <w:name w:val="ListLabel 37"/>
    <w:qFormat/>
    <w:rPr>
      <w:b w:val="false"/>
      <w:i w:val="false"/>
      <w:sz w:val="21"/>
      <w:szCs w:val="21"/>
    </w:rPr>
  </w:style>
  <w:style w:type="character" w:styleId="ListLabel38">
    <w:name w:val="ListLabel 38"/>
    <w:qFormat/>
    <w:rPr>
      <w:b w:val="false"/>
      <w:i w:val="false"/>
      <w:sz w:val="21"/>
      <w:szCs w:val="21"/>
    </w:rPr>
  </w:style>
  <w:style w:type="character" w:styleId="ListLabel39">
    <w:name w:val="ListLabel 39"/>
    <w:qFormat/>
    <w:rPr>
      <w:b w:val="false"/>
      <w:i w:val="false"/>
      <w:sz w:val="21"/>
      <w:szCs w:val="21"/>
    </w:rPr>
  </w:style>
  <w:style w:type="character" w:styleId="ListLabel40">
    <w:name w:val="ListLabel 40"/>
    <w:qFormat/>
    <w:rPr>
      <w:b w:val="false"/>
      <w:i w:val="false"/>
      <w:sz w:val="21"/>
      <w:szCs w:val="21"/>
    </w:rPr>
  </w:style>
  <w:style w:type="character" w:styleId="ListLabel41">
    <w:name w:val="ListLabel 41"/>
    <w:qFormat/>
    <w:rPr>
      <w:rFonts w:eastAsia="黑体"/>
      <w:b w:val="false"/>
      <w:i w:val="false"/>
      <w:sz w:val="18"/>
      <w:szCs w:val="18"/>
    </w:rPr>
  </w:style>
  <w:style w:type="character" w:styleId="ListLabel42">
    <w:name w:val="ListLabel 42"/>
    <w:qFormat/>
    <w:rPr>
      <w:rFonts w:eastAsia="黑体"/>
      <w:b w:val="false"/>
      <w:i w:val="false"/>
      <w:sz w:val="21"/>
      <w:szCs w:val="21"/>
      <w:lang w:val="en-US"/>
    </w:rPr>
  </w:style>
  <w:style w:type="character" w:styleId="ListLabel43">
    <w:name w:val="ListLabel 43"/>
    <w:qFormat/>
    <w:rPr>
      <w:sz w:val="18"/>
    </w:rPr>
  </w:style>
  <w:style w:type="character" w:styleId="ListLabel44">
    <w:name w:val="ListLabel 44"/>
    <w:qFormat/>
    <w:rPr>
      <w:rFonts w:cs="Times New Roman"/>
    </w:rPr>
  </w:style>
  <w:style w:type="character" w:styleId="ListLabel45">
    <w:name w:val="ListLabel 45"/>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46">
    <w:name w:val="ListLabel 46"/>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47">
    <w:name w:val="ListLabel 47"/>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48">
    <w:name w:val="ListLabel 48"/>
    <w:qFormat/>
    <w:rPr>
      <w:b/>
      <w:bCs/>
      <w:i w:val="false"/>
      <w:iCs w:val="false"/>
      <w:caps w:val="false"/>
      <w:smallCaps w:val="false"/>
      <w:strike w:val="false"/>
      <w:dstrike w:val="false"/>
      <w:vanish w:val="false"/>
      <w:position w:val="0"/>
      <w:sz w:val="20"/>
      <w:sz w:val="20"/>
      <w:szCs w:val="20"/>
      <w:vertAlign w:val="baseline"/>
    </w:rPr>
  </w:style>
  <w:style w:type="character" w:styleId="ListLabel49">
    <w:name w:val="ListLabel 49"/>
    <w:qFormat/>
    <w:rPr>
      <w:b w:val="false"/>
    </w:rPr>
  </w:style>
  <w:style w:type="character" w:styleId="ListLabel50">
    <w:name w:val="ListLabel 50"/>
    <w:qFormat/>
    <w:rPr>
      <w:rFonts w:eastAsia="黑体" w:cs="Times New Roman"/>
      <w:b w:val="false"/>
      <w:bCs/>
      <w:i w:val="false"/>
      <w:iCs w:val="false"/>
      <w:color w:val="00000A"/>
      <w:sz w:val="21"/>
      <w:szCs w:val="21"/>
    </w:rPr>
  </w:style>
  <w:style w:type="character" w:styleId="ListLabel51">
    <w:name w:val="ListLabel 51"/>
    <w:qFormat/>
    <w:rPr>
      <w:rFonts w:cs="Book Antiqua"/>
      <w:b w:val="false"/>
      <w:bCs/>
      <w:i w:val="false"/>
      <w:iCs w:val="false"/>
      <w:sz w:val="21"/>
      <w:szCs w:val="21"/>
      <w:u w:val="none"/>
    </w:rPr>
  </w:style>
  <w:style w:type="character" w:styleId="ListLabel52">
    <w:name w:val="ListLabel 52"/>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53">
    <w:name w:val="ListLabel 53"/>
    <w:qFormat/>
    <w:rPr>
      <w:rFonts w:eastAsia="黑体"/>
      <w:b w:val="false"/>
      <w:bCs/>
      <w:i w:val="false"/>
      <w:iCs w:val="false"/>
      <w:color w:val="00000A"/>
      <w:sz w:val="21"/>
      <w:szCs w:val="21"/>
    </w:rPr>
  </w:style>
  <w:style w:type="character" w:styleId="ListLabel54">
    <w:name w:val="ListLabel 54"/>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55">
    <w:name w:val="ListLabel 55"/>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56">
    <w:name w:val="ListLabel 56"/>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57">
    <w:name w:val="ListLabel 57"/>
    <w:qFormat/>
    <w:rPr>
      <w:b/>
      <w:bCs/>
      <w:i w:val="false"/>
      <w:iCs w:val="false"/>
      <w:caps w:val="false"/>
      <w:smallCaps w:val="false"/>
      <w:strike w:val="false"/>
      <w:dstrike w:val="false"/>
      <w:vanish w:val="false"/>
      <w:position w:val="0"/>
      <w:sz w:val="20"/>
      <w:sz w:val="20"/>
      <w:szCs w:val="20"/>
      <w:vertAlign w:val="baseline"/>
    </w:rPr>
  </w:style>
  <w:style w:type="character" w:styleId="ListLabel58">
    <w:name w:val="ListLabel 58"/>
    <w:qFormat/>
    <w:rPr>
      <w:b w:val="false"/>
    </w:rPr>
  </w:style>
  <w:style w:type="character" w:styleId="ListLabel59">
    <w:name w:val="ListLabel 59"/>
    <w:qFormat/>
    <w:rPr>
      <w:rFonts w:eastAsia="黑体" w:cs="Times New Roman"/>
      <w:b w:val="false"/>
      <w:bCs/>
      <w:i w:val="false"/>
      <w:iCs w:val="false"/>
      <w:color w:val="00000A"/>
      <w:sz w:val="21"/>
      <w:szCs w:val="21"/>
    </w:rPr>
  </w:style>
  <w:style w:type="character" w:styleId="ListLabel60">
    <w:name w:val="ListLabel 60"/>
    <w:qFormat/>
    <w:rPr>
      <w:rFonts w:cs="Book Antiqua"/>
      <w:b w:val="false"/>
      <w:bCs/>
      <w:i w:val="false"/>
      <w:iCs w:val="false"/>
      <w:sz w:val="21"/>
      <w:szCs w:val="21"/>
      <w:u w:val="none"/>
    </w:rPr>
  </w:style>
  <w:style w:type="character" w:styleId="ListLabel61">
    <w:name w:val="ListLabel 61"/>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62">
    <w:name w:val="ListLabel 62"/>
    <w:qFormat/>
    <w:rPr>
      <w:rFonts w:eastAsia="黑体"/>
      <w:b w:val="false"/>
      <w:bCs/>
      <w:i w:val="false"/>
      <w:iCs w:val="false"/>
      <w:color w:val="00000A"/>
      <w:sz w:val="21"/>
      <w:szCs w:val="21"/>
    </w:rPr>
  </w:style>
  <w:style w:type="character" w:styleId="ListLabel63">
    <w:name w:val="ListLabel 63"/>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64">
    <w:name w:val="ListLabel 64"/>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65">
    <w:name w:val="ListLabel 65"/>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66">
    <w:name w:val="ListLabel 66"/>
    <w:qFormat/>
    <w:rPr>
      <w:b/>
      <w:bCs/>
      <w:i w:val="false"/>
      <w:iCs w:val="false"/>
      <w:caps w:val="false"/>
      <w:smallCaps w:val="false"/>
      <w:strike w:val="false"/>
      <w:dstrike w:val="false"/>
      <w:vanish w:val="false"/>
      <w:position w:val="0"/>
      <w:sz w:val="20"/>
      <w:sz w:val="20"/>
      <w:szCs w:val="20"/>
      <w:vertAlign w:val="baseline"/>
    </w:rPr>
  </w:style>
  <w:style w:type="character" w:styleId="ListLabel67">
    <w:name w:val="ListLabel 67"/>
    <w:qFormat/>
    <w:rPr>
      <w:b w:val="false"/>
    </w:rPr>
  </w:style>
  <w:style w:type="character" w:styleId="ListLabel68">
    <w:name w:val="ListLabel 68"/>
    <w:qFormat/>
    <w:rPr>
      <w:rFonts w:eastAsia="黑体" w:cs="Times New Roman"/>
      <w:b w:val="false"/>
      <w:bCs/>
      <w:i w:val="false"/>
      <w:iCs w:val="false"/>
      <w:color w:val="00000A"/>
      <w:sz w:val="21"/>
      <w:szCs w:val="21"/>
    </w:rPr>
  </w:style>
  <w:style w:type="character" w:styleId="ListLabel69">
    <w:name w:val="ListLabel 69"/>
    <w:qFormat/>
    <w:rPr>
      <w:rFonts w:cs="Book Antiqua"/>
      <w:b w:val="false"/>
      <w:bCs/>
      <w:i w:val="false"/>
      <w:iCs w:val="false"/>
      <w:sz w:val="21"/>
      <w:szCs w:val="21"/>
      <w:u w:val="none"/>
    </w:rPr>
  </w:style>
  <w:style w:type="character" w:styleId="ListLabel70">
    <w:name w:val="ListLabel 70"/>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71">
    <w:name w:val="ListLabel 71"/>
    <w:qFormat/>
    <w:rPr>
      <w:rFonts w:eastAsia="黑体"/>
      <w:b w:val="false"/>
      <w:bCs/>
      <w:i w:val="false"/>
      <w:iCs w:val="false"/>
      <w:color w:val="00000A"/>
      <w:sz w:val="21"/>
      <w:szCs w:val="21"/>
    </w:rPr>
  </w:style>
  <w:style w:type="character" w:styleId="ListLabel72">
    <w:name w:val="ListLabel 72"/>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73">
    <w:name w:val="ListLabel 73"/>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74">
    <w:name w:val="ListLabel 74"/>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75">
    <w:name w:val="ListLabel 75"/>
    <w:qFormat/>
    <w:rPr>
      <w:b/>
      <w:bCs/>
      <w:i w:val="false"/>
      <w:iCs w:val="false"/>
      <w:caps w:val="false"/>
      <w:smallCaps w:val="false"/>
      <w:strike w:val="false"/>
      <w:dstrike w:val="false"/>
      <w:vanish w:val="false"/>
      <w:position w:val="0"/>
      <w:sz w:val="20"/>
      <w:sz w:val="20"/>
      <w:szCs w:val="20"/>
      <w:vertAlign w:val="baseline"/>
    </w:rPr>
  </w:style>
  <w:style w:type="character" w:styleId="ListLabel76">
    <w:name w:val="ListLabel 76"/>
    <w:qFormat/>
    <w:rPr>
      <w:b w:val="false"/>
    </w:rPr>
  </w:style>
  <w:style w:type="character" w:styleId="ListLabel77">
    <w:name w:val="ListLabel 77"/>
    <w:qFormat/>
    <w:rPr>
      <w:rFonts w:eastAsia="黑体" w:cs="Times New Roman"/>
      <w:b w:val="false"/>
      <w:bCs/>
      <w:i w:val="false"/>
      <w:iCs w:val="false"/>
      <w:color w:val="00000A"/>
      <w:sz w:val="21"/>
      <w:szCs w:val="21"/>
    </w:rPr>
  </w:style>
  <w:style w:type="character" w:styleId="ListLabel78">
    <w:name w:val="ListLabel 78"/>
    <w:qFormat/>
    <w:rPr>
      <w:rFonts w:cs="Book Antiqua"/>
      <w:b w:val="false"/>
      <w:bCs/>
      <w:i w:val="false"/>
      <w:iCs w:val="false"/>
      <w:sz w:val="21"/>
      <w:szCs w:val="21"/>
      <w:u w:val="none"/>
    </w:rPr>
  </w:style>
  <w:style w:type="character" w:styleId="ListLabel79">
    <w:name w:val="ListLabel 79"/>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80">
    <w:name w:val="ListLabel 80"/>
    <w:qFormat/>
    <w:rPr>
      <w:rFonts w:eastAsia="黑体"/>
      <w:b w:val="false"/>
      <w:bCs/>
      <w:i w:val="false"/>
      <w:iCs w:val="false"/>
      <w:color w:val="00000A"/>
      <w:sz w:val="21"/>
      <w:szCs w:val="21"/>
    </w:rPr>
  </w:style>
  <w:style w:type="character" w:styleId="ListLabel81">
    <w:name w:val="ListLabel 81"/>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82">
    <w:name w:val="ListLabel 82"/>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83">
    <w:name w:val="ListLabel 83"/>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84">
    <w:name w:val="ListLabel 84"/>
    <w:qFormat/>
    <w:rPr>
      <w:b/>
      <w:bCs/>
      <w:i w:val="false"/>
      <w:iCs w:val="false"/>
      <w:caps w:val="false"/>
      <w:smallCaps w:val="false"/>
      <w:strike w:val="false"/>
      <w:dstrike w:val="false"/>
      <w:vanish w:val="false"/>
      <w:position w:val="0"/>
      <w:sz w:val="20"/>
      <w:sz w:val="20"/>
      <w:szCs w:val="20"/>
      <w:vertAlign w:val="baseline"/>
    </w:rPr>
  </w:style>
  <w:style w:type="character" w:styleId="ListLabel85">
    <w:name w:val="ListLabel 85"/>
    <w:qFormat/>
    <w:rPr>
      <w:b w:val="false"/>
    </w:rPr>
  </w:style>
  <w:style w:type="character" w:styleId="ListLabel86">
    <w:name w:val="ListLabel 86"/>
    <w:qFormat/>
    <w:rPr>
      <w:rFonts w:eastAsia="黑体" w:cs="Times New Roman"/>
      <w:b w:val="false"/>
      <w:bCs/>
      <w:i w:val="false"/>
      <w:iCs w:val="false"/>
      <w:color w:val="00000A"/>
      <w:sz w:val="21"/>
      <w:szCs w:val="21"/>
    </w:rPr>
  </w:style>
  <w:style w:type="character" w:styleId="ListLabel87">
    <w:name w:val="ListLabel 87"/>
    <w:qFormat/>
    <w:rPr>
      <w:rFonts w:cs="Book Antiqua"/>
      <w:b w:val="false"/>
      <w:bCs/>
      <w:i w:val="false"/>
      <w:iCs w:val="false"/>
      <w:sz w:val="21"/>
      <w:szCs w:val="21"/>
      <w:u w:val="none"/>
    </w:rPr>
  </w:style>
  <w:style w:type="character" w:styleId="ListLabel88">
    <w:name w:val="ListLabel 88"/>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89">
    <w:name w:val="ListLabel 89"/>
    <w:qFormat/>
    <w:rPr>
      <w:rFonts w:eastAsia="黑体"/>
      <w:b w:val="false"/>
      <w:bCs/>
      <w:i w:val="false"/>
      <w:iCs w:val="false"/>
      <w:color w:val="00000A"/>
      <w:sz w:val="21"/>
      <w:szCs w:val="21"/>
    </w:rPr>
  </w:style>
  <w:style w:type="character" w:styleId="Style6">
    <w:name w:val="索引链接"/>
    <w:qFormat/>
    <w:rPr/>
  </w:style>
  <w:style w:type="character" w:styleId="ListLabel90">
    <w:name w:val="ListLabel 90"/>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91">
    <w:name w:val="ListLabel 91"/>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92">
    <w:name w:val="ListLabel 92"/>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93">
    <w:name w:val="ListLabel 93"/>
    <w:qFormat/>
    <w:rPr>
      <w:b w:val="false"/>
    </w:rPr>
  </w:style>
  <w:style w:type="character" w:styleId="ListLabel94">
    <w:name w:val="ListLabel 94"/>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95">
    <w:name w:val="ListLabel 95"/>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96">
    <w:name w:val="ListLabel 96"/>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97">
    <w:name w:val="ListLabel 97"/>
    <w:qFormat/>
    <w:rPr>
      <w:b/>
      <w:bCs/>
      <w:i w:val="false"/>
      <w:iCs w:val="false"/>
      <w:caps w:val="false"/>
      <w:smallCaps w:val="false"/>
      <w:strike w:val="false"/>
      <w:dstrike w:val="false"/>
      <w:vanish w:val="false"/>
      <w:position w:val="0"/>
      <w:sz w:val="20"/>
      <w:sz w:val="20"/>
      <w:szCs w:val="20"/>
      <w:vertAlign w:val="baseline"/>
    </w:rPr>
  </w:style>
  <w:style w:type="character" w:styleId="ListLabel98">
    <w:name w:val="ListLabel 98"/>
    <w:qFormat/>
    <w:rPr>
      <w:b w:val="false"/>
    </w:rPr>
  </w:style>
  <w:style w:type="character" w:styleId="ListLabel99">
    <w:name w:val="ListLabel 99"/>
    <w:qFormat/>
    <w:rPr>
      <w:rFonts w:eastAsia="黑体" w:cs="Times New Roman"/>
      <w:b w:val="false"/>
      <w:bCs/>
      <w:i w:val="false"/>
      <w:iCs w:val="false"/>
      <w:color w:val="00000A"/>
      <w:sz w:val="21"/>
      <w:szCs w:val="21"/>
    </w:rPr>
  </w:style>
  <w:style w:type="character" w:styleId="ListLabel100">
    <w:name w:val="ListLabel 100"/>
    <w:qFormat/>
    <w:rPr>
      <w:rFonts w:cs="Book Antiqua"/>
      <w:b w:val="false"/>
      <w:bCs/>
      <w:i w:val="false"/>
      <w:iCs w:val="false"/>
      <w:sz w:val="21"/>
      <w:szCs w:val="21"/>
      <w:u w:val="none"/>
    </w:rPr>
  </w:style>
  <w:style w:type="character" w:styleId="ListLabel101">
    <w:name w:val="ListLabel 101"/>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02">
    <w:name w:val="ListLabel 102"/>
    <w:qFormat/>
    <w:rPr>
      <w:rFonts w:eastAsia="黑体"/>
      <w:b w:val="false"/>
      <w:bCs/>
      <w:i w:val="false"/>
      <w:iCs w:val="false"/>
      <w:color w:val="00000A"/>
      <w:sz w:val="21"/>
      <w:szCs w:val="21"/>
    </w:rPr>
  </w:style>
  <w:style w:type="character" w:styleId="ListLabel103">
    <w:name w:val="ListLabel 103"/>
    <w:qFormat/>
    <w:rPr>
      <w:rFonts w:eastAsia="黑体"/>
      <w:b w:val="false"/>
      <w:i w:val="false"/>
      <w:sz w:val="36"/>
      <w:szCs w:val="36"/>
    </w:rPr>
  </w:style>
  <w:style w:type="character" w:styleId="ListLabel104">
    <w:name w:val="ListLabel 104"/>
    <w:qFormat/>
    <w:rPr>
      <w:b w:val="false"/>
      <w:i w:val="false"/>
      <w:sz w:val="30"/>
      <w:szCs w:val="30"/>
    </w:rPr>
  </w:style>
  <w:style w:type="character" w:styleId="ListLabel105">
    <w:name w:val="ListLabel 105"/>
    <w:qFormat/>
    <w:rPr>
      <w:b w:val="false"/>
      <w:i w:val="false"/>
      <w:sz w:val="24"/>
      <w:szCs w:val="24"/>
    </w:rPr>
  </w:style>
  <w:style w:type="character" w:styleId="ListLabel106">
    <w:name w:val="ListLabel 106"/>
    <w:qFormat/>
    <w:rPr>
      <w:b w:val="false"/>
      <w:i w:val="false"/>
      <w:sz w:val="21"/>
      <w:szCs w:val="21"/>
    </w:rPr>
  </w:style>
  <w:style w:type="character" w:styleId="ListLabel107">
    <w:name w:val="ListLabel 107"/>
    <w:qFormat/>
    <w:rPr>
      <w:b w:val="false"/>
      <w:i w:val="false"/>
      <w:sz w:val="21"/>
      <w:szCs w:val="21"/>
    </w:rPr>
  </w:style>
  <w:style w:type="character" w:styleId="ListLabel108">
    <w:name w:val="ListLabel 108"/>
    <w:qFormat/>
    <w:rPr>
      <w:b w:val="false"/>
      <w:i w:val="false"/>
      <w:sz w:val="21"/>
      <w:szCs w:val="21"/>
    </w:rPr>
  </w:style>
  <w:style w:type="character" w:styleId="ListLabel109">
    <w:name w:val="ListLabel 109"/>
    <w:qFormat/>
    <w:rPr>
      <w:b w:val="false"/>
      <w:i w:val="false"/>
      <w:sz w:val="21"/>
      <w:szCs w:val="21"/>
    </w:rPr>
  </w:style>
  <w:style w:type="character" w:styleId="ListLabel110">
    <w:name w:val="ListLabel 110"/>
    <w:qFormat/>
    <w:rPr>
      <w:rFonts w:eastAsia="黑体"/>
      <w:b w:val="false"/>
      <w:i w:val="false"/>
      <w:sz w:val="18"/>
      <w:szCs w:val="18"/>
    </w:rPr>
  </w:style>
  <w:style w:type="character" w:styleId="ListLabel111">
    <w:name w:val="ListLabel 111"/>
    <w:qFormat/>
    <w:rPr>
      <w:rFonts w:eastAsia="黑体"/>
      <w:b w:val="false"/>
      <w:i w:val="false"/>
      <w:sz w:val="21"/>
      <w:szCs w:val="21"/>
      <w:lang w:val="en-US"/>
    </w:rPr>
  </w:style>
  <w:style w:type="character" w:styleId="ListLabel112">
    <w:name w:val="ListLabel 112"/>
    <w:qFormat/>
    <w:rPr>
      <w:rFonts w:cs="Wingdings"/>
      <w:b/>
      <w:sz w:val="22"/>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ascii="Arial" w:hAnsi="Arial" w:cs="Wingdings"/>
      <w:sz w:val="20"/>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ascii="Arial" w:hAnsi="Arial" w:cs="Wingdings"/>
      <w:sz w:val="20"/>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ascii="宋体" w:hAnsi="宋体"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76">
    <w:name w:val="ListLabel 176"/>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77">
    <w:name w:val="ListLabel 177"/>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78">
    <w:name w:val="ListLabel 178"/>
    <w:qFormat/>
    <w:rPr>
      <w:b/>
      <w:bCs/>
      <w:i w:val="false"/>
      <w:iCs w:val="false"/>
      <w:caps w:val="false"/>
      <w:smallCaps w:val="false"/>
      <w:strike w:val="false"/>
      <w:dstrike w:val="false"/>
      <w:vanish w:val="false"/>
      <w:position w:val="0"/>
      <w:sz w:val="20"/>
      <w:sz w:val="20"/>
      <w:szCs w:val="20"/>
      <w:vertAlign w:val="baseline"/>
    </w:rPr>
  </w:style>
  <w:style w:type="character" w:styleId="ListLabel179">
    <w:name w:val="ListLabel 179"/>
    <w:qFormat/>
    <w:rPr>
      <w:b w:val="false"/>
    </w:rPr>
  </w:style>
  <w:style w:type="character" w:styleId="ListLabel180">
    <w:name w:val="ListLabel 180"/>
    <w:qFormat/>
    <w:rPr>
      <w:rFonts w:eastAsia="黑体" w:cs="Times New Roman"/>
      <w:b w:val="false"/>
      <w:bCs/>
      <w:i w:val="false"/>
      <w:iCs w:val="false"/>
      <w:color w:val="00000A"/>
      <w:sz w:val="21"/>
      <w:szCs w:val="21"/>
    </w:rPr>
  </w:style>
  <w:style w:type="character" w:styleId="ListLabel181">
    <w:name w:val="ListLabel 181"/>
    <w:qFormat/>
    <w:rPr>
      <w:rFonts w:cs="Book Antiqua"/>
      <w:b w:val="false"/>
      <w:bCs/>
      <w:i w:val="false"/>
      <w:iCs w:val="false"/>
      <w:sz w:val="21"/>
      <w:szCs w:val="21"/>
      <w:u w:val="none"/>
    </w:rPr>
  </w:style>
  <w:style w:type="character" w:styleId="ListLabel182">
    <w:name w:val="ListLabel 182"/>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83">
    <w:name w:val="ListLabel 183"/>
    <w:qFormat/>
    <w:rPr>
      <w:rFonts w:eastAsia="黑体"/>
      <w:b w:val="false"/>
      <w:bCs/>
      <w:i w:val="false"/>
      <w:iCs w:val="false"/>
      <w:color w:val="00000A"/>
      <w:sz w:val="21"/>
      <w:szCs w:val="21"/>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230">
    <w:name w:val="ListLabel 230"/>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231">
    <w:name w:val="ListLabel 231"/>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232">
    <w:name w:val="ListLabel 232"/>
    <w:qFormat/>
    <w:rPr>
      <w:b w:val="false"/>
    </w:rPr>
  </w:style>
  <w:style w:type="character" w:styleId="ListLabel233">
    <w:name w:val="ListLabel 233"/>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234">
    <w:name w:val="ListLabel 234"/>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235">
    <w:name w:val="ListLabel 235"/>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236">
    <w:name w:val="ListLabel 236"/>
    <w:qFormat/>
    <w:rPr>
      <w:b/>
      <w:bCs/>
      <w:i w:val="false"/>
      <w:iCs w:val="false"/>
      <w:caps w:val="false"/>
      <w:smallCaps w:val="false"/>
      <w:strike w:val="false"/>
      <w:dstrike w:val="false"/>
      <w:vanish w:val="false"/>
      <w:position w:val="0"/>
      <w:sz w:val="20"/>
      <w:sz w:val="20"/>
      <w:szCs w:val="20"/>
      <w:vertAlign w:val="baseline"/>
    </w:rPr>
  </w:style>
  <w:style w:type="character" w:styleId="ListLabel237">
    <w:name w:val="ListLabel 237"/>
    <w:qFormat/>
    <w:rPr>
      <w:b w:val="false"/>
    </w:rPr>
  </w:style>
  <w:style w:type="character" w:styleId="ListLabel238">
    <w:name w:val="ListLabel 238"/>
    <w:qFormat/>
    <w:rPr>
      <w:rFonts w:eastAsia="黑体" w:cs="Times New Roman"/>
      <w:b w:val="false"/>
      <w:bCs/>
      <w:i w:val="false"/>
      <w:iCs w:val="false"/>
      <w:color w:val="00000A"/>
      <w:sz w:val="21"/>
      <w:szCs w:val="21"/>
    </w:rPr>
  </w:style>
  <w:style w:type="character" w:styleId="ListLabel239">
    <w:name w:val="ListLabel 239"/>
    <w:qFormat/>
    <w:rPr>
      <w:rFonts w:cs="Book Antiqua"/>
      <w:b w:val="false"/>
      <w:bCs/>
      <w:i w:val="false"/>
      <w:iCs w:val="false"/>
      <w:sz w:val="21"/>
      <w:szCs w:val="21"/>
      <w:u w:val="none"/>
    </w:rPr>
  </w:style>
  <w:style w:type="character" w:styleId="ListLabel240">
    <w:name w:val="ListLabel 240"/>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241">
    <w:name w:val="ListLabel 241"/>
    <w:qFormat/>
    <w:rPr>
      <w:rFonts w:eastAsia="黑体"/>
      <w:b w:val="false"/>
      <w:bCs/>
      <w:i w:val="false"/>
      <w:iCs w:val="false"/>
      <w:color w:val="00000A"/>
      <w:sz w:val="21"/>
      <w:szCs w:val="21"/>
    </w:rPr>
  </w:style>
  <w:style w:type="character" w:styleId="ListLabel242">
    <w:name w:val="ListLabel 242"/>
    <w:qFormat/>
    <w:rPr>
      <w:rFonts w:eastAsia="黑体"/>
      <w:b w:val="false"/>
      <w:i w:val="false"/>
      <w:sz w:val="36"/>
      <w:szCs w:val="36"/>
    </w:rPr>
  </w:style>
  <w:style w:type="character" w:styleId="ListLabel243">
    <w:name w:val="ListLabel 243"/>
    <w:qFormat/>
    <w:rPr>
      <w:b w:val="false"/>
      <w:i w:val="false"/>
      <w:sz w:val="30"/>
      <w:szCs w:val="30"/>
    </w:rPr>
  </w:style>
  <w:style w:type="character" w:styleId="ListLabel244">
    <w:name w:val="ListLabel 244"/>
    <w:qFormat/>
    <w:rPr>
      <w:b w:val="false"/>
      <w:i w:val="false"/>
      <w:sz w:val="24"/>
      <w:szCs w:val="24"/>
    </w:rPr>
  </w:style>
  <w:style w:type="character" w:styleId="ListLabel245">
    <w:name w:val="ListLabel 245"/>
    <w:qFormat/>
    <w:rPr>
      <w:b w:val="false"/>
      <w:i w:val="false"/>
      <w:sz w:val="21"/>
      <w:szCs w:val="21"/>
    </w:rPr>
  </w:style>
  <w:style w:type="character" w:styleId="ListLabel246">
    <w:name w:val="ListLabel 246"/>
    <w:qFormat/>
    <w:rPr>
      <w:b w:val="false"/>
      <w:i w:val="false"/>
      <w:sz w:val="21"/>
      <w:szCs w:val="21"/>
    </w:rPr>
  </w:style>
  <w:style w:type="character" w:styleId="ListLabel247">
    <w:name w:val="ListLabel 247"/>
    <w:qFormat/>
    <w:rPr>
      <w:b w:val="false"/>
      <w:i w:val="false"/>
      <w:sz w:val="21"/>
      <w:szCs w:val="21"/>
    </w:rPr>
  </w:style>
  <w:style w:type="character" w:styleId="ListLabel248">
    <w:name w:val="ListLabel 248"/>
    <w:qFormat/>
    <w:rPr>
      <w:b w:val="false"/>
      <w:i w:val="false"/>
      <w:sz w:val="21"/>
      <w:szCs w:val="21"/>
    </w:rPr>
  </w:style>
  <w:style w:type="character" w:styleId="ListLabel249">
    <w:name w:val="ListLabel 249"/>
    <w:qFormat/>
    <w:rPr>
      <w:rFonts w:eastAsia="黑体"/>
      <w:b w:val="false"/>
      <w:i w:val="false"/>
      <w:sz w:val="18"/>
      <w:szCs w:val="18"/>
    </w:rPr>
  </w:style>
  <w:style w:type="character" w:styleId="ListLabel250">
    <w:name w:val="ListLabel 250"/>
    <w:qFormat/>
    <w:rPr>
      <w:rFonts w:eastAsia="黑体"/>
      <w:b w:val="false"/>
      <w:i w:val="false"/>
      <w:sz w:val="21"/>
      <w:szCs w:val="21"/>
      <w:lang w:val="en-US"/>
    </w:rPr>
  </w:style>
  <w:style w:type="character" w:styleId="ListLabel251">
    <w:name w:val="ListLabel 251"/>
    <w:qFormat/>
    <w:rPr>
      <w:rFonts w:cs="Wingdings"/>
      <w:b/>
      <w:sz w:val="22"/>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ascii="Arial" w:hAnsi="Arial" w:cs="Wingdings"/>
      <w:sz w:val="20"/>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ascii="Arial" w:hAnsi="Arial" w:cs="Wingdings"/>
      <w:sz w:val="20"/>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ascii="宋体" w:hAnsi="宋体"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315">
    <w:name w:val="ListLabel 315"/>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316">
    <w:name w:val="ListLabel 316"/>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317">
    <w:name w:val="ListLabel 317"/>
    <w:qFormat/>
    <w:rPr>
      <w:b/>
      <w:bCs/>
      <w:i w:val="false"/>
      <w:iCs w:val="false"/>
      <w:caps w:val="false"/>
      <w:smallCaps w:val="false"/>
      <w:strike w:val="false"/>
      <w:dstrike w:val="false"/>
      <w:vanish w:val="false"/>
      <w:position w:val="0"/>
      <w:sz w:val="20"/>
      <w:sz w:val="20"/>
      <w:szCs w:val="20"/>
      <w:vertAlign w:val="baseline"/>
    </w:rPr>
  </w:style>
  <w:style w:type="character" w:styleId="ListLabel318">
    <w:name w:val="ListLabel 318"/>
    <w:qFormat/>
    <w:rPr>
      <w:b w:val="false"/>
    </w:rPr>
  </w:style>
  <w:style w:type="character" w:styleId="ListLabel319">
    <w:name w:val="ListLabel 319"/>
    <w:qFormat/>
    <w:rPr>
      <w:rFonts w:eastAsia="黑体" w:cs="Times New Roman"/>
      <w:b w:val="false"/>
      <w:bCs/>
      <w:i w:val="false"/>
      <w:iCs w:val="false"/>
      <w:color w:val="00000A"/>
      <w:sz w:val="21"/>
      <w:szCs w:val="21"/>
    </w:rPr>
  </w:style>
  <w:style w:type="character" w:styleId="ListLabel320">
    <w:name w:val="ListLabel 320"/>
    <w:qFormat/>
    <w:rPr>
      <w:rFonts w:cs="Book Antiqua"/>
      <w:b w:val="false"/>
      <w:bCs/>
      <w:i w:val="false"/>
      <w:iCs w:val="false"/>
      <w:sz w:val="21"/>
      <w:szCs w:val="21"/>
      <w:u w:val="none"/>
    </w:rPr>
  </w:style>
  <w:style w:type="character" w:styleId="ListLabel321">
    <w:name w:val="ListLabel 321"/>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322">
    <w:name w:val="ListLabel 322"/>
    <w:qFormat/>
    <w:rPr>
      <w:rFonts w:eastAsia="黑体"/>
      <w:b w:val="false"/>
      <w:bCs/>
      <w:i w:val="false"/>
      <w:iCs w:val="false"/>
      <w:color w:val="00000A"/>
      <w:sz w:val="21"/>
      <w:szCs w:val="21"/>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369">
    <w:name w:val="ListLabel 369"/>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370">
    <w:name w:val="ListLabel 370"/>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371">
    <w:name w:val="ListLabel 371"/>
    <w:qFormat/>
    <w:rPr>
      <w:b w:val="false"/>
    </w:rPr>
  </w:style>
  <w:style w:type="character" w:styleId="ListLabel372">
    <w:name w:val="ListLabel 372"/>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373">
    <w:name w:val="ListLabel 373"/>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374">
    <w:name w:val="ListLabel 374"/>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375">
    <w:name w:val="ListLabel 375"/>
    <w:qFormat/>
    <w:rPr>
      <w:b/>
      <w:bCs/>
      <w:i w:val="false"/>
      <w:iCs w:val="false"/>
      <w:caps w:val="false"/>
      <w:smallCaps w:val="false"/>
      <w:strike w:val="false"/>
      <w:dstrike w:val="false"/>
      <w:vanish w:val="false"/>
      <w:position w:val="0"/>
      <w:sz w:val="20"/>
      <w:sz w:val="20"/>
      <w:szCs w:val="20"/>
      <w:vertAlign w:val="baseline"/>
    </w:rPr>
  </w:style>
  <w:style w:type="character" w:styleId="ListLabel376">
    <w:name w:val="ListLabel 376"/>
    <w:qFormat/>
    <w:rPr>
      <w:b w:val="false"/>
    </w:rPr>
  </w:style>
  <w:style w:type="character" w:styleId="ListLabel377">
    <w:name w:val="ListLabel 377"/>
    <w:qFormat/>
    <w:rPr>
      <w:rFonts w:eastAsia="黑体" w:cs="Times New Roman"/>
      <w:b w:val="false"/>
      <w:bCs/>
      <w:i w:val="false"/>
      <w:iCs w:val="false"/>
      <w:color w:val="00000A"/>
      <w:sz w:val="21"/>
      <w:szCs w:val="21"/>
    </w:rPr>
  </w:style>
  <w:style w:type="character" w:styleId="ListLabel378">
    <w:name w:val="ListLabel 378"/>
    <w:qFormat/>
    <w:rPr>
      <w:rFonts w:cs="Book Antiqua"/>
      <w:b w:val="false"/>
      <w:bCs/>
      <w:i w:val="false"/>
      <w:iCs w:val="false"/>
      <w:sz w:val="21"/>
      <w:szCs w:val="21"/>
      <w:u w:val="none"/>
    </w:rPr>
  </w:style>
  <w:style w:type="character" w:styleId="ListLabel379">
    <w:name w:val="ListLabel 379"/>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380">
    <w:name w:val="ListLabel 380"/>
    <w:qFormat/>
    <w:rPr>
      <w:rFonts w:eastAsia="黑体"/>
      <w:b w:val="false"/>
      <w:bCs/>
      <w:i w:val="false"/>
      <w:iCs w:val="false"/>
      <w:color w:val="00000A"/>
      <w:sz w:val="21"/>
      <w:szCs w:val="21"/>
    </w:rPr>
  </w:style>
  <w:style w:type="character" w:styleId="ListLabel381">
    <w:name w:val="ListLabel 381"/>
    <w:qFormat/>
    <w:rPr>
      <w:rFonts w:eastAsia="黑体"/>
      <w:b w:val="false"/>
      <w:i w:val="false"/>
      <w:sz w:val="36"/>
      <w:szCs w:val="36"/>
    </w:rPr>
  </w:style>
  <w:style w:type="character" w:styleId="ListLabel382">
    <w:name w:val="ListLabel 382"/>
    <w:qFormat/>
    <w:rPr>
      <w:b w:val="false"/>
      <w:i w:val="false"/>
      <w:sz w:val="30"/>
      <w:szCs w:val="30"/>
    </w:rPr>
  </w:style>
  <w:style w:type="character" w:styleId="ListLabel383">
    <w:name w:val="ListLabel 383"/>
    <w:qFormat/>
    <w:rPr>
      <w:b w:val="false"/>
      <w:i w:val="false"/>
      <w:sz w:val="24"/>
      <w:szCs w:val="24"/>
    </w:rPr>
  </w:style>
  <w:style w:type="character" w:styleId="ListLabel384">
    <w:name w:val="ListLabel 384"/>
    <w:qFormat/>
    <w:rPr>
      <w:b w:val="false"/>
      <w:i w:val="false"/>
      <w:sz w:val="21"/>
      <w:szCs w:val="21"/>
    </w:rPr>
  </w:style>
  <w:style w:type="character" w:styleId="ListLabel385">
    <w:name w:val="ListLabel 385"/>
    <w:qFormat/>
    <w:rPr>
      <w:b w:val="false"/>
      <w:i w:val="false"/>
      <w:sz w:val="21"/>
      <w:szCs w:val="21"/>
    </w:rPr>
  </w:style>
  <w:style w:type="character" w:styleId="ListLabel386">
    <w:name w:val="ListLabel 386"/>
    <w:qFormat/>
    <w:rPr>
      <w:b w:val="false"/>
      <w:i w:val="false"/>
      <w:sz w:val="21"/>
      <w:szCs w:val="21"/>
    </w:rPr>
  </w:style>
  <w:style w:type="character" w:styleId="ListLabel387">
    <w:name w:val="ListLabel 387"/>
    <w:qFormat/>
    <w:rPr>
      <w:b w:val="false"/>
      <w:i w:val="false"/>
      <w:sz w:val="21"/>
      <w:szCs w:val="21"/>
    </w:rPr>
  </w:style>
  <w:style w:type="character" w:styleId="ListLabel388">
    <w:name w:val="ListLabel 388"/>
    <w:qFormat/>
    <w:rPr>
      <w:rFonts w:eastAsia="黑体"/>
      <w:b w:val="false"/>
      <w:i w:val="false"/>
      <w:sz w:val="18"/>
      <w:szCs w:val="18"/>
    </w:rPr>
  </w:style>
  <w:style w:type="character" w:styleId="ListLabel389">
    <w:name w:val="ListLabel 389"/>
    <w:qFormat/>
    <w:rPr>
      <w:rFonts w:eastAsia="黑体"/>
      <w:b w:val="false"/>
      <w:i w:val="false"/>
      <w:sz w:val="21"/>
      <w:szCs w:val="21"/>
      <w:lang w:val="en-US"/>
    </w:rPr>
  </w:style>
  <w:style w:type="character" w:styleId="ListLabel390">
    <w:name w:val="ListLabel 390"/>
    <w:qFormat/>
    <w:rPr>
      <w:rFonts w:cs="Wingdings"/>
      <w:b/>
      <w:sz w:val="22"/>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ascii="Arial" w:hAnsi="Arial" w:cs="Wingdings"/>
      <w:sz w:val="20"/>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ascii="Arial" w:hAnsi="Arial" w:cs="Wingdings"/>
      <w:sz w:val="20"/>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ascii="宋体" w:hAnsi="宋体"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rPr>
  </w:style>
  <w:style w:type="character" w:styleId="ListLabel452">
    <w:name w:val="ListLabel 452"/>
    <w:qFormat/>
    <w:rPr>
      <w:rFonts w:cs="Wingdings"/>
    </w:rPr>
  </w:style>
  <w:style w:type="character" w:styleId="ListLabel453">
    <w:name w:val="ListLabel 453"/>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454">
    <w:name w:val="ListLabel 454"/>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455">
    <w:name w:val="ListLabel 455"/>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456">
    <w:name w:val="ListLabel 456"/>
    <w:qFormat/>
    <w:rPr>
      <w:b/>
      <w:bCs/>
      <w:i w:val="false"/>
      <w:iCs w:val="false"/>
      <w:caps w:val="false"/>
      <w:smallCaps w:val="false"/>
      <w:strike w:val="false"/>
      <w:dstrike w:val="false"/>
      <w:vanish w:val="false"/>
      <w:position w:val="0"/>
      <w:sz w:val="20"/>
      <w:sz w:val="20"/>
      <w:szCs w:val="20"/>
      <w:vertAlign w:val="baseline"/>
    </w:rPr>
  </w:style>
  <w:style w:type="character" w:styleId="ListLabel457">
    <w:name w:val="ListLabel 457"/>
    <w:qFormat/>
    <w:rPr>
      <w:b w:val="false"/>
    </w:rPr>
  </w:style>
  <w:style w:type="character" w:styleId="ListLabel458">
    <w:name w:val="ListLabel 458"/>
    <w:qFormat/>
    <w:rPr>
      <w:rFonts w:eastAsia="黑体" w:cs="Times New Roman"/>
      <w:b w:val="false"/>
      <w:bCs/>
      <w:i w:val="false"/>
      <w:iCs w:val="false"/>
      <w:color w:val="00000A"/>
      <w:sz w:val="21"/>
      <w:szCs w:val="21"/>
    </w:rPr>
  </w:style>
  <w:style w:type="character" w:styleId="ListLabel459">
    <w:name w:val="ListLabel 459"/>
    <w:qFormat/>
    <w:rPr>
      <w:rFonts w:cs="Book Antiqua"/>
      <w:b w:val="false"/>
      <w:bCs/>
      <w:i w:val="false"/>
      <w:iCs w:val="false"/>
      <w:sz w:val="21"/>
      <w:szCs w:val="21"/>
      <w:u w:val="none"/>
    </w:rPr>
  </w:style>
  <w:style w:type="character" w:styleId="ListLabel460">
    <w:name w:val="ListLabel 460"/>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461">
    <w:name w:val="ListLabel 461"/>
    <w:qFormat/>
    <w:rPr>
      <w:rFonts w:eastAsia="黑体"/>
      <w:b w:val="false"/>
      <w:bCs/>
      <w:i w:val="false"/>
      <w:iCs w:val="false"/>
      <w:color w:val="00000A"/>
      <w:sz w:val="21"/>
      <w:szCs w:val="21"/>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rPr>
  </w:style>
  <w:style w:type="character" w:styleId="ListLabel506">
    <w:name w:val="ListLabel 506"/>
    <w:qFormat/>
    <w:rPr>
      <w:rFonts w:cs="Wingdings"/>
    </w:rPr>
  </w:style>
  <w:style w:type="character" w:styleId="ListLabel507">
    <w:name w:val="ListLabel 507"/>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508">
    <w:name w:val="ListLabel 508"/>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509">
    <w:name w:val="ListLabel 509"/>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510">
    <w:name w:val="ListLabel 510"/>
    <w:qFormat/>
    <w:rPr>
      <w:b w:val="false"/>
    </w:rPr>
  </w:style>
  <w:style w:type="character" w:styleId="ListLabel511">
    <w:name w:val="ListLabel 511"/>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512">
    <w:name w:val="ListLabel 512"/>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513">
    <w:name w:val="ListLabel 513"/>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514">
    <w:name w:val="ListLabel 514"/>
    <w:qFormat/>
    <w:rPr>
      <w:b/>
      <w:bCs/>
      <w:i w:val="false"/>
      <w:iCs w:val="false"/>
      <w:caps w:val="false"/>
      <w:smallCaps w:val="false"/>
      <w:strike w:val="false"/>
      <w:dstrike w:val="false"/>
      <w:vanish w:val="false"/>
      <w:position w:val="0"/>
      <w:sz w:val="20"/>
      <w:sz w:val="20"/>
      <w:szCs w:val="20"/>
      <w:vertAlign w:val="baseline"/>
    </w:rPr>
  </w:style>
  <w:style w:type="character" w:styleId="ListLabel515">
    <w:name w:val="ListLabel 515"/>
    <w:qFormat/>
    <w:rPr>
      <w:b w:val="false"/>
    </w:rPr>
  </w:style>
  <w:style w:type="character" w:styleId="ListLabel516">
    <w:name w:val="ListLabel 516"/>
    <w:qFormat/>
    <w:rPr>
      <w:rFonts w:eastAsia="黑体" w:cs="Times New Roman"/>
      <w:b w:val="false"/>
      <w:bCs/>
      <w:i w:val="false"/>
      <w:iCs w:val="false"/>
      <w:color w:val="00000A"/>
      <w:sz w:val="21"/>
      <w:szCs w:val="21"/>
    </w:rPr>
  </w:style>
  <w:style w:type="character" w:styleId="ListLabel517">
    <w:name w:val="ListLabel 517"/>
    <w:qFormat/>
    <w:rPr>
      <w:rFonts w:cs="Book Antiqua"/>
      <w:b w:val="false"/>
      <w:bCs/>
      <w:i w:val="false"/>
      <w:iCs w:val="false"/>
      <w:sz w:val="21"/>
      <w:szCs w:val="21"/>
      <w:u w:val="none"/>
    </w:rPr>
  </w:style>
  <w:style w:type="character" w:styleId="ListLabel518">
    <w:name w:val="ListLabel 518"/>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519">
    <w:name w:val="ListLabel 519"/>
    <w:qFormat/>
    <w:rPr>
      <w:rFonts w:eastAsia="黑体"/>
      <w:b w:val="false"/>
      <w:bCs/>
      <w:i w:val="false"/>
      <w:iCs w:val="false"/>
      <w:color w:val="00000A"/>
      <w:sz w:val="21"/>
      <w:szCs w:val="21"/>
    </w:rPr>
  </w:style>
  <w:style w:type="character" w:styleId="ListLabel520">
    <w:name w:val="ListLabel 520"/>
    <w:qFormat/>
    <w:rPr>
      <w:rFonts w:eastAsia="黑体"/>
      <w:b w:val="false"/>
      <w:i w:val="false"/>
      <w:sz w:val="36"/>
      <w:szCs w:val="36"/>
    </w:rPr>
  </w:style>
  <w:style w:type="character" w:styleId="ListLabel521">
    <w:name w:val="ListLabel 521"/>
    <w:qFormat/>
    <w:rPr>
      <w:b w:val="false"/>
      <w:i w:val="false"/>
      <w:sz w:val="30"/>
      <w:szCs w:val="30"/>
    </w:rPr>
  </w:style>
  <w:style w:type="character" w:styleId="ListLabel522">
    <w:name w:val="ListLabel 522"/>
    <w:qFormat/>
    <w:rPr>
      <w:b w:val="false"/>
      <w:i w:val="false"/>
      <w:sz w:val="24"/>
      <w:szCs w:val="24"/>
    </w:rPr>
  </w:style>
  <w:style w:type="character" w:styleId="ListLabel523">
    <w:name w:val="ListLabel 523"/>
    <w:qFormat/>
    <w:rPr>
      <w:b w:val="false"/>
      <w:i w:val="false"/>
      <w:sz w:val="21"/>
      <w:szCs w:val="21"/>
    </w:rPr>
  </w:style>
  <w:style w:type="character" w:styleId="ListLabel524">
    <w:name w:val="ListLabel 524"/>
    <w:qFormat/>
    <w:rPr>
      <w:b w:val="false"/>
      <w:i w:val="false"/>
      <w:sz w:val="21"/>
      <w:szCs w:val="21"/>
    </w:rPr>
  </w:style>
  <w:style w:type="character" w:styleId="ListLabel525">
    <w:name w:val="ListLabel 525"/>
    <w:qFormat/>
    <w:rPr>
      <w:b w:val="false"/>
      <w:i w:val="false"/>
      <w:sz w:val="21"/>
      <w:szCs w:val="21"/>
    </w:rPr>
  </w:style>
  <w:style w:type="character" w:styleId="ListLabel526">
    <w:name w:val="ListLabel 526"/>
    <w:qFormat/>
    <w:rPr>
      <w:b w:val="false"/>
      <w:i w:val="false"/>
      <w:sz w:val="21"/>
      <w:szCs w:val="21"/>
    </w:rPr>
  </w:style>
  <w:style w:type="character" w:styleId="ListLabel527">
    <w:name w:val="ListLabel 527"/>
    <w:qFormat/>
    <w:rPr>
      <w:rFonts w:eastAsia="黑体"/>
      <w:b w:val="false"/>
      <w:i w:val="false"/>
      <w:sz w:val="18"/>
      <w:szCs w:val="18"/>
    </w:rPr>
  </w:style>
  <w:style w:type="character" w:styleId="ListLabel528">
    <w:name w:val="ListLabel 528"/>
    <w:qFormat/>
    <w:rPr>
      <w:rFonts w:eastAsia="黑体"/>
      <w:b w:val="false"/>
      <w:i w:val="false"/>
      <w:sz w:val="21"/>
      <w:szCs w:val="21"/>
      <w:lang w:val="en-US"/>
    </w:rPr>
  </w:style>
  <w:style w:type="character" w:styleId="ListLabel529">
    <w:name w:val="ListLabel 529"/>
    <w:qFormat/>
    <w:rPr>
      <w:rFonts w:cs="Wingdings"/>
      <w:b/>
      <w:sz w:val="22"/>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ascii="Arial" w:hAnsi="Arial" w:cs="Wingdings"/>
      <w:sz w:val="20"/>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ascii="Arial" w:hAnsi="Arial" w:cs="Wingdings"/>
      <w:sz w:val="20"/>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ascii="宋体" w:hAnsi="宋体"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593">
    <w:name w:val="ListLabel 593"/>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594">
    <w:name w:val="ListLabel 594"/>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595">
    <w:name w:val="ListLabel 595"/>
    <w:qFormat/>
    <w:rPr>
      <w:b/>
      <w:bCs/>
      <w:i w:val="false"/>
      <w:iCs w:val="false"/>
      <w:caps w:val="false"/>
      <w:smallCaps w:val="false"/>
      <w:strike w:val="false"/>
      <w:dstrike w:val="false"/>
      <w:vanish w:val="false"/>
      <w:position w:val="0"/>
      <w:sz w:val="20"/>
      <w:sz w:val="20"/>
      <w:szCs w:val="20"/>
      <w:vertAlign w:val="baseline"/>
    </w:rPr>
  </w:style>
  <w:style w:type="character" w:styleId="ListLabel596">
    <w:name w:val="ListLabel 596"/>
    <w:qFormat/>
    <w:rPr>
      <w:b w:val="false"/>
    </w:rPr>
  </w:style>
  <w:style w:type="character" w:styleId="ListLabel597">
    <w:name w:val="ListLabel 597"/>
    <w:qFormat/>
    <w:rPr>
      <w:rFonts w:eastAsia="黑体" w:cs="Times New Roman"/>
      <w:b w:val="false"/>
      <w:bCs/>
      <w:i w:val="false"/>
      <w:iCs w:val="false"/>
      <w:color w:val="00000A"/>
      <w:sz w:val="21"/>
      <w:szCs w:val="21"/>
    </w:rPr>
  </w:style>
  <w:style w:type="character" w:styleId="ListLabel598">
    <w:name w:val="ListLabel 598"/>
    <w:qFormat/>
    <w:rPr>
      <w:rFonts w:cs="Book Antiqua"/>
      <w:b w:val="false"/>
      <w:bCs/>
      <w:i w:val="false"/>
      <w:iCs w:val="false"/>
      <w:sz w:val="21"/>
      <w:szCs w:val="21"/>
      <w:u w:val="none"/>
    </w:rPr>
  </w:style>
  <w:style w:type="character" w:styleId="ListLabel599">
    <w:name w:val="ListLabel 599"/>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600">
    <w:name w:val="ListLabel 600"/>
    <w:qFormat/>
    <w:rPr>
      <w:rFonts w:eastAsia="黑体"/>
      <w:b w:val="false"/>
      <w:bCs/>
      <w:i w:val="false"/>
      <w:iCs w:val="false"/>
      <w:color w:val="00000A"/>
      <w:sz w:val="21"/>
      <w:szCs w:val="21"/>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647">
    <w:name w:val="ListLabel 647"/>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648">
    <w:name w:val="ListLabel 648"/>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649">
    <w:name w:val="ListLabel 649"/>
    <w:qFormat/>
    <w:rPr>
      <w:b w:val="false"/>
    </w:rPr>
  </w:style>
  <w:style w:type="character" w:styleId="ListLabel650">
    <w:name w:val="ListLabel 650"/>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651">
    <w:name w:val="ListLabel 651"/>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652">
    <w:name w:val="ListLabel 652"/>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653">
    <w:name w:val="ListLabel 653"/>
    <w:qFormat/>
    <w:rPr>
      <w:b/>
      <w:bCs/>
      <w:i w:val="false"/>
      <w:iCs w:val="false"/>
      <w:caps w:val="false"/>
      <w:smallCaps w:val="false"/>
      <w:strike w:val="false"/>
      <w:dstrike w:val="false"/>
      <w:vanish w:val="false"/>
      <w:position w:val="0"/>
      <w:sz w:val="20"/>
      <w:sz w:val="20"/>
      <w:szCs w:val="20"/>
      <w:vertAlign w:val="baseline"/>
    </w:rPr>
  </w:style>
  <w:style w:type="character" w:styleId="ListLabel654">
    <w:name w:val="ListLabel 654"/>
    <w:qFormat/>
    <w:rPr>
      <w:b w:val="false"/>
    </w:rPr>
  </w:style>
  <w:style w:type="character" w:styleId="ListLabel655">
    <w:name w:val="ListLabel 655"/>
    <w:qFormat/>
    <w:rPr>
      <w:rFonts w:eastAsia="黑体" w:cs="Times New Roman"/>
      <w:b w:val="false"/>
      <w:bCs/>
      <w:i w:val="false"/>
      <w:iCs w:val="false"/>
      <w:color w:val="00000A"/>
      <w:sz w:val="21"/>
      <w:szCs w:val="21"/>
    </w:rPr>
  </w:style>
  <w:style w:type="character" w:styleId="ListLabel656">
    <w:name w:val="ListLabel 656"/>
    <w:qFormat/>
    <w:rPr>
      <w:rFonts w:cs="Book Antiqua"/>
      <w:b w:val="false"/>
      <w:bCs/>
      <w:i w:val="false"/>
      <w:iCs w:val="false"/>
      <w:sz w:val="21"/>
      <w:szCs w:val="21"/>
      <w:u w:val="none"/>
    </w:rPr>
  </w:style>
  <w:style w:type="character" w:styleId="ListLabel657">
    <w:name w:val="ListLabel 657"/>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658">
    <w:name w:val="ListLabel 658"/>
    <w:qFormat/>
    <w:rPr>
      <w:rFonts w:eastAsia="黑体"/>
      <w:b w:val="false"/>
      <w:bCs/>
      <w:i w:val="false"/>
      <w:iCs w:val="false"/>
      <w:color w:val="00000A"/>
      <w:sz w:val="21"/>
      <w:szCs w:val="21"/>
    </w:rPr>
  </w:style>
  <w:style w:type="character" w:styleId="ListLabel659">
    <w:name w:val="ListLabel 659"/>
    <w:qFormat/>
    <w:rPr>
      <w:rFonts w:eastAsia="黑体"/>
      <w:b w:val="false"/>
      <w:i w:val="false"/>
      <w:sz w:val="36"/>
      <w:szCs w:val="36"/>
    </w:rPr>
  </w:style>
  <w:style w:type="character" w:styleId="ListLabel660">
    <w:name w:val="ListLabel 660"/>
    <w:qFormat/>
    <w:rPr>
      <w:b w:val="false"/>
      <w:i w:val="false"/>
      <w:sz w:val="30"/>
      <w:szCs w:val="30"/>
    </w:rPr>
  </w:style>
  <w:style w:type="character" w:styleId="ListLabel661">
    <w:name w:val="ListLabel 661"/>
    <w:qFormat/>
    <w:rPr>
      <w:b w:val="false"/>
      <w:i w:val="false"/>
      <w:sz w:val="24"/>
      <w:szCs w:val="24"/>
    </w:rPr>
  </w:style>
  <w:style w:type="character" w:styleId="ListLabel662">
    <w:name w:val="ListLabel 662"/>
    <w:qFormat/>
    <w:rPr>
      <w:b w:val="false"/>
      <w:i w:val="false"/>
      <w:sz w:val="21"/>
      <w:szCs w:val="21"/>
    </w:rPr>
  </w:style>
  <w:style w:type="character" w:styleId="ListLabel663">
    <w:name w:val="ListLabel 663"/>
    <w:qFormat/>
    <w:rPr>
      <w:b w:val="false"/>
      <w:i w:val="false"/>
      <w:sz w:val="21"/>
      <w:szCs w:val="21"/>
    </w:rPr>
  </w:style>
  <w:style w:type="character" w:styleId="ListLabel664">
    <w:name w:val="ListLabel 664"/>
    <w:qFormat/>
    <w:rPr>
      <w:b w:val="false"/>
      <w:i w:val="false"/>
      <w:sz w:val="21"/>
      <w:szCs w:val="21"/>
    </w:rPr>
  </w:style>
  <w:style w:type="character" w:styleId="ListLabel665">
    <w:name w:val="ListLabel 665"/>
    <w:qFormat/>
    <w:rPr>
      <w:b w:val="false"/>
      <w:i w:val="false"/>
      <w:sz w:val="21"/>
      <w:szCs w:val="21"/>
    </w:rPr>
  </w:style>
  <w:style w:type="character" w:styleId="ListLabel666">
    <w:name w:val="ListLabel 666"/>
    <w:qFormat/>
    <w:rPr>
      <w:rFonts w:eastAsia="黑体"/>
      <w:b w:val="false"/>
      <w:i w:val="false"/>
      <w:sz w:val="18"/>
      <w:szCs w:val="18"/>
    </w:rPr>
  </w:style>
  <w:style w:type="character" w:styleId="ListLabel667">
    <w:name w:val="ListLabel 667"/>
    <w:qFormat/>
    <w:rPr>
      <w:rFonts w:eastAsia="黑体"/>
      <w:b w:val="false"/>
      <w:i w:val="false"/>
      <w:sz w:val="21"/>
      <w:szCs w:val="21"/>
      <w:lang w:val="en-US"/>
    </w:rPr>
  </w:style>
  <w:style w:type="character" w:styleId="ListLabel668">
    <w:name w:val="ListLabel 668"/>
    <w:qFormat/>
    <w:rPr>
      <w:rFonts w:cs="Wingdings"/>
      <w:b/>
      <w:sz w:val="22"/>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ascii="Arial" w:hAnsi="Arial" w:cs="Wingdings"/>
      <w:sz w:val="20"/>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ascii="Arial" w:hAnsi="Arial" w:cs="Wingdings"/>
      <w:sz w:val="20"/>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rPr>
  </w:style>
  <w:style w:type="character" w:styleId="ListLabel704">
    <w:name w:val="ListLabel 704"/>
    <w:qFormat/>
    <w:rPr>
      <w:rFonts w:ascii="宋体" w:hAnsi="宋体"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732">
    <w:name w:val="ListLabel 732"/>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733">
    <w:name w:val="ListLabel 733"/>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734">
    <w:name w:val="ListLabel 734"/>
    <w:qFormat/>
    <w:rPr>
      <w:b/>
      <w:bCs/>
      <w:i w:val="false"/>
      <w:iCs w:val="false"/>
      <w:caps w:val="false"/>
      <w:smallCaps w:val="false"/>
      <w:strike w:val="false"/>
      <w:dstrike w:val="false"/>
      <w:vanish w:val="false"/>
      <w:position w:val="0"/>
      <w:sz w:val="20"/>
      <w:sz w:val="20"/>
      <w:szCs w:val="20"/>
      <w:vertAlign w:val="baseline"/>
    </w:rPr>
  </w:style>
  <w:style w:type="character" w:styleId="ListLabel735">
    <w:name w:val="ListLabel 735"/>
    <w:qFormat/>
    <w:rPr>
      <w:b w:val="false"/>
    </w:rPr>
  </w:style>
  <w:style w:type="character" w:styleId="ListLabel736">
    <w:name w:val="ListLabel 736"/>
    <w:qFormat/>
    <w:rPr>
      <w:rFonts w:eastAsia="黑体" w:cs="Times New Roman"/>
      <w:b w:val="false"/>
      <w:bCs/>
      <w:i w:val="false"/>
      <w:iCs w:val="false"/>
      <w:color w:val="00000A"/>
      <w:sz w:val="21"/>
      <w:szCs w:val="21"/>
    </w:rPr>
  </w:style>
  <w:style w:type="character" w:styleId="ListLabel737">
    <w:name w:val="ListLabel 737"/>
    <w:qFormat/>
    <w:rPr>
      <w:rFonts w:cs="Book Antiqua"/>
      <w:b w:val="false"/>
      <w:bCs/>
      <w:i w:val="false"/>
      <w:iCs w:val="false"/>
      <w:sz w:val="21"/>
      <w:szCs w:val="21"/>
      <w:u w:val="none"/>
    </w:rPr>
  </w:style>
  <w:style w:type="character" w:styleId="ListLabel738">
    <w:name w:val="ListLabel 738"/>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739">
    <w:name w:val="ListLabel 739"/>
    <w:qFormat/>
    <w:rPr>
      <w:rFonts w:eastAsia="黑体"/>
      <w:b w:val="false"/>
      <w:bCs/>
      <w:i w:val="false"/>
      <w:iCs w:val="false"/>
      <w:color w:val="00000A"/>
      <w:sz w:val="21"/>
      <w:szCs w:val="21"/>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786">
    <w:name w:val="ListLabel 786"/>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787">
    <w:name w:val="ListLabel 787"/>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788">
    <w:name w:val="ListLabel 788"/>
    <w:qFormat/>
    <w:rPr>
      <w:b w:val="false"/>
    </w:rPr>
  </w:style>
  <w:style w:type="character" w:styleId="ListLabel789">
    <w:name w:val="ListLabel 789"/>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790">
    <w:name w:val="ListLabel 790"/>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791">
    <w:name w:val="ListLabel 791"/>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792">
    <w:name w:val="ListLabel 792"/>
    <w:qFormat/>
    <w:rPr>
      <w:b/>
      <w:bCs/>
      <w:i w:val="false"/>
      <w:iCs w:val="false"/>
      <w:caps w:val="false"/>
      <w:smallCaps w:val="false"/>
      <w:strike w:val="false"/>
      <w:dstrike w:val="false"/>
      <w:vanish w:val="false"/>
      <w:position w:val="0"/>
      <w:sz w:val="20"/>
      <w:sz w:val="20"/>
      <w:szCs w:val="20"/>
      <w:vertAlign w:val="baseline"/>
    </w:rPr>
  </w:style>
  <w:style w:type="character" w:styleId="ListLabel793">
    <w:name w:val="ListLabel 793"/>
    <w:qFormat/>
    <w:rPr>
      <w:b w:val="false"/>
    </w:rPr>
  </w:style>
  <w:style w:type="character" w:styleId="ListLabel794">
    <w:name w:val="ListLabel 794"/>
    <w:qFormat/>
    <w:rPr>
      <w:rFonts w:eastAsia="黑体" w:cs="Times New Roman"/>
      <w:b w:val="false"/>
      <w:bCs/>
      <w:i w:val="false"/>
      <w:iCs w:val="false"/>
      <w:color w:val="00000A"/>
      <w:sz w:val="21"/>
      <w:szCs w:val="21"/>
    </w:rPr>
  </w:style>
  <w:style w:type="character" w:styleId="ListLabel795">
    <w:name w:val="ListLabel 795"/>
    <w:qFormat/>
    <w:rPr>
      <w:rFonts w:cs="Book Antiqua"/>
      <w:b w:val="false"/>
      <w:bCs/>
      <w:i w:val="false"/>
      <w:iCs w:val="false"/>
      <w:sz w:val="21"/>
      <w:szCs w:val="21"/>
      <w:u w:val="none"/>
    </w:rPr>
  </w:style>
  <w:style w:type="character" w:styleId="ListLabel796">
    <w:name w:val="ListLabel 796"/>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797">
    <w:name w:val="ListLabel 797"/>
    <w:qFormat/>
    <w:rPr>
      <w:rFonts w:eastAsia="黑体"/>
      <w:b w:val="false"/>
      <w:bCs/>
      <w:i w:val="false"/>
      <w:iCs w:val="false"/>
      <w:color w:val="00000A"/>
      <w:sz w:val="21"/>
      <w:szCs w:val="21"/>
    </w:rPr>
  </w:style>
  <w:style w:type="character" w:styleId="ListLabel798">
    <w:name w:val="ListLabel 798"/>
    <w:qFormat/>
    <w:rPr>
      <w:rFonts w:eastAsia="黑体"/>
      <w:b w:val="false"/>
      <w:i w:val="false"/>
      <w:sz w:val="36"/>
      <w:szCs w:val="36"/>
    </w:rPr>
  </w:style>
  <w:style w:type="character" w:styleId="ListLabel799">
    <w:name w:val="ListLabel 799"/>
    <w:qFormat/>
    <w:rPr>
      <w:b w:val="false"/>
      <w:i w:val="false"/>
      <w:sz w:val="30"/>
      <w:szCs w:val="30"/>
    </w:rPr>
  </w:style>
  <w:style w:type="character" w:styleId="ListLabel800">
    <w:name w:val="ListLabel 800"/>
    <w:qFormat/>
    <w:rPr>
      <w:b w:val="false"/>
      <w:i w:val="false"/>
      <w:sz w:val="24"/>
      <w:szCs w:val="24"/>
    </w:rPr>
  </w:style>
  <w:style w:type="character" w:styleId="ListLabel801">
    <w:name w:val="ListLabel 801"/>
    <w:qFormat/>
    <w:rPr>
      <w:b w:val="false"/>
      <w:i w:val="false"/>
      <w:sz w:val="21"/>
      <w:szCs w:val="21"/>
    </w:rPr>
  </w:style>
  <w:style w:type="character" w:styleId="ListLabel802">
    <w:name w:val="ListLabel 802"/>
    <w:qFormat/>
    <w:rPr>
      <w:b w:val="false"/>
      <w:i w:val="false"/>
      <w:sz w:val="21"/>
      <w:szCs w:val="21"/>
    </w:rPr>
  </w:style>
  <w:style w:type="character" w:styleId="ListLabel803">
    <w:name w:val="ListLabel 803"/>
    <w:qFormat/>
    <w:rPr>
      <w:b w:val="false"/>
      <w:i w:val="false"/>
      <w:sz w:val="21"/>
      <w:szCs w:val="21"/>
    </w:rPr>
  </w:style>
  <w:style w:type="character" w:styleId="ListLabel804">
    <w:name w:val="ListLabel 804"/>
    <w:qFormat/>
    <w:rPr>
      <w:b w:val="false"/>
      <w:i w:val="false"/>
      <w:sz w:val="21"/>
      <w:szCs w:val="21"/>
    </w:rPr>
  </w:style>
  <w:style w:type="character" w:styleId="ListLabel805">
    <w:name w:val="ListLabel 805"/>
    <w:qFormat/>
    <w:rPr>
      <w:rFonts w:eastAsia="黑体"/>
      <w:b w:val="false"/>
      <w:i w:val="false"/>
      <w:sz w:val="18"/>
      <w:szCs w:val="18"/>
    </w:rPr>
  </w:style>
  <w:style w:type="character" w:styleId="ListLabel806">
    <w:name w:val="ListLabel 806"/>
    <w:qFormat/>
    <w:rPr>
      <w:rFonts w:eastAsia="黑体"/>
      <w:b w:val="false"/>
      <w:i w:val="false"/>
      <w:sz w:val="21"/>
      <w:szCs w:val="21"/>
      <w:lang w:val="en-US"/>
    </w:rPr>
  </w:style>
  <w:style w:type="character" w:styleId="ListLabel807">
    <w:name w:val="ListLabel 807"/>
    <w:qFormat/>
    <w:rPr>
      <w:rFonts w:cs="Wingdings"/>
      <w:b/>
      <w:sz w:val="22"/>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ascii="Arial" w:hAnsi="Arial" w:cs="Wingdings"/>
      <w:sz w:val="20"/>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ascii="Arial" w:hAnsi="Arial" w:cs="Wingdings"/>
      <w:sz w:val="20"/>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ascii="宋体" w:hAnsi="宋体"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871">
    <w:name w:val="ListLabel 871"/>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872">
    <w:name w:val="ListLabel 872"/>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873">
    <w:name w:val="ListLabel 873"/>
    <w:qFormat/>
    <w:rPr>
      <w:b/>
      <w:bCs/>
      <w:i w:val="false"/>
      <w:iCs w:val="false"/>
      <w:caps w:val="false"/>
      <w:smallCaps w:val="false"/>
      <w:strike w:val="false"/>
      <w:dstrike w:val="false"/>
      <w:vanish w:val="false"/>
      <w:position w:val="0"/>
      <w:sz w:val="20"/>
      <w:sz w:val="20"/>
      <w:szCs w:val="20"/>
      <w:vertAlign w:val="baseline"/>
    </w:rPr>
  </w:style>
  <w:style w:type="character" w:styleId="ListLabel874">
    <w:name w:val="ListLabel 874"/>
    <w:qFormat/>
    <w:rPr>
      <w:b w:val="false"/>
    </w:rPr>
  </w:style>
  <w:style w:type="character" w:styleId="ListLabel875">
    <w:name w:val="ListLabel 875"/>
    <w:qFormat/>
    <w:rPr>
      <w:rFonts w:eastAsia="黑体" w:cs="Times New Roman"/>
      <w:b w:val="false"/>
      <w:bCs/>
      <w:i w:val="false"/>
      <w:iCs w:val="false"/>
      <w:color w:val="00000A"/>
      <w:sz w:val="21"/>
      <w:szCs w:val="21"/>
    </w:rPr>
  </w:style>
  <w:style w:type="character" w:styleId="ListLabel876">
    <w:name w:val="ListLabel 876"/>
    <w:qFormat/>
    <w:rPr>
      <w:rFonts w:cs="Book Antiqua"/>
      <w:b w:val="false"/>
      <w:bCs/>
      <w:i w:val="false"/>
      <w:iCs w:val="false"/>
      <w:sz w:val="21"/>
      <w:szCs w:val="21"/>
      <w:u w:val="none"/>
    </w:rPr>
  </w:style>
  <w:style w:type="character" w:styleId="ListLabel877">
    <w:name w:val="ListLabel 877"/>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878">
    <w:name w:val="ListLabel 878"/>
    <w:qFormat/>
    <w:rPr>
      <w:rFonts w:eastAsia="黑体"/>
      <w:b w:val="false"/>
      <w:bCs/>
      <w:i w:val="false"/>
      <w:iCs w:val="false"/>
      <w:color w:val="00000A"/>
      <w:sz w:val="21"/>
      <w:szCs w:val="21"/>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925">
    <w:name w:val="ListLabel 925"/>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926">
    <w:name w:val="ListLabel 926"/>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927">
    <w:name w:val="ListLabel 927"/>
    <w:qFormat/>
    <w:rPr>
      <w:b w:val="false"/>
    </w:rPr>
  </w:style>
  <w:style w:type="character" w:styleId="ListLabel928">
    <w:name w:val="ListLabel 928"/>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929">
    <w:name w:val="ListLabel 929"/>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930">
    <w:name w:val="ListLabel 930"/>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931">
    <w:name w:val="ListLabel 931"/>
    <w:qFormat/>
    <w:rPr>
      <w:b/>
      <w:bCs/>
      <w:i w:val="false"/>
      <w:iCs w:val="false"/>
      <w:caps w:val="false"/>
      <w:smallCaps w:val="false"/>
      <w:strike w:val="false"/>
      <w:dstrike w:val="false"/>
      <w:vanish w:val="false"/>
      <w:position w:val="0"/>
      <w:sz w:val="20"/>
      <w:sz w:val="20"/>
      <w:szCs w:val="20"/>
      <w:vertAlign w:val="baseline"/>
    </w:rPr>
  </w:style>
  <w:style w:type="character" w:styleId="ListLabel932">
    <w:name w:val="ListLabel 932"/>
    <w:qFormat/>
    <w:rPr>
      <w:b w:val="false"/>
    </w:rPr>
  </w:style>
  <w:style w:type="character" w:styleId="ListLabel933">
    <w:name w:val="ListLabel 933"/>
    <w:qFormat/>
    <w:rPr>
      <w:rFonts w:eastAsia="黑体" w:cs="Times New Roman"/>
      <w:b w:val="false"/>
      <w:bCs/>
      <w:i w:val="false"/>
      <w:iCs w:val="false"/>
      <w:color w:val="00000A"/>
      <w:sz w:val="21"/>
      <w:szCs w:val="21"/>
    </w:rPr>
  </w:style>
  <w:style w:type="character" w:styleId="ListLabel934">
    <w:name w:val="ListLabel 934"/>
    <w:qFormat/>
    <w:rPr>
      <w:rFonts w:cs="Book Antiqua"/>
      <w:b w:val="false"/>
      <w:bCs/>
      <w:i w:val="false"/>
      <w:iCs w:val="false"/>
      <w:sz w:val="21"/>
      <w:szCs w:val="21"/>
      <w:u w:val="none"/>
    </w:rPr>
  </w:style>
  <w:style w:type="character" w:styleId="ListLabel935">
    <w:name w:val="ListLabel 935"/>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936">
    <w:name w:val="ListLabel 936"/>
    <w:qFormat/>
    <w:rPr>
      <w:rFonts w:eastAsia="黑体"/>
      <w:b w:val="false"/>
      <w:bCs/>
      <w:i w:val="false"/>
      <w:iCs w:val="false"/>
      <w:color w:val="00000A"/>
      <w:sz w:val="21"/>
      <w:szCs w:val="21"/>
    </w:rPr>
  </w:style>
  <w:style w:type="character" w:styleId="ListLabel937">
    <w:name w:val="ListLabel 937"/>
    <w:qFormat/>
    <w:rPr>
      <w:rFonts w:eastAsia="黑体"/>
      <w:b w:val="false"/>
      <w:i w:val="false"/>
      <w:sz w:val="36"/>
      <w:szCs w:val="36"/>
    </w:rPr>
  </w:style>
  <w:style w:type="character" w:styleId="ListLabel938">
    <w:name w:val="ListLabel 938"/>
    <w:qFormat/>
    <w:rPr>
      <w:b w:val="false"/>
      <w:i w:val="false"/>
      <w:sz w:val="30"/>
      <w:szCs w:val="30"/>
    </w:rPr>
  </w:style>
  <w:style w:type="character" w:styleId="ListLabel939">
    <w:name w:val="ListLabel 939"/>
    <w:qFormat/>
    <w:rPr>
      <w:b w:val="false"/>
      <w:i w:val="false"/>
      <w:sz w:val="24"/>
      <w:szCs w:val="24"/>
    </w:rPr>
  </w:style>
  <w:style w:type="character" w:styleId="ListLabel940">
    <w:name w:val="ListLabel 940"/>
    <w:qFormat/>
    <w:rPr>
      <w:b w:val="false"/>
      <w:i w:val="false"/>
      <w:sz w:val="21"/>
      <w:szCs w:val="21"/>
    </w:rPr>
  </w:style>
  <w:style w:type="character" w:styleId="ListLabel941">
    <w:name w:val="ListLabel 941"/>
    <w:qFormat/>
    <w:rPr>
      <w:b w:val="false"/>
      <w:i w:val="false"/>
      <w:sz w:val="21"/>
      <w:szCs w:val="21"/>
    </w:rPr>
  </w:style>
  <w:style w:type="character" w:styleId="ListLabel942">
    <w:name w:val="ListLabel 942"/>
    <w:qFormat/>
    <w:rPr>
      <w:b w:val="false"/>
      <w:i w:val="false"/>
      <w:sz w:val="21"/>
      <w:szCs w:val="21"/>
    </w:rPr>
  </w:style>
  <w:style w:type="character" w:styleId="ListLabel943">
    <w:name w:val="ListLabel 943"/>
    <w:qFormat/>
    <w:rPr>
      <w:b w:val="false"/>
      <w:i w:val="false"/>
      <w:sz w:val="21"/>
      <w:szCs w:val="21"/>
    </w:rPr>
  </w:style>
  <w:style w:type="character" w:styleId="ListLabel944">
    <w:name w:val="ListLabel 944"/>
    <w:qFormat/>
    <w:rPr>
      <w:rFonts w:eastAsia="黑体"/>
      <w:b w:val="false"/>
      <w:i w:val="false"/>
      <w:sz w:val="18"/>
      <w:szCs w:val="18"/>
    </w:rPr>
  </w:style>
  <w:style w:type="character" w:styleId="ListLabel945">
    <w:name w:val="ListLabel 945"/>
    <w:qFormat/>
    <w:rPr>
      <w:rFonts w:eastAsia="黑体"/>
      <w:b w:val="false"/>
      <w:i w:val="false"/>
      <w:sz w:val="21"/>
      <w:szCs w:val="21"/>
      <w:lang w:val="en-US"/>
    </w:rPr>
  </w:style>
  <w:style w:type="character" w:styleId="ListLabel946">
    <w:name w:val="ListLabel 946"/>
    <w:qFormat/>
    <w:rPr>
      <w:rFonts w:cs="Wingdings"/>
      <w:b/>
      <w:sz w:val="22"/>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ascii="宋体" w:hAnsi="宋体"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ascii="Arial" w:hAnsi="Arial"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ascii="宋体" w:hAnsi="宋体" w:cs="Wingdings"/>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010">
    <w:name w:val="ListLabel 1010"/>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011">
    <w:name w:val="ListLabel 1011"/>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012">
    <w:name w:val="ListLabel 1012"/>
    <w:qFormat/>
    <w:rPr>
      <w:b/>
      <w:bCs/>
      <w:i w:val="false"/>
      <w:iCs w:val="false"/>
      <w:caps w:val="false"/>
      <w:smallCaps w:val="false"/>
      <w:strike w:val="false"/>
      <w:dstrike w:val="false"/>
      <w:vanish w:val="false"/>
      <w:position w:val="0"/>
      <w:sz w:val="20"/>
      <w:sz w:val="20"/>
      <w:szCs w:val="20"/>
      <w:vertAlign w:val="baseline"/>
    </w:rPr>
  </w:style>
  <w:style w:type="character" w:styleId="ListLabel1013">
    <w:name w:val="ListLabel 1013"/>
    <w:qFormat/>
    <w:rPr>
      <w:b w:val="false"/>
    </w:rPr>
  </w:style>
  <w:style w:type="character" w:styleId="ListLabel1014">
    <w:name w:val="ListLabel 1014"/>
    <w:qFormat/>
    <w:rPr>
      <w:rFonts w:eastAsia="黑体" w:cs="Times New Roman"/>
      <w:b w:val="false"/>
      <w:bCs/>
      <w:i w:val="false"/>
      <w:iCs w:val="false"/>
      <w:color w:val="00000A"/>
      <w:sz w:val="21"/>
      <w:szCs w:val="21"/>
    </w:rPr>
  </w:style>
  <w:style w:type="character" w:styleId="ListLabel1015">
    <w:name w:val="ListLabel 1015"/>
    <w:qFormat/>
    <w:rPr>
      <w:rFonts w:cs="Book Antiqua"/>
      <w:b w:val="false"/>
      <w:bCs/>
      <w:i w:val="false"/>
      <w:iCs w:val="false"/>
      <w:sz w:val="21"/>
      <w:szCs w:val="21"/>
      <w:u w:val="none"/>
    </w:rPr>
  </w:style>
  <w:style w:type="character" w:styleId="ListLabel1016">
    <w:name w:val="ListLabel 1016"/>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017">
    <w:name w:val="ListLabel 1017"/>
    <w:qFormat/>
    <w:rPr>
      <w:rFonts w:eastAsia="黑体"/>
      <w:b w:val="false"/>
      <w:bCs/>
      <w:i w:val="false"/>
      <w:iCs w:val="false"/>
      <w:color w:val="00000A"/>
      <w:sz w:val="21"/>
      <w:szCs w:val="21"/>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064">
    <w:name w:val="ListLabel 1064"/>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065">
    <w:name w:val="ListLabel 1065"/>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066">
    <w:name w:val="ListLabel 1066"/>
    <w:qFormat/>
    <w:rPr>
      <w:b w:val="false"/>
    </w:rPr>
  </w:style>
  <w:style w:type="character" w:styleId="ListLabel1067">
    <w:name w:val="ListLabel 1067"/>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068">
    <w:name w:val="ListLabel 1068"/>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069">
    <w:name w:val="ListLabel 1069"/>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070">
    <w:name w:val="ListLabel 1070"/>
    <w:qFormat/>
    <w:rPr>
      <w:b/>
      <w:bCs/>
      <w:i w:val="false"/>
      <w:iCs w:val="false"/>
      <w:caps w:val="false"/>
      <w:smallCaps w:val="false"/>
      <w:strike w:val="false"/>
      <w:dstrike w:val="false"/>
      <w:vanish w:val="false"/>
      <w:position w:val="0"/>
      <w:sz w:val="20"/>
      <w:sz w:val="20"/>
      <w:szCs w:val="20"/>
      <w:vertAlign w:val="baseline"/>
    </w:rPr>
  </w:style>
  <w:style w:type="character" w:styleId="ListLabel1071">
    <w:name w:val="ListLabel 1071"/>
    <w:qFormat/>
    <w:rPr>
      <w:b w:val="false"/>
    </w:rPr>
  </w:style>
  <w:style w:type="character" w:styleId="ListLabel1072">
    <w:name w:val="ListLabel 1072"/>
    <w:qFormat/>
    <w:rPr>
      <w:rFonts w:eastAsia="黑体" w:cs="Times New Roman"/>
      <w:b w:val="false"/>
      <w:bCs/>
      <w:i w:val="false"/>
      <w:iCs w:val="false"/>
      <w:color w:val="00000A"/>
      <w:sz w:val="21"/>
      <w:szCs w:val="21"/>
    </w:rPr>
  </w:style>
  <w:style w:type="character" w:styleId="ListLabel1073">
    <w:name w:val="ListLabel 1073"/>
    <w:qFormat/>
    <w:rPr>
      <w:rFonts w:cs="Book Antiqua"/>
      <w:b w:val="false"/>
      <w:bCs/>
      <w:i w:val="false"/>
      <w:iCs w:val="false"/>
      <w:sz w:val="21"/>
      <w:szCs w:val="21"/>
      <w:u w:val="none"/>
    </w:rPr>
  </w:style>
  <w:style w:type="character" w:styleId="ListLabel1074">
    <w:name w:val="ListLabel 1074"/>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075">
    <w:name w:val="ListLabel 1075"/>
    <w:qFormat/>
    <w:rPr>
      <w:rFonts w:eastAsia="黑体"/>
      <w:b w:val="false"/>
      <w:bCs/>
      <w:i w:val="false"/>
      <w:iCs w:val="false"/>
      <w:color w:val="00000A"/>
      <w:sz w:val="21"/>
      <w:szCs w:val="21"/>
    </w:rPr>
  </w:style>
  <w:style w:type="character" w:styleId="ListLabel1076">
    <w:name w:val="ListLabel 1076"/>
    <w:qFormat/>
    <w:rPr>
      <w:rFonts w:eastAsia="黑体"/>
      <w:b w:val="false"/>
      <w:i w:val="false"/>
      <w:sz w:val="36"/>
      <w:szCs w:val="36"/>
    </w:rPr>
  </w:style>
  <w:style w:type="character" w:styleId="ListLabel1077">
    <w:name w:val="ListLabel 1077"/>
    <w:qFormat/>
    <w:rPr>
      <w:b w:val="false"/>
      <w:i w:val="false"/>
      <w:sz w:val="30"/>
      <w:szCs w:val="30"/>
    </w:rPr>
  </w:style>
  <w:style w:type="character" w:styleId="ListLabel1078">
    <w:name w:val="ListLabel 1078"/>
    <w:qFormat/>
    <w:rPr>
      <w:b w:val="false"/>
      <w:i w:val="false"/>
      <w:sz w:val="24"/>
      <w:szCs w:val="24"/>
    </w:rPr>
  </w:style>
  <w:style w:type="character" w:styleId="ListLabel1079">
    <w:name w:val="ListLabel 1079"/>
    <w:qFormat/>
    <w:rPr>
      <w:b w:val="false"/>
      <w:i w:val="false"/>
      <w:sz w:val="21"/>
      <w:szCs w:val="21"/>
    </w:rPr>
  </w:style>
  <w:style w:type="character" w:styleId="ListLabel1080">
    <w:name w:val="ListLabel 1080"/>
    <w:qFormat/>
    <w:rPr>
      <w:b w:val="false"/>
      <w:i w:val="false"/>
      <w:sz w:val="21"/>
      <w:szCs w:val="21"/>
    </w:rPr>
  </w:style>
  <w:style w:type="character" w:styleId="ListLabel1081">
    <w:name w:val="ListLabel 1081"/>
    <w:qFormat/>
    <w:rPr>
      <w:b w:val="false"/>
      <w:i w:val="false"/>
      <w:sz w:val="21"/>
      <w:szCs w:val="21"/>
    </w:rPr>
  </w:style>
  <w:style w:type="character" w:styleId="ListLabel1082">
    <w:name w:val="ListLabel 1082"/>
    <w:qFormat/>
    <w:rPr>
      <w:b w:val="false"/>
      <w:i w:val="false"/>
      <w:sz w:val="21"/>
      <w:szCs w:val="21"/>
    </w:rPr>
  </w:style>
  <w:style w:type="character" w:styleId="ListLabel1083">
    <w:name w:val="ListLabel 1083"/>
    <w:qFormat/>
    <w:rPr>
      <w:rFonts w:eastAsia="黑体"/>
      <w:b w:val="false"/>
      <w:i w:val="false"/>
      <w:sz w:val="18"/>
      <w:szCs w:val="18"/>
    </w:rPr>
  </w:style>
  <w:style w:type="character" w:styleId="ListLabel1084">
    <w:name w:val="ListLabel 1084"/>
    <w:qFormat/>
    <w:rPr>
      <w:rFonts w:eastAsia="黑体"/>
      <w:b w:val="false"/>
      <w:i w:val="false"/>
      <w:sz w:val="21"/>
      <w:szCs w:val="21"/>
      <w:lang w:val="en-US"/>
    </w:rPr>
  </w:style>
  <w:style w:type="character" w:styleId="ListLabel1085">
    <w:name w:val="ListLabel 1085"/>
    <w:qFormat/>
    <w:rPr>
      <w:rFonts w:cs="Wingdings"/>
      <w:b/>
      <w:sz w:val="22"/>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ascii="宋体" w:hAnsi="宋体" w:cs="Wingdings"/>
      <w:sz w:val="20"/>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ascii="Arial" w:hAnsi="Arial" w:cs="Wingdings"/>
      <w:sz w:val="20"/>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ascii="宋体" w:hAnsi="宋体"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149">
    <w:name w:val="ListLabel 1149"/>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150">
    <w:name w:val="ListLabel 1150"/>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151">
    <w:name w:val="ListLabel 1151"/>
    <w:qFormat/>
    <w:rPr>
      <w:b/>
      <w:bCs/>
      <w:i w:val="false"/>
      <w:iCs w:val="false"/>
      <w:caps w:val="false"/>
      <w:smallCaps w:val="false"/>
      <w:strike w:val="false"/>
      <w:dstrike w:val="false"/>
      <w:vanish w:val="false"/>
      <w:position w:val="0"/>
      <w:sz w:val="20"/>
      <w:sz w:val="20"/>
      <w:szCs w:val="20"/>
      <w:vertAlign w:val="baseline"/>
    </w:rPr>
  </w:style>
  <w:style w:type="character" w:styleId="ListLabel1152">
    <w:name w:val="ListLabel 1152"/>
    <w:qFormat/>
    <w:rPr>
      <w:b w:val="false"/>
    </w:rPr>
  </w:style>
  <w:style w:type="character" w:styleId="ListLabel1153">
    <w:name w:val="ListLabel 1153"/>
    <w:qFormat/>
    <w:rPr>
      <w:rFonts w:eastAsia="黑体" w:cs="Times New Roman"/>
      <w:b w:val="false"/>
      <w:bCs/>
      <w:i w:val="false"/>
      <w:iCs w:val="false"/>
      <w:color w:val="00000A"/>
      <w:sz w:val="21"/>
      <w:szCs w:val="21"/>
    </w:rPr>
  </w:style>
  <w:style w:type="character" w:styleId="ListLabel1154">
    <w:name w:val="ListLabel 1154"/>
    <w:qFormat/>
    <w:rPr>
      <w:rFonts w:cs="Book Antiqua"/>
      <w:b w:val="false"/>
      <w:bCs/>
      <w:i w:val="false"/>
      <w:iCs w:val="false"/>
      <w:sz w:val="21"/>
      <w:szCs w:val="21"/>
      <w:u w:val="none"/>
    </w:rPr>
  </w:style>
  <w:style w:type="character" w:styleId="ListLabel1155">
    <w:name w:val="ListLabel 1155"/>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156">
    <w:name w:val="ListLabel 1156"/>
    <w:qFormat/>
    <w:rPr>
      <w:rFonts w:eastAsia="黑体"/>
      <w:b w:val="false"/>
      <w:bCs/>
      <w:i w:val="false"/>
      <w:iCs w:val="false"/>
      <w:color w:val="00000A"/>
      <w:sz w:val="21"/>
      <w:szCs w:val="21"/>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203">
    <w:name w:val="ListLabel 1203"/>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204">
    <w:name w:val="ListLabel 1204"/>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205">
    <w:name w:val="ListLabel 1205"/>
    <w:qFormat/>
    <w:rPr>
      <w:b w:val="false"/>
    </w:rPr>
  </w:style>
  <w:style w:type="character" w:styleId="ListLabel1206">
    <w:name w:val="ListLabel 1206"/>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207">
    <w:name w:val="ListLabel 1207"/>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208">
    <w:name w:val="ListLabel 1208"/>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209">
    <w:name w:val="ListLabel 1209"/>
    <w:qFormat/>
    <w:rPr>
      <w:b/>
      <w:bCs/>
      <w:i w:val="false"/>
      <w:iCs w:val="false"/>
      <w:caps w:val="false"/>
      <w:smallCaps w:val="false"/>
      <w:strike w:val="false"/>
      <w:dstrike w:val="false"/>
      <w:vanish w:val="false"/>
      <w:position w:val="0"/>
      <w:sz w:val="20"/>
      <w:sz w:val="20"/>
      <w:szCs w:val="20"/>
      <w:vertAlign w:val="baseline"/>
    </w:rPr>
  </w:style>
  <w:style w:type="character" w:styleId="ListLabel1210">
    <w:name w:val="ListLabel 1210"/>
    <w:qFormat/>
    <w:rPr>
      <w:b w:val="false"/>
    </w:rPr>
  </w:style>
  <w:style w:type="character" w:styleId="ListLabel1211">
    <w:name w:val="ListLabel 1211"/>
    <w:qFormat/>
    <w:rPr>
      <w:rFonts w:eastAsia="黑体" w:cs="Times New Roman"/>
      <w:b w:val="false"/>
      <w:bCs/>
      <w:i w:val="false"/>
      <w:iCs w:val="false"/>
      <w:color w:val="00000A"/>
      <w:sz w:val="21"/>
      <w:szCs w:val="21"/>
    </w:rPr>
  </w:style>
  <w:style w:type="character" w:styleId="ListLabel1212">
    <w:name w:val="ListLabel 1212"/>
    <w:qFormat/>
    <w:rPr>
      <w:rFonts w:cs="Book Antiqua"/>
      <w:b w:val="false"/>
      <w:bCs/>
      <w:i w:val="false"/>
      <w:iCs w:val="false"/>
      <w:sz w:val="21"/>
      <w:szCs w:val="21"/>
      <w:u w:val="none"/>
    </w:rPr>
  </w:style>
  <w:style w:type="character" w:styleId="ListLabel1213">
    <w:name w:val="ListLabel 1213"/>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214">
    <w:name w:val="ListLabel 1214"/>
    <w:qFormat/>
    <w:rPr>
      <w:rFonts w:eastAsia="黑体"/>
      <w:b w:val="false"/>
      <w:bCs/>
      <w:i w:val="false"/>
      <w:iCs w:val="false"/>
      <w:color w:val="00000A"/>
      <w:sz w:val="21"/>
      <w:szCs w:val="21"/>
    </w:rPr>
  </w:style>
  <w:style w:type="character" w:styleId="ListLabel1215">
    <w:name w:val="ListLabel 1215"/>
    <w:qFormat/>
    <w:rPr>
      <w:rFonts w:eastAsia="黑体"/>
      <w:b w:val="false"/>
      <w:i w:val="false"/>
      <w:sz w:val="36"/>
      <w:szCs w:val="36"/>
    </w:rPr>
  </w:style>
  <w:style w:type="character" w:styleId="ListLabel1216">
    <w:name w:val="ListLabel 1216"/>
    <w:qFormat/>
    <w:rPr>
      <w:b w:val="false"/>
      <w:i w:val="false"/>
      <w:sz w:val="30"/>
      <w:szCs w:val="30"/>
    </w:rPr>
  </w:style>
  <w:style w:type="character" w:styleId="ListLabel1217">
    <w:name w:val="ListLabel 1217"/>
    <w:qFormat/>
    <w:rPr>
      <w:b w:val="false"/>
      <w:i w:val="false"/>
      <w:sz w:val="24"/>
      <w:szCs w:val="24"/>
    </w:rPr>
  </w:style>
  <w:style w:type="character" w:styleId="ListLabel1218">
    <w:name w:val="ListLabel 1218"/>
    <w:qFormat/>
    <w:rPr>
      <w:b w:val="false"/>
      <w:i w:val="false"/>
      <w:sz w:val="21"/>
      <w:szCs w:val="21"/>
    </w:rPr>
  </w:style>
  <w:style w:type="character" w:styleId="ListLabel1219">
    <w:name w:val="ListLabel 1219"/>
    <w:qFormat/>
    <w:rPr>
      <w:b w:val="false"/>
      <w:i w:val="false"/>
      <w:sz w:val="21"/>
      <w:szCs w:val="21"/>
    </w:rPr>
  </w:style>
  <w:style w:type="character" w:styleId="ListLabel1220">
    <w:name w:val="ListLabel 1220"/>
    <w:qFormat/>
    <w:rPr>
      <w:b w:val="false"/>
      <w:i w:val="false"/>
      <w:sz w:val="21"/>
      <w:szCs w:val="21"/>
    </w:rPr>
  </w:style>
  <w:style w:type="character" w:styleId="ListLabel1221">
    <w:name w:val="ListLabel 1221"/>
    <w:qFormat/>
    <w:rPr>
      <w:b w:val="false"/>
      <w:i w:val="false"/>
      <w:sz w:val="21"/>
      <w:szCs w:val="21"/>
    </w:rPr>
  </w:style>
  <w:style w:type="character" w:styleId="ListLabel1222">
    <w:name w:val="ListLabel 1222"/>
    <w:qFormat/>
    <w:rPr>
      <w:rFonts w:eastAsia="黑体"/>
      <w:b w:val="false"/>
      <w:i w:val="false"/>
      <w:sz w:val="18"/>
      <w:szCs w:val="18"/>
    </w:rPr>
  </w:style>
  <w:style w:type="character" w:styleId="ListLabel1223">
    <w:name w:val="ListLabel 1223"/>
    <w:qFormat/>
    <w:rPr>
      <w:rFonts w:eastAsia="黑体"/>
      <w:b w:val="false"/>
      <w:i w:val="false"/>
      <w:sz w:val="21"/>
      <w:szCs w:val="21"/>
      <w:lang w:val="en-US"/>
    </w:rPr>
  </w:style>
  <w:style w:type="character" w:styleId="ListLabel1224">
    <w:name w:val="ListLabel 1224"/>
    <w:qFormat/>
    <w:rPr>
      <w:rFonts w:cs="Wingdings"/>
      <w:b/>
      <w:sz w:val="22"/>
    </w:rPr>
  </w:style>
  <w:style w:type="character" w:styleId="ListLabel1225">
    <w:name w:val="ListLabel 1225"/>
    <w:qFormat/>
    <w:rPr>
      <w:rFonts w:cs="Wingdings"/>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ascii="宋体" w:hAnsi="宋体" w:cs="Wingdings"/>
      <w:sz w:val="20"/>
    </w:rPr>
  </w:style>
  <w:style w:type="character" w:styleId="ListLabel1243">
    <w:name w:val="ListLabel 1243"/>
    <w:qFormat/>
    <w:rPr>
      <w:rFonts w:cs="Wingdings"/>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ascii="Arial" w:hAnsi="Arial" w:cs="Wingdings"/>
      <w:sz w:val="20"/>
    </w:rPr>
  </w:style>
  <w:style w:type="character" w:styleId="ListLabel1252">
    <w:name w:val="ListLabel 1252"/>
    <w:qFormat/>
    <w:rPr>
      <w:rFonts w:cs="Wingdings"/>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ascii="宋体" w:hAnsi="宋体" w:cs="Wingdings"/>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288">
    <w:name w:val="ListLabel 1288"/>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289">
    <w:name w:val="ListLabel 1289"/>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290">
    <w:name w:val="ListLabel 1290"/>
    <w:qFormat/>
    <w:rPr>
      <w:b/>
      <w:bCs/>
      <w:i w:val="false"/>
      <w:iCs w:val="false"/>
      <w:caps w:val="false"/>
      <w:smallCaps w:val="false"/>
      <w:strike w:val="false"/>
      <w:dstrike w:val="false"/>
      <w:vanish w:val="false"/>
      <w:position w:val="0"/>
      <w:sz w:val="20"/>
      <w:sz w:val="20"/>
      <w:szCs w:val="20"/>
      <w:vertAlign w:val="baseline"/>
    </w:rPr>
  </w:style>
  <w:style w:type="character" w:styleId="ListLabel1291">
    <w:name w:val="ListLabel 1291"/>
    <w:qFormat/>
    <w:rPr>
      <w:b w:val="false"/>
    </w:rPr>
  </w:style>
  <w:style w:type="character" w:styleId="ListLabel1292">
    <w:name w:val="ListLabel 1292"/>
    <w:qFormat/>
    <w:rPr>
      <w:rFonts w:eastAsia="黑体" w:cs="Times New Roman"/>
      <w:b w:val="false"/>
      <w:bCs/>
      <w:i w:val="false"/>
      <w:iCs w:val="false"/>
      <w:color w:val="00000A"/>
      <w:sz w:val="21"/>
      <w:szCs w:val="21"/>
    </w:rPr>
  </w:style>
  <w:style w:type="character" w:styleId="ListLabel1293">
    <w:name w:val="ListLabel 1293"/>
    <w:qFormat/>
    <w:rPr>
      <w:rFonts w:cs="Book Antiqua"/>
      <w:b w:val="false"/>
      <w:bCs/>
      <w:i w:val="false"/>
      <w:iCs w:val="false"/>
      <w:sz w:val="21"/>
      <w:szCs w:val="21"/>
      <w:u w:val="none"/>
    </w:rPr>
  </w:style>
  <w:style w:type="character" w:styleId="ListLabel1294">
    <w:name w:val="ListLabel 1294"/>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295">
    <w:name w:val="ListLabel 1295"/>
    <w:qFormat/>
    <w:rPr>
      <w:rFonts w:eastAsia="黑体"/>
      <w:b w:val="false"/>
      <w:bCs/>
      <w:i w:val="false"/>
      <w:iCs w:val="false"/>
      <w:color w:val="00000A"/>
      <w:sz w:val="21"/>
      <w:szCs w:val="21"/>
    </w:rPr>
  </w:style>
  <w:style w:type="character" w:styleId="ListLabel1296">
    <w:name w:val="ListLabel 1296"/>
    <w:qFormat/>
    <w:rPr>
      <w:rFonts w:cs="Wingdings"/>
    </w:rPr>
  </w:style>
  <w:style w:type="character" w:styleId="ListLabel1297">
    <w:name w:val="ListLabel 1297"/>
    <w:qFormat/>
    <w:rPr>
      <w:rFonts w:cs="Wingdings"/>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342">
    <w:name w:val="ListLabel 1342"/>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343">
    <w:name w:val="ListLabel 1343"/>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344">
    <w:name w:val="ListLabel 1344"/>
    <w:qFormat/>
    <w:rPr>
      <w:b w:val="false"/>
    </w:rPr>
  </w:style>
  <w:style w:type="character" w:styleId="ListLabel1345">
    <w:name w:val="ListLabel 1345"/>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346">
    <w:name w:val="ListLabel 1346"/>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347">
    <w:name w:val="ListLabel 1347"/>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348">
    <w:name w:val="ListLabel 1348"/>
    <w:qFormat/>
    <w:rPr>
      <w:b/>
      <w:bCs/>
      <w:i w:val="false"/>
      <w:iCs w:val="false"/>
      <w:caps w:val="false"/>
      <w:smallCaps w:val="false"/>
      <w:strike w:val="false"/>
      <w:dstrike w:val="false"/>
      <w:vanish w:val="false"/>
      <w:position w:val="0"/>
      <w:sz w:val="20"/>
      <w:sz w:val="20"/>
      <w:szCs w:val="20"/>
      <w:vertAlign w:val="baseline"/>
    </w:rPr>
  </w:style>
  <w:style w:type="character" w:styleId="ListLabel1349">
    <w:name w:val="ListLabel 1349"/>
    <w:qFormat/>
    <w:rPr>
      <w:b w:val="false"/>
    </w:rPr>
  </w:style>
  <w:style w:type="character" w:styleId="ListLabel1350">
    <w:name w:val="ListLabel 1350"/>
    <w:qFormat/>
    <w:rPr>
      <w:rFonts w:eastAsia="黑体" w:cs="Times New Roman"/>
      <w:b w:val="false"/>
      <w:bCs/>
      <w:i w:val="false"/>
      <w:iCs w:val="false"/>
      <w:color w:val="00000A"/>
      <w:sz w:val="21"/>
      <w:szCs w:val="21"/>
    </w:rPr>
  </w:style>
  <w:style w:type="character" w:styleId="ListLabel1351">
    <w:name w:val="ListLabel 1351"/>
    <w:qFormat/>
    <w:rPr>
      <w:rFonts w:cs="Book Antiqua"/>
      <w:b w:val="false"/>
      <w:bCs/>
      <w:i w:val="false"/>
      <w:iCs w:val="false"/>
      <w:sz w:val="21"/>
      <w:szCs w:val="21"/>
      <w:u w:val="none"/>
    </w:rPr>
  </w:style>
  <w:style w:type="character" w:styleId="ListLabel1352">
    <w:name w:val="ListLabel 1352"/>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353">
    <w:name w:val="ListLabel 1353"/>
    <w:qFormat/>
    <w:rPr>
      <w:rFonts w:eastAsia="黑体"/>
      <w:b w:val="false"/>
      <w:bCs/>
      <w:i w:val="false"/>
      <w:iCs w:val="false"/>
      <w:color w:val="00000A"/>
      <w:sz w:val="21"/>
      <w:szCs w:val="21"/>
    </w:rPr>
  </w:style>
  <w:style w:type="character" w:styleId="ListLabel1354">
    <w:name w:val="ListLabel 1354"/>
    <w:qFormat/>
    <w:rPr>
      <w:rFonts w:eastAsia="黑体"/>
      <w:b w:val="false"/>
      <w:i w:val="false"/>
      <w:sz w:val="36"/>
      <w:szCs w:val="36"/>
    </w:rPr>
  </w:style>
  <w:style w:type="character" w:styleId="ListLabel1355">
    <w:name w:val="ListLabel 1355"/>
    <w:qFormat/>
    <w:rPr>
      <w:b w:val="false"/>
      <w:i w:val="false"/>
      <w:sz w:val="30"/>
      <w:szCs w:val="30"/>
    </w:rPr>
  </w:style>
  <w:style w:type="character" w:styleId="ListLabel1356">
    <w:name w:val="ListLabel 1356"/>
    <w:qFormat/>
    <w:rPr>
      <w:b w:val="false"/>
      <w:i w:val="false"/>
      <w:sz w:val="24"/>
      <w:szCs w:val="24"/>
    </w:rPr>
  </w:style>
  <w:style w:type="character" w:styleId="ListLabel1357">
    <w:name w:val="ListLabel 1357"/>
    <w:qFormat/>
    <w:rPr>
      <w:b w:val="false"/>
      <w:i w:val="false"/>
      <w:sz w:val="21"/>
      <w:szCs w:val="21"/>
    </w:rPr>
  </w:style>
  <w:style w:type="character" w:styleId="ListLabel1358">
    <w:name w:val="ListLabel 1358"/>
    <w:qFormat/>
    <w:rPr>
      <w:b w:val="false"/>
      <w:i w:val="false"/>
      <w:sz w:val="21"/>
      <w:szCs w:val="21"/>
    </w:rPr>
  </w:style>
  <w:style w:type="character" w:styleId="ListLabel1359">
    <w:name w:val="ListLabel 1359"/>
    <w:qFormat/>
    <w:rPr>
      <w:b w:val="false"/>
      <w:i w:val="false"/>
      <w:sz w:val="21"/>
      <w:szCs w:val="21"/>
    </w:rPr>
  </w:style>
  <w:style w:type="character" w:styleId="ListLabel1360">
    <w:name w:val="ListLabel 1360"/>
    <w:qFormat/>
    <w:rPr>
      <w:b w:val="false"/>
      <w:i w:val="false"/>
      <w:sz w:val="21"/>
      <w:szCs w:val="21"/>
    </w:rPr>
  </w:style>
  <w:style w:type="character" w:styleId="ListLabel1361">
    <w:name w:val="ListLabel 1361"/>
    <w:qFormat/>
    <w:rPr>
      <w:rFonts w:eastAsia="黑体"/>
      <w:b w:val="false"/>
      <w:i w:val="false"/>
      <w:sz w:val="18"/>
      <w:szCs w:val="18"/>
    </w:rPr>
  </w:style>
  <w:style w:type="character" w:styleId="ListLabel1362">
    <w:name w:val="ListLabel 1362"/>
    <w:qFormat/>
    <w:rPr>
      <w:rFonts w:eastAsia="黑体"/>
      <w:b w:val="false"/>
      <w:i w:val="false"/>
      <w:sz w:val="21"/>
      <w:szCs w:val="21"/>
      <w:lang w:val="en-US"/>
    </w:rPr>
  </w:style>
  <w:style w:type="character" w:styleId="ListLabel1363">
    <w:name w:val="ListLabel 1363"/>
    <w:qFormat/>
    <w:rPr>
      <w:rFonts w:cs="Wingdings"/>
      <w:b/>
      <w:sz w:val="22"/>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ascii="宋体" w:hAnsi="宋体" w:cs="Wingdings"/>
      <w:sz w:val="20"/>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ascii="Arial" w:hAnsi="Arial" w:cs="Wingdings"/>
      <w:sz w:val="20"/>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ascii="宋体" w:hAnsi="宋体"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427">
    <w:name w:val="ListLabel 1427"/>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428">
    <w:name w:val="ListLabel 1428"/>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429">
    <w:name w:val="ListLabel 1429"/>
    <w:qFormat/>
    <w:rPr>
      <w:b/>
      <w:bCs/>
      <w:i w:val="false"/>
      <w:iCs w:val="false"/>
      <w:caps w:val="false"/>
      <w:smallCaps w:val="false"/>
      <w:strike w:val="false"/>
      <w:dstrike w:val="false"/>
      <w:vanish w:val="false"/>
      <w:position w:val="0"/>
      <w:sz w:val="20"/>
      <w:sz w:val="20"/>
      <w:szCs w:val="20"/>
      <w:vertAlign w:val="baseline"/>
    </w:rPr>
  </w:style>
  <w:style w:type="character" w:styleId="ListLabel1430">
    <w:name w:val="ListLabel 1430"/>
    <w:qFormat/>
    <w:rPr>
      <w:b w:val="false"/>
    </w:rPr>
  </w:style>
  <w:style w:type="character" w:styleId="ListLabel1431">
    <w:name w:val="ListLabel 1431"/>
    <w:qFormat/>
    <w:rPr>
      <w:rFonts w:eastAsia="黑体" w:cs="Times New Roman"/>
      <w:b w:val="false"/>
      <w:bCs/>
      <w:i w:val="false"/>
      <w:iCs w:val="false"/>
      <w:color w:val="00000A"/>
      <w:sz w:val="21"/>
      <w:szCs w:val="21"/>
    </w:rPr>
  </w:style>
  <w:style w:type="character" w:styleId="ListLabel1432">
    <w:name w:val="ListLabel 1432"/>
    <w:qFormat/>
    <w:rPr>
      <w:rFonts w:cs="Book Antiqua"/>
      <w:b w:val="false"/>
      <w:bCs/>
      <w:i w:val="false"/>
      <w:iCs w:val="false"/>
      <w:sz w:val="21"/>
      <w:szCs w:val="21"/>
      <w:u w:val="none"/>
    </w:rPr>
  </w:style>
  <w:style w:type="character" w:styleId="ListLabel1433">
    <w:name w:val="ListLabel 1433"/>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434">
    <w:name w:val="ListLabel 1434"/>
    <w:qFormat/>
    <w:rPr>
      <w:rFonts w:eastAsia="黑体"/>
      <w:b w:val="false"/>
      <w:bCs/>
      <w:i w:val="false"/>
      <w:iCs w:val="false"/>
      <w:color w:val="00000A"/>
      <w:sz w:val="21"/>
      <w:szCs w:val="21"/>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481">
    <w:name w:val="ListLabel 1481"/>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482">
    <w:name w:val="ListLabel 1482"/>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483">
    <w:name w:val="ListLabel 1483"/>
    <w:qFormat/>
    <w:rPr>
      <w:b w:val="false"/>
    </w:rPr>
  </w:style>
  <w:style w:type="character" w:styleId="ListLabel1484">
    <w:name w:val="ListLabel 1484"/>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485">
    <w:name w:val="ListLabel 1485"/>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486">
    <w:name w:val="ListLabel 1486"/>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487">
    <w:name w:val="ListLabel 1487"/>
    <w:qFormat/>
    <w:rPr>
      <w:b/>
      <w:bCs/>
      <w:i w:val="false"/>
      <w:iCs w:val="false"/>
      <w:caps w:val="false"/>
      <w:smallCaps w:val="false"/>
      <w:strike w:val="false"/>
      <w:dstrike w:val="false"/>
      <w:vanish w:val="false"/>
      <w:position w:val="0"/>
      <w:sz w:val="20"/>
      <w:sz w:val="20"/>
      <w:szCs w:val="20"/>
      <w:vertAlign w:val="baseline"/>
    </w:rPr>
  </w:style>
  <w:style w:type="character" w:styleId="ListLabel1488">
    <w:name w:val="ListLabel 1488"/>
    <w:qFormat/>
    <w:rPr>
      <w:b w:val="false"/>
    </w:rPr>
  </w:style>
  <w:style w:type="character" w:styleId="ListLabel1489">
    <w:name w:val="ListLabel 1489"/>
    <w:qFormat/>
    <w:rPr>
      <w:rFonts w:eastAsia="黑体" w:cs="Times New Roman"/>
      <w:b w:val="false"/>
      <w:bCs/>
      <w:i w:val="false"/>
      <w:iCs w:val="false"/>
      <w:color w:val="00000A"/>
      <w:sz w:val="21"/>
      <w:szCs w:val="21"/>
    </w:rPr>
  </w:style>
  <w:style w:type="character" w:styleId="ListLabel1490">
    <w:name w:val="ListLabel 1490"/>
    <w:qFormat/>
    <w:rPr>
      <w:rFonts w:cs="Book Antiqua"/>
      <w:b w:val="false"/>
      <w:bCs/>
      <w:i w:val="false"/>
      <w:iCs w:val="false"/>
      <w:sz w:val="21"/>
      <w:szCs w:val="21"/>
      <w:u w:val="none"/>
    </w:rPr>
  </w:style>
  <w:style w:type="character" w:styleId="ListLabel1491">
    <w:name w:val="ListLabel 1491"/>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492">
    <w:name w:val="ListLabel 1492"/>
    <w:qFormat/>
    <w:rPr>
      <w:rFonts w:eastAsia="黑体"/>
      <w:b w:val="false"/>
      <w:bCs/>
      <w:i w:val="false"/>
      <w:iCs w:val="false"/>
      <w:color w:val="00000A"/>
      <w:sz w:val="21"/>
      <w:szCs w:val="21"/>
    </w:rPr>
  </w:style>
  <w:style w:type="character" w:styleId="ListLabel1493">
    <w:name w:val="ListLabel 1493"/>
    <w:qFormat/>
    <w:rPr>
      <w:rFonts w:eastAsia="黑体"/>
      <w:b w:val="false"/>
      <w:i w:val="false"/>
      <w:sz w:val="36"/>
      <w:szCs w:val="36"/>
    </w:rPr>
  </w:style>
  <w:style w:type="character" w:styleId="ListLabel1494">
    <w:name w:val="ListLabel 1494"/>
    <w:qFormat/>
    <w:rPr>
      <w:b w:val="false"/>
      <w:i w:val="false"/>
      <w:sz w:val="30"/>
      <w:szCs w:val="30"/>
    </w:rPr>
  </w:style>
  <w:style w:type="character" w:styleId="ListLabel1495">
    <w:name w:val="ListLabel 1495"/>
    <w:qFormat/>
    <w:rPr>
      <w:b w:val="false"/>
      <w:i w:val="false"/>
      <w:sz w:val="24"/>
      <w:szCs w:val="24"/>
    </w:rPr>
  </w:style>
  <w:style w:type="character" w:styleId="ListLabel1496">
    <w:name w:val="ListLabel 1496"/>
    <w:qFormat/>
    <w:rPr>
      <w:b w:val="false"/>
      <w:i w:val="false"/>
      <w:sz w:val="21"/>
      <w:szCs w:val="21"/>
    </w:rPr>
  </w:style>
  <w:style w:type="character" w:styleId="ListLabel1497">
    <w:name w:val="ListLabel 1497"/>
    <w:qFormat/>
    <w:rPr>
      <w:b w:val="false"/>
      <w:i w:val="false"/>
      <w:sz w:val="21"/>
      <w:szCs w:val="21"/>
    </w:rPr>
  </w:style>
  <w:style w:type="character" w:styleId="ListLabel1498">
    <w:name w:val="ListLabel 1498"/>
    <w:qFormat/>
    <w:rPr>
      <w:b w:val="false"/>
      <w:i w:val="false"/>
      <w:sz w:val="21"/>
      <w:szCs w:val="21"/>
    </w:rPr>
  </w:style>
  <w:style w:type="character" w:styleId="ListLabel1499">
    <w:name w:val="ListLabel 1499"/>
    <w:qFormat/>
    <w:rPr>
      <w:b w:val="false"/>
      <w:i w:val="false"/>
      <w:sz w:val="21"/>
      <w:szCs w:val="21"/>
    </w:rPr>
  </w:style>
  <w:style w:type="character" w:styleId="ListLabel1500">
    <w:name w:val="ListLabel 1500"/>
    <w:qFormat/>
    <w:rPr>
      <w:rFonts w:eastAsia="黑体"/>
      <w:b w:val="false"/>
      <w:i w:val="false"/>
      <w:sz w:val="18"/>
      <w:szCs w:val="18"/>
    </w:rPr>
  </w:style>
  <w:style w:type="character" w:styleId="ListLabel1501">
    <w:name w:val="ListLabel 1501"/>
    <w:qFormat/>
    <w:rPr>
      <w:rFonts w:eastAsia="黑体"/>
      <w:b w:val="false"/>
      <w:i w:val="false"/>
      <w:sz w:val="21"/>
      <w:szCs w:val="21"/>
      <w:lang w:val="en-US"/>
    </w:rPr>
  </w:style>
  <w:style w:type="character" w:styleId="ListLabel1502">
    <w:name w:val="ListLabel 1502"/>
    <w:qFormat/>
    <w:rPr>
      <w:rFonts w:cs="Wingdings"/>
      <w:b/>
      <w:sz w:val="22"/>
    </w:rPr>
  </w:style>
  <w:style w:type="character" w:styleId="ListLabel1503">
    <w:name w:val="ListLabel 1503"/>
    <w:qFormat/>
    <w:rPr>
      <w:rFonts w:cs="Wingdings"/>
    </w:rPr>
  </w:style>
  <w:style w:type="character" w:styleId="ListLabel1504">
    <w:name w:val="ListLabel 1504"/>
    <w:qFormat/>
    <w:rPr>
      <w:rFonts w:cs="Wingdings"/>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ascii="宋体" w:hAnsi="宋体" w:cs="Wingdings"/>
      <w:sz w:val="20"/>
    </w:rPr>
  </w:style>
  <w:style w:type="character" w:styleId="ListLabel1521">
    <w:name w:val="ListLabel 1521"/>
    <w:qFormat/>
    <w:rPr>
      <w:rFonts w:cs="Wingdings"/>
    </w:rPr>
  </w:style>
  <w:style w:type="character" w:styleId="ListLabel1522">
    <w:name w:val="ListLabel 1522"/>
    <w:qFormat/>
    <w:rPr>
      <w:rFonts w:cs="Wingdings"/>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ascii="Arial" w:hAnsi="Arial" w:cs="Wingdings"/>
      <w:sz w:val="20"/>
    </w:rPr>
  </w:style>
  <w:style w:type="character" w:styleId="ListLabel1530">
    <w:name w:val="ListLabel 1530"/>
    <w:qFormat/>
    <w:rPr>
      <w:rFonts w:cs="Wingdings"/>
    </w:rPr>
  </w:style>
  <w:style w:type="character" w:styleId="ListLabel1531">
    <w:name w:val="ListLabel 1531"/>
    <w:qFormat/>
    <w:rPr>
      <w:rFonts w:cs="Wingdings"/>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ascii="宋体" w:hAnsi="宋体" w:cs="Wingdings"/>
    </w:rPr>
  </w:style>
  <w:style w:type="character" w:styleId="ListLabel1539">
    <w:name w:val="ListLabel 1539"/>
    <w:qFormat/>
    <w:rPr>
      <w:rFonts w:cs="Wingdings"/>
    </w:rPr>
  </w:style>
  <w:style w:type="character" w:styleId="ListLabel1540">
    <w:name w:val="ListLabel 1540"/>
    <w:qFormat/>
    <w:rPr>
      <w:rFonts w:cs="Wingdings"/>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eastAsia="黑体" w:cs="Book Antiqua"/>
      <w:b/>
      <w:bCs/>
      <w:i w:val="false"/>
      <w:iCs w:val="false"/>
      <w:caps w:val="false"/>
      <w:smallCaps w:val="false"/>
      <w:strike w:val="false"/>
      <w:dstrike w:val="false"/>
      <w:vanish w:val="false"/>
      <w:color w:val="000000"/>
      <w:position w:val="0"/>
      <w:sz w:val="144"/>
      <w:sz w:val="144"/>
      <w:szCs w:val="144"/>
      <w:vertAlign w:val="baseline"/>
    </w:rPr>
  </w:style>
  <w:style w:type="character" w:styleId="ListLabel1566">
    <w:name w:val="ListLabel 1566"/>
    <w:qFormat/>
    <w:rPr>
      <w:rFonts w:eastAsia="黑体" w:cs="Book Antiqua"/>
      <w:b w:val="false"/>
      <w:bCs/>
      <w:i w:val="false"/>
      <w:iCs w:val="false"/>
      <w:caps w:val="false"/>
      <w:smallCaps w:val="false"/>
      <w:strike w:val="false"/>
      <w:dstrike w:val="false"/>
      <w:vanish w:val="false"/>
      <w:spacing w:val="0"/>
      <w:position w:val="0"/>
      <w:sz w:val="36"/>
      <w:sz w:val="36"/>
      <w:szCs w:val="36"/>
      <w:vertAlign w:val="baseline"/>
    </w:rPr>
  </w:style>
  <w:style w:type="character" w:styleId="ListLabel1567">
    <w:name w:val="ListLabel 1567"/>
    <w:qFormat/>
    <w:rPr>
      <w:rFonts w:eastAsia="黑体" w:cs="Book Antiqua"/>
      <w:b w:val="false"/>
      <w:bCs/>
      <w:i w:val="false"/>
      <w:iCs w:val="false"/>
      <w:caps w:val="false"/>
      <w:smallCaps w:val="false"/>
      <w:strike w:val="false"/>
      <w:dstrike w:val="false"/>
      <w:vanish w:val="false"/>
      <w:position w:val="0"/>
      <w:sz w:val="32"/>
      <w:sz w:val="32"/>
      <w:szCs w:val="32"/>
      <w:vertAlign w:val="baseline"/>
    </w:rPr>
  </w:style>
  <w:style w:type="character" w:styleId="ListLabel1568">
    <w:name w:val="ListLabel 1568"/>
    <w:qFormat/>
    <w:rPr>
      <w:b/>
      <w:bCs/>
      <w:i w:val="false"/>
      <w:iCs w:val="false"/>
      <w:caps w:val="false"/>
      <w:smallCaps w:val="false"/>
      <w:strike w:val="false"/>
      <w:dstrike w:val="false"/>
      <w:vanish w:val="false"/>
      <w:position w:val="0"/>
      <w:sz w:val="20"/>
      <w:sz w:val="20"/>
      <w:szCs w:val="20"/>
      <w:vertAlign w:val="baseline"/>
    </w:rPr>
  </w:style>
  <w:style w:type="character" w:styleId="ListLabel1569">
    <w:name w:val="ListLabel 1569"/>
    <w:qFormat/>
    <w:rPr>
      <w:b w:val="false"/>
    </w:rPr>
  </w:style>
  <w:style w:type="character" w:styleId="ListLabel1570">
    <w:name w:val="ListLabel 1570"/>
    <w:qFormat/>
    <w:rPr>
      <w:rFonts w:eastAsia="黑体" w:cs="Times New Roman"/>
      <w:b w:val="false"/>
      <w:bCs/>
      <w:i w:val="false"/>
      <w:iCs w:val="false"/>
      <w:color w:val="00000A"/>
      <w:sz w:val="21"/>
      <w:szCs w:val="21"/>
    </w:rPr>
  </w:style>
  <w:style w:type="character" w:styleId="ListLabel1571">
    <w:name w:val="ListLabel 1571"/>
    <w:qFormat/>
    <w:rPr>
      <w:rFonts w:cs="Book Antiqua"/>
      <w:b w:val="false"/>
      <w:bCs/>
      <w:i w:val="false"/>
      <w:iCs w:val="false"/>
      <w:sz w:val="21"/>
      <w:szCs w:val="21"/>
      <w:u w:val="none"/>
    </w:rPr>
  </w:style>
  <w:style w:type="character" w:styleId="ListLabel1572">
    <w:name w:val="ListLabel 1572"/>
    <w:qFormat/>
    <w:rPr>
      <w:rFonts w:eastAsia="黑体" w:cs="Book Antiqua"/>
      <w:b w:val="false"/>
      <w:bCs/>
      <w:i w:val="false"/>
      <w:iCs w:val="false"/>
      <w:strike w:val="false"/>
      <w:dstrike w:val="false"/>
      <w:color w:val="00000A"/>
      <w:position w:val="0"/>
      <w:sz w:val="21"/>
      <w:sz w:val="21"/>
      <w:szCs w:val="21"/>
      <w:vertAlign w:val="baseline"/>
    </w:rPr>
  </w:style>
  <w:style w:type="character" w:styleId="ListLabel1573">
    <w:name w:val="ListLabel 1573"/>
    <w:qFormat/>
    <w:rPr>
      <w:rFonts w:eastAsia="黑体"/>
      <w:b w:val="false"/>
      <w:bCs/>
      <w:i w:val="false"/>
      <w:iCs w:val="false"/>
      <w:color w:val="00000A"/>
      <w:sz w:val="21"/>
      <w:szCs w:val="21"/>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paragraph" w:styleId="Style7">
    <w:name w:val="标题"/>
    <w:basedOn w:val="Normal"/>
    <w:next w:val="Style8"/>
    <w:qFormat/>
    <w:pPr>
      <w:keepNext/>
      <w:spacing w:before="240" w:after="120"/>
    </w:pPr>
    <w:rPr>
      <w:rFonts w:ascii="Liberation Sans" w:hAnsi="Liberation Sans" w:eastAsia="Noto Sans CJK SC Regular" w:cs="Noto Sans CJK SC Regular"/>
      <w:sz w:val="28"/>
      <w:szCs w:val="28"/>
    </w:rPr>
  </w:style>
  <w:style w:type="paragraph" w:styleId="Style8">
    <w:name w:val="Body Text"/>
    <w:basedOn w:val="Normal"/>
    <w:pPr>
      <w:spacing w:before="160" w:after="120"/>
    </w:pPr>
    <w:rPr/>
  </w:style>
  <w:style w:type="paragraph" w:styleId="Style9">
    <w:name w:val="List"/>
    <w:basedOn w:val="Normal"/>
    <w:pPr>
      <w:ind w:left="200" w:right="0" w:hanging="200"/>
    </w:pPr>
    <w:rPr/>
  </w:style>
  <w:style w:type="paragraph" w:styleId="Style10">
    <w:name w:val="Caption"/>
    <w:basedOn w:val="Normal"/>
    <w:qFormat/>
    <w:pPr>
      <w:suppressLineNumbers/>
      <w:spacing w:before="120" w:after="120"/>
    </w:pPr>
    <w:rPr>
      <w:i/>
      <w:iCs/>
      <w:sz w:val="24"/>
      <w:szCs w:val="24"/>
    </w:rPr>
  </w:style>
  <w:style w:type="paragraph" w:styleId="Style11">
    <w:name w:val="索引"/>
    <w:basedOn w:val="Normal"/>
    <w:qFormat/>
    <w:pPr>
      <w:suppressLineNumbers/>
    </w:pPr>
    <w:rPr/>
  </w:style>
  <w:style w:type="paragraph" w:styleId="BlockLabel">
    <w:name w:val="Block Label"/>
    <w:basedOn w:val="Normal"/>
    <w:qFormat/>
    <w:pPr>
      <w:keepNext/>
      <w:keepLines/>
      <w:numPr>
        <w:ilvl w:val="0"/>
        <w:numId w:val="0"/>
      </w:numPr>
      <w:spacing w:before="300" w:after="80"/>
      <w:ind w:left="0" w:right="0" w:hanging="0"/>
      <w:outlineLvl w:val="3"/>
    </w:pPr>
    <w:rPr>
      <w:rFonts w:ascii="Book Antiqua" w:hAnsi="Book Antiqua" w:eastAsia="黑体" w:cs="Book Antiqua"/>
      <w:bCs/>
      <w:sz w:val="26"/>
      <w:szCs w:val="26"/>
    </w:rPr>
  </w:style>
  <w:style w:type="paragraph" w:styleId="Cover1">
    <w:name w:val="Cover1"/>
    <w:basedOn w:val="Normal"/>
    <w:qFormat/>
    <w:pPr>
      <w:spacing w:lineRule="auto" w:line="240" w:before="80" w:after="80"/>
      <w:ind w:left="0" w:right="0" w:hanging="0"/>
    </w:pPr>
    <w:rPr>
      <w:rFonts w:ascii="Arial" w:hAnsi="Arial" w:eastAsia="黑体"/>
      <w:b/>
      <w:bCs/>
      <w:sz w:val="48"/>
      <w:szCs w:val="48"/>
    </w:rPr>
  </w:style>
  <w:style w:type="paragraph" w:styleId="Cover4">
    <w:name w:val="Cover 4"/>
    <w:qFormat/>
    <w:pPr>
      <w:widowControl w:val="false"/>
      <w:kinsoku w:val="true"/>
      <w:overflowPunct w:val="false"/>
      <w:autoSpaceDE w:val="true"/>
      <w:bidi w:val="0"/>
      <w:spacing w:lineRule="auto" w:line="240" w:before="0" w:after="0"/>
      <w:jc w:val="both"/>
    </w:pPr>
    <w:rPr>
      <w:rFonts w:ascii="Times New Roman" w:hAnsi="Times New Roman" w:eastAsia="宋体" w:cs="Times New Roman"/>
      <w:color w:val="00000A"/>
      <w:sz w:val="21"/>
      <w:szCs w:val="21"/>
      <w:lang w:val="en-US" w:eastAsia="zh-CN" w:bidi="ar-SA"/>
    </w:rPr>
  </w:style>
  <w:style w:type="paragraph" w:styleId="Cover5">
    <w:name w:val="Cover 5"/>
    <w:basedOn w:val="Normal"/>
    <w:qFormat/>
    <w:pPr>
      <w:widowControl w:val="false"/>
      <w:spacing w:lineRule="auto" w:line="240" w:before="0" w:after="0"/>
      <w:ind w:left="0" w:right="0" w:hanging="0"/>
    </w:pPr>
    <w:rPr>
      <w:sz w:val="18"/>
      <w:szCs w:val="18"/>
    </w:rPr>
  </w:style>
  <w:style w:type="paragraph" w:styleId="Figure">
    <w:name w:val="Figure"/>
    <w:basedOn w:val="Normal"/>
    <w:qFormat/>
    <w:pPr>
      <w:keepNext/>
    </w:pPr>
    <w:rPr/>
  </w:style>
  <w:style w:type="paragraph" w:styleId="FigureDescription">
    <w:name w:val="Figure Description"/>
    <w:next w:val="Figure"/>
    <w:qFormat/>
    <w:pPr>
      <w:keepNext/>
      <w:widowControl/>
      <w:kinsoku w:val="true"/>
      <w:overflowPunct w:val="false"/>
      <w:autoSpaceDE w:val="true"/>
      <w:bidi w:val="0"/>
      <w:snapToGrid w:val="false"/>
      <w:spacing w:lineRule="atLeast" w:line="240" w:before="320" w:after="80"/>
      <w:jc w:val="left"/>
    </w:pPr>
    <w:rPr>
      <w:rFonts w:ascii="Times New Roman" w:hAnsi="Times New Roman" w:eastAsia="黑体" w:cs="Arial"/>
      <w:color w:val="00000A"/>
      <w:spacing w:val="-4"/>
      <w:sz w:val="21"/>
      <w:szCs w:val="21"/>
      <w:lang w:val="en-US" w:eastAsia="zh-CN" w:bidi="ar-SA"/>
    </w:rPr>
  </w:style>
  <w:style w:type="paragraph" w:styleId="FigureText">
    <w:name w:val="Figure Text"/>
    <w:qFormat/>
    <w:pPr>
      <w:widowControl w:val="false"/>
      <w:kinsoku w:val="true"/>
      <w:overflowPunct w:val="false"/>
      <w:autoSpaceDE w:val="true"/>
      <w:bidi w:val="0"/>
      <w:snapToGrid w:val="false"/>
      <w:spacing w:lineRule="atLeast" w:line="240"/>
      <w:jc w:val="left"/>
    </w:pPr>
    <w:rPr>
      <w:rFonts w:ascii="Times New Roman" w:hAnsi="Times New Roman" w:eastAsia="宋体" w:cs="Arial"/>
      <w:color w:val="00000A"/>
      <w:sz w:val="18"/>
      <w:szCs w:val="18"/>
      <w:lang w:val="en-US" w:eastAsia="en-US" w:bidi="ar-SA"/>
    </w:rPr>
  </w:style>
  <w:style w:type="paragraph" w:styleId="HeadingLeft">
    <w:name w:val="Heading Left"/>
    <w:basedOn w:val="Normal"/>
    <w:qFormat/>
    <w:pPr>
      <w:spacing w:before="0" w:after="0"/>
      <w:ind w:left="0" w:right="0" w:hanging="0"/>
    </w:pPr>
    <w:rPr>
      <w:sz w:val="20"/>
      <w:szCs w:val="20"/>
    </w:rPr>
  </w:style>
  <w:style w:type="paragraph" w:styleId="HeadingRight">
    <w:name w:val="Heading Right"/>
    <w:basedOn w:val="Normal"/>
    <w:qFormat/>
    <w:pPr>
      <w:spacing w:before="0" w:after="0"/>
      <w:ind w:left="0" w:right="0" w:hanging="0"/>
      <w:jc w:val="right"/>
    </w:pPr>
    <w:rPr>
      <w:sz w:val="20"/>
      <w:szCs w:val="20"/>
    </w:rPr>
  </w:style>
  <w:style w:type="paragraph" w:styleId="Heading1NoNumber">
    <w:name w:val="Heading1 No Number"/>
    <w:basedOn w:val="1"/>
    <w:qFormat/>
    <w:pPr>
      <w:pageBreakBefore/>
      <w:numPr>
        <w:ilvl w:val="0"/>
        <w:numId w:val="0"/>
      </w:numPr>
      <w:ind w:left="1701" w:right="0" w:hanging="0"/>
    </w:pPr>
    <w:rPr/>
  </w:style>
  <w:style w:type="paragraph" w:styleId="Heading2NoNumber">
    <w:name w:val="Heading2 No Number"/>
    <w:basedOn w:val="2"/>
    <w:qFormat/>
    <w:pPr>
      <w:numPr>
        <w:ilvl w:val="0"/>
        <w:numId w:val="0"/>
      </w:numPr>
      <w:ind w:left="1701" w:right="0" w:hanging="0"/>
    </w:pPr>
    <w:rPr/>
  </w:style>
  <w:style w:type="paragraph" w:styleId="Heading3NoNumber">
    <w:name w:val="Heading3 No Number"/>
    <w:basedOn w:val="3"/>
    <w:autoRedefine/>
    <w:qFormat/>
    <w:pPr>
      <w:numPr>
        <w:ilvl w:val="0"/>
        <w:numId w:val="0"/>
      </w:numPr>
      <w:ind w:left="1701" w:right="0" w:hanging="0"/>
    </w:pPr>
    <w:rPr>
      <w:rFonts w:cs="Book Antiqua"/>
      <w:sz w:val="26"/>
    </w:rPr>
  </w:style>
  <w:style w:type="paragraph" w:styleId="Heading4NoNumber">
    <w:name w:val="Heading4 No Number"/>
    <w:basedOn w:val="Normal"/>
    <w:qFormat/>
    <w:pPr>
      <w:keepNext/>
      <w:spacing w:before="200" w:after="160"/>
    </w:pPr>
    <w:rPr>
      <w:rFonts w:eastAsia="黑体"/>
      <w:bCs/>
      <w:spacing w:val="-4"/>
    </w:rPr>
  </w:style>
  <w:style w:type="paragraph" w:styleId="AboutThisChapter">
    <w:name w:val="About This Chapter"/>
    <w:basedOn w:val="Heading2NoNumber"/>
    <w:qFormat/>
    <w:pPr>
      <w:spacing w:before="600" w:after="560"/>
    </w:pPr>
    <w:rPr/>
  </w:style>
  <w:style w:type="paragraph" w:styleId="ItemList">
    <w:name w:val="Item List"/>
    <w:qFormat/>
    <w:pPr>
      <w:widowControl/>
      <w:kinsoku w:val="true"/>
      <w:overflowPunct w:val="false"/>
      <w:autoSpaceDE w:val="true"/>
      <w:bidi w:val="0"/>
      <w:snapToGrid w:val="false"/>
      <w:spacing w:lineRule="atLeast" w:line="240" w:before="80" w:after="80"/>
      <w:jc w:val="left"/>
    </w:pPr>
    <w:rPr>
      <w:rFonts w:ascii="Times New Roman" w:hAnsi="Times New Roman" w:eastAsia="宋体" w:cs="Arial"/>
      <w:color w:val="00000A"/>
      <w:sz w:val="21"/>
      <w:szCs w:val="21"/>
      <w:lang w:val="en-US" w:eastAsia="zh-CN" w:bidi="ar-SA"/>
    </w:rPr>
  </w:style>
  <w:style w:type="paragraph" w:styleId="ItemListinTable">
    <w:name w:val="Item List in Table"/>
    <w:basedOn w:val="Normal"/>
    <w:qFormat/>
    <w:pPr>
      <w:spacing w:before="80" w:after="80"/>
    </w:pPr>
    <w:rPr/>
  </w:style>
  <w:style w:type="paragraph" w:styleId="ItemListText">
    <w:name w:val="Item List Text"/>
    <w:qFormat/>
    <w:pPr>
      <w:widowControl/>
      <w:kinsoku w:val="true"/>
      <w:overflowPunct w:val="false"/>
      <w:autoSpaceDE w:val="true"/>
      <w:bidi w:val="0"/>
      <w:snapToGrid w:val="false"/>
      <w:spacing w:lineRule="atLeast" w:line="240" w:before="80" w:after="80"/>
      <w:ind w:left="2126" w:right="0" w:hanging="0"/>
      <w:jc w:val="left"/>
    </w:pPr>
    <w:rPr>
      <w:rFonts w:ascii="Times New Roman" w:hAnsi="Times New Roman" w:eastAsia="宋体" w:cs="Times New Roman"/>
      <w:color w:val="00000A"/>
      <w:sz w:val="21"/>
      <w:szCs w:val="21"/>
      <w:lang w:val="en-US" w:eastAsia="zh-CN" w:bidi="ar-SA"/>
    </w:rPr>
  </w:style>
  <w:style w:type="paragraph" w:styleId="ItemStep">
    <w:name w:val="Item Step"/>
    <w:qFormat/>
    <w:pPr>
      <w:widowControl/>
      <w:numPr>
        <w:ilvl w:val="0"/>
        <w:numId w:val="0"/>
      </w:numPr>
      <w:kinsoku w:val="true"/>
      <w:overflowPunct w:val="false"/>
      <w:autoSpaceDE w:val="true"/>
      <w:bidi w:val="0"/>
      <w:snapToGrid w:val="false"/>
      <w:spacing w:lineRule="atLeast" w:line="240" w:before="80" w:after="80"/>
      <w:jc w:val="both"/>
      <w:outlineLvl w:val="6"/>
    </w:pPr>
    <w:rPr>
      <w:rFonts w:ascii="Times New Roman" w:hAnsi="Times New Roman" w:eastAsia="宋体" w:cs="Arial"/>
      <w:color w:val="00000A"/>
      <w:sz w:val="21"/>
      <w:szCs w:val="21"/>
      <w:lang w:val="en-US" w:eastAsia="zh-CN" w:bidi="ar-SA"/>
    </w:rPr>
  </w:style>
  <w:style w:type="paragraph" w:styleId="ManualTitle1">
    <w:name w:val="Manual Title1"/>
    <w:qFormat/>
    <w:pPr>
      <w:widowControl/>
      <w:kinsoku w:val="true"/>
      <w:overflowPunct w:val="false"/>
      <w:autoSpaceDE w:val="true"/>
      <w:bidi w:val="0"/>
      <w:jc w:val="left"/>
    </w:pPr>
    <w:rPr>
      <w:rFonts w:ascii="Arial" w:hAnsi="Arial" w:eastAsia="黑体" w:cs="Times New Roman"/>
      <w:color w:val="00000A"/>
      <w:sz w:val="30"/>
      <w:szCs w:val="20"/>
      <w:lang w:val="en-US" w:eastAsia="en-US" w:bidi="ar-SA"/>
    </w:rPr>
  </w:style>
  <w:style w:type="paragraph" w:styleId="CAUTIONHeading">
    <w:name w:val="CAUTION Heading"/>
    <w:basedOn w:val="Normal"/>
    <w:qFormat/>
    <w:pPr>
      <w:keepNext/>
      <w:pBdr>
        <w:top w:val="single" w:sz="12" w:space="4" w:color="00000A"/>
      </w:pBdr>
      <w:spacing w:before="80" w:after="80"/>
    </w:pPr>
    <w:rPr>
      <w:rFonts w:ascii="Book Antiqua" w:hAnsi="Book Antiqua" w:eastAsia="黑体"/>
      <w:bCs/>
    </w:rPr>
  </w:style>
  <w:style w:type="paragraph" w:styleId="NotesHeadinginTable">
    <w:name w:val="Notes Heading in Table"/>
    <w:qFormat/>
    <w:pPr>
      <w:keepNext/>
      <w:widowControl/>
      <w:kinsoku w:val="true"/>
      <w:overflowPunct w:val="false"/>
      <w:autoSpaceDE w:val="true"/>
      <w:bidi w:val="0"/>
      <w:snapToGrid w:val="false"/>
      <w:spacing w:lineRule="atLeast" w:line="240" w:before="80" w:after="40"/>
      <w:jc w:val="left"/>
    </w:pPr>
    <w:rPr>
      <w:rFonts w:ascii="Times New Roman" w:hAnsi="Times New Roman" w:eastAsia="黑体" w:cs="Arial"/>
      <w:bCs/>
      <w:color w:val="00000A"/>
      <w:sz w:val="18"/>
      <w:szCs w:val="18"/>
      <w:lang w:val="en-US" w:eastAsia="zh-CN" w:bidi="ar-SA"/>
    </w:rPr>
  </w:style>
  <w:style w:type="paragraph" w:styleId="CAUTIONText">
    <w:name w:val="CAUTION Text"/>
    <w:basedOn w:val="Normal"/>
    <w:qFormat/>
    <w:pPr>
      <w:keepLines/>
      <w:pBdr>
        <w:bottom w:val="single" w:sz="12" w:space="4" w:color="00000A"/>
      </w:pBdr>
      <w:spacing w:before="80" w:after="80"/>
    </w:pPr>
    <w:rPr>
      <w:rFonts w:eastAsia="KaiTi_GB2312"/>
      <w:iCs/>
    </w:rPr>
  </w:style>
  <w:style w:type="paragraph" w:styleId="NotesTextinTable">
    <w:name w:val="Notes Text in Table"/>
    <w:qFormat/>
    <w:pPr>
      <w:widowControl w:val="false"/>
      <w:kinsoku w:val="true"/>
      <w:overflowPunct w:val="false"/>
      <w:autoSpaceDE w:val="true"/>
      <w:bidi w:val="0"/>
      <w:snapToGrid w:val="false"/>
      <w:spacing w:lineRule="atLeast" w:line="240" w:before="40" w:after="80"/>
      <w:ind w:left="170" w:right="0" w:hanging="0"/>
      <w:jc w:val="left"/>
    </w:pPr>
    <w:rPr>
      <w:rFonts w:ascii="Times New Roman" w:hAnsi="Times New Roman" w:eastAsia="KaiTi_GB2312" w:cs="Arial"/>
      <w:iCs/>
      <w:color w:val="00000A"/>
      <w:sz w:val="18"/>
      <w:szCs w:val="18"/>
      <w:lang w:val="en-US" w:eastAsia="zh-CN" w:bidi="ar-SA"/>
    </w:rPr>
  </w:style>
  <w:style w:type="paragraph" w:styleId="CAUTIONTextList">
    <w:name w:val="CAUTION Text List"/>
    <w:basedOn w:val="CAUTIONText"/>
    <w:qFormat/>
    <w:pPr>
      <w:keepNext/>
    </w:pPr>
    <w:rPr/>
  </w:style>
  <w:style w:type="paragraph" w:styleId="Step">
    <w:name w:val="Step"/>
    <w:basedOn w:val="Normal"/>
    <w:qFormat/>
    <w:pPr>
      <w:numPr>
        <w:ilvl w:val="0"/>
        <w:numId w:val="0"/>
      </w:numPr>
      <w:ind w:left="1701" w:right="0" w:hanging="0"/>
      <w:outlineLvl w:val="5"/>
    </w:pPr>
    <w:rPr/>
  </w:style>
  <w:style w:type="paragraph" w:styleId="SubItemList">
    <w:name w:val="Sub Item List"/>
    <w:basedOn w:val="Normal"/>
    <w:qFormat/>
    <w:pPr>
      <w:spacing w:before="80" w:after="80"/>
    </w:pPr>
    <w:rPr/>
  </w:style>
  <w:style w:type="paragraph" w:styleId="SubItemListText">
    <w:name w:val="Sub Item List Text"/>
    <w:qFormat/>
    <w:pPr>
      <w:widowControl/>
      <w:kinsoku w:val="true"/>
      <w:overflowPunct w:val="false"/>
      <w:autoSpaceDE w:val="true"/>
      <w:bidi w:val="0"/>
      <w:snapToGrid w:val="false"/>
      <w:spacing w:lineRule="atLeast" w:line="240" w:before="80" w:after="80"/>
      <w:ind w:left="2410" w:right="0" w:hanging="0"/>
      <w:jc w:val="left"/>
    </w:pPr>
    <w:rPr>
      <w:rFonts w:ascii="Times New Roman" w:hAnsi="Times New Roman" w:eastAsia="宋体" w:cs="Times New Roman"/>
      <w:color w:val="00000A"/>
      <w:sz w:val="21"/>
      <w:szCs w:val="21"/>
      <w:lang w:val="en-US" w:eastAsia="zh-CN" w:bidi="ar-SA"/>
    </w:rPr>
  </w:style>
  <w:style w:type="paragraph" w:styleId="Style12">
    <w:name w:val="Title"/>
    <w:basedOn w:val="Normal"/>
    <w:qFormat/>
    <w:pPr>
      <w:numPr>
        <w:ilvl w:val="0"/>
        <w:numId w:val="0"/>
      </w:numPr>
      <w:spacing w:before="240" w:after="60"/>
      <w:ind w:left="1701" w:right="0" w:hanging="0"/>
      <w:jc w:val="center"/>
      <w:outlineLvl w:val="0"/>
    </w:pPr>
    <w:rPr>
      <w:rFonts w:ascii="Arial" w:hAnsi="Arial"/>
      <w:b/>
      <w:bCs/>
      <w:sz w:val="32"/>
      <w:szCs w:val="32"/>
    </w:rPr>
  </w:style>
  <w:style w:type="paragraph" w:styleId="TableDescription">
    <w:name w:val="Table Description"/>
    <w:basedOn w:val="Normal"/>
    <w:qFormat/>
    <w:pPr>
      <w:keepNext/>
      <w:spacing w:before="320" w:after="80"/>
    </w:pPr>
    <w:rPr>
      <w:rFonts w:eastAsia="黑体"/>
      <w:spacing w:val="-4"/>
    </w:rPr>
  </w:style>
  <w:style w:type="paragraph" w:styleId="TableNote">
    <w:name w:val="Table Note"/>
    <w:basedOn w:val="Normal"/>
    <w:qFormat/>
    <w:pPr>
      <w:spacing w:before="80" w:after="80"/>
    </w:pPr>
    <w:rPr>
      <w:sz w:val="18"/>
      <w:szCs w:val="18"/>
    </w:rPr>
  </w:style>
  <w:style w:type="paragraph" w:styleId="TerminalDisplay">
    <w:name w:val="Terminal Display"/>
    <w:qFormat/>
    <w:pPr>
      <w:widowControl/>
      <w:kinsoku w:val="true"/>
      <w:overflowPunct w:val="false"/>
      <w:autoSpaceDE w:val="true"/>
      <w:bidi w:val="0"/>
      <w:snapToGrid w:val="false"/>
      <w:spacing w:lineRule="atLeast" w:line="240"/>
      <w:ind w:left="1701" w:right="0" w:hanging="0"/>
      <w:jc w:val="left"/>
    </w:pPr>
    <w:rPr>
      <w:rFonts w:ascii="Courier New" w:hAnsi="Courier New" w:eastAsia="宋体" w:cs="Courier New"/>
      <w:color w:val="00000A"/>
      <w:spacing w:val="-1"/>
      <w:sz w:val="16"/>
      <w:szCs w:val="16"/>
      <w:lang w:val="en-US" w:eastAsia="zh-CN" w:bidi="ar-SA"/>
    </w:rPr>
  </w:style>
  <w:style w:type="paragraph" w:styleId="11">
    <w:name w:val="TOC 1"/>
    <w:basedOn w:val="Normal"/>
    <w:pPr>
      <w:spacing w:before="160" w:after="80"/>
      <w:ind w:left="0" w:right="0" w:hanging="0"/>
    </w:pPr>
    <w:rPr>
      <w:rFonts w:ascii="Book Antiqua" w:hAnsi="Book Antiqua" w:cs="Book Antiqua"/>
      <w:b/>
      <w:bCs/>
      <w:sz w:val="24"/>
      <w:szCs w:val="24"/>
    </w:rPr>
  </w:style>
  <w:style w:type="paragraph" w:styleId="21">
    <w:name w:val="TOC 2"/>
    <w:basedOn w:val="Normal"/>
    <w:pPr>
      <w:spacing w:before="80" w:after="80"/>
      <w:ind w:left="300" w:right="0" w:hanging="0"/>
    </w:pPr>
    <w:rPr>
      <w:sz w:val="20"/>
      <w:szCs w:val="20"/>
    </w:rPr>
  </w:style>
  <w:style w:type="paragraph" w:styleId="31">
    <w:name w:val="TOC 3"/>
    <w:basedOn w:val="Normal"/>
    <w:pPr>
      <w:spacing w:before="80" w:after="80"/>
      <w:ind w:left="450" w:right="0" w:hanging="0"/>
    </w:pPr>
    <w:rPr>
      <w:sz w:val="20"/>
      <w:szCs w:val="20"/>
    </w:rPr>
  </w:style>
  <w:style w:type="paragraph" w:styleId="41">
    <w:name w:val="TOC 4"/>
    <w:basedOn w:val="Normal"/>
    <w:autoRedefine/>
    <w:pPr>
      <w:tabs>
        <w:tab w:val="center" w:pos="10080" w:leader="none"/>
      </w:tabs>
      <w:overflowPunct w:val="false"/>
      <w:spacing w:lineRule="auto" w:line="240" w:before="0" w:after="0"/>
      <w:ind w:left="2540" w:right="0" w:hanging="0"/>
      <w:jc w:val="right"/>
    </w:pPr>
    <w:rPr>
      <w:sz w:val="20"/>
      <w:szCs w:val="20"/>
    </w:rPr>
  </w:style>
  <w:style w:type="paragraph" w:styleId="51">
    <w:name w:val="TOC 5"/>
    <w:basedOn w:val="Normal"/>
    <w:autoRedefine/>
    <w:pPr>
      <w:ind w:left="1680" w:right="0" w:hanging="0"/>
    </w:pPr>
    <w:rPr>
      <w:sz w:val="24"/>
    </w:rPr>
  </w:style>
  <w:style w:type="paragraph" w:styleId="61">
    <w:name w:val="TOC 6"/>
    <w:basedOn w:val="Normal"/>
    <w:autoRedefine/>
    <w:pPr>
      <w:ind w:left="2100" w:right="0" w:hanging="0"/>
    </w:pPr>
    <w:rPr>
      <w:sz w:val="24"/>
    </w:rPr>
  </w:style>
  <w:style w:type="paragraph" w:styleId="71">
    <w:name w:val="TOC 7"/>
    <w:basedOn w:val="Normal"/>
    <w:autoRedefine/>
    <w:pPr>
      <w:ind w:left="2520" w:right="0" w:hanging="0"/>
    </w:pPr>
    <w:rPr>
      <w:sz w:val="24"/>
    </w:rPr>
  </w:style>
  <w:style w:type="paragraph" w:styleId="81">
    <w:name w:val="TOC 8"/>
    <w:basedOn w:val="Normal"/>
    <w:autoRedefine/>
    <w:pPr>
      <w:ind w:left="2940" w:right="0" w:hanging="0"/>
    </w:pPr>
    <w:rPr>
      <w:sz w:val="24"/>
    </w:rPr>
  </w:style>
  <w:style w:type="paragraph" w:styleId="91">
    <w:name w:val="TOC 9"/>
    <w:basedOn w:val="Normal"/>
    <w:autoRedefine/>
    <w:pPr>
      <w:ind w:left="3360" w:right="0" w:hanging="0"/>
    </w:pPr>
    <w:rPr>
      <w:sz w:val="24"/>
    </w:rPr>
  </w:style>
  <w:style w:type="paragraph" w:styleId="Index1">
    <w:name w:val="index 1"/>
    <w:basedOn w:val="Normal"/>
    <w:autoRedefine/>
    <w:qFormat/>
    <w:pPr/>
    <w:rPr>
      <w:sz w:val="24"/>
    </w:rPr>
  </w:style>
  <w:style w:type="paragraph" w:styleId="Index2">
    <w:name w:val="index 2"/>
    <w:basedOn w:val="Normal"/>
    <w:autoRedefine/>
    <w:qFormat/>
    <w:pPr>
      <w:ind w:left="200" w:right="0" w:hanging="0"/>
    </w:pPr>
    <w:rPr>
      <w:sz w:val="24"/>
    </w:rPr>
  </w:style>
  <w:style w:type="paragraph" w:styleId="Index3">
    <w:name w:val="index 3"/>
    <w:basedOn w:val="Normal"/>
    <w:autoRedefine/>
    <w:qFormat/>
    <w:pPr>
      <w:ind w:left="400" w:right="0" w:hanging="0"/>
    </w:pPr>
    <w:rPr>
      <w:sz w:val="24"/>
    </w:rPr>
  </w:style>
  <w:style w:type="paragraph" w:styleId="Index5">
    <w:name w:val="index 5"/>
    <w:basedOn w:val="Normal"/>
    <w:autoRedefine/>
    <w:qFormat/>
    <w:pPr>
      <w:ind w:left="1050" w:right="0" w:hanging="210"/>
    </w:pPr>
    <w:rPr>
      <w:sz w:val="20"/>
      <w:szCs w:val="20"/>
    </w:rPr>
  </w:style>
  <w:style w:type="paragraph" w:styleId="Index6">
    <w:name w:val="index 6"/>
    <w:basedOn w:val="Normal"/>
    <w:autoRedefine/>
    <w:qFormat/>
    <w:pPr>
      <w:ind w:left="1260" w:right="0" w:hanging="210"/>
    </w:pPr>
    <w:rPr>
      <w:sz w:val="20"/>
      <w:szCs w:val="20"/>
    </w:rPr>
  </w:style>
  <w:style w:type="paragraph" w:styleId="Index7">
    <w:name w:val="index 7"/>
    <w:basedOn w:val="Normal"/>
    <w:autoRedefine/>
    <w:qFormat/>
    <w:pPr>
      <w:ind w:left="1470" w:right="0" w:hanging="210"/>
    </w:pPr>
    <w:rPr>
      <w:sz w:val="20"/>
      <w:szCs w:val="20"/>
    </w:rPr>
  </w:style>
  <w:style w:type="paragraph" w:styleId="Index8">
    <w:name w:val="index 8"/>
    <w:basedOn w:val="Normal"/>
    <w:autoRedefine/>
    <w:qFormat/>
    <w:pPr>
      <w:ind w:left="1680" w:right="0" w:hanging="210"/>
    </w:pPr>
    <w:rPr>
      <w:sz w:val="20"/>
      <w:szCs w:val="20"/>
    </w:rPr>
  </w:style>
  <w:style w:type="paragraph" w:styleId="Index9">
    <w:name w:val="index 9"/>
    <w:basedOn w:val="Normal"/>
    <w:autoRedefine/>
    <w:qFormat/>
    <w:pPr>
      <w:ind w:left="1890" w:right="0" w:hanging="210"/>
    </w:pPr>
    <w:rPr>
      <w:sz w:val="20"/>
      <w:szCs w:val="20"/>
    </w:rPr>
  </w:style>
  <w:style w:type="paragraph" w:styleId="Tableoffigures">
    <w:name w:val="table of figures"/>
    <w:basedOn w:val="Normal"/>
    <w:qFormat/>
    <w:pPr>
      <w:spacing w:before="160" w:after="120"/>
      <w:ind w:left="300" w:right="0" w:hanging="0"/>
    </w:pPr>
    <w:rPr>
      <w:sz w:val="20"/>
      <w:szCs w:val="20"/>
    </w:rPr>
  </w:style>
  <w:style w:type="paragraph" w:styleId="DocumentMap">
    <w:name w:val="Document Map"/>
    <w:basedOn w:val="Normal"/>
    <w:qFormat/>
    <w:pPr>
      <w:shd w:fill="000080" w:val="clear"/>
    </w:pPr>
    <w:rPr/>
  </w:style>
  <w:style w:type="paragraph" w:styleId="Style13">
    <w:name w:val="Footer"/>
    <w:basedOn w:val="HeadingLeft"/>
    <w:pPr>
      <w:spacing w:lineRule="atLeast" w:line="20" w:before="200" w:after="200"/>
      <w:jc w:val="center"/>
    </w:pPr>
    <w:rPr>
      <w:rFonts w:cs="Times New Roman"/>
      <w:b/>
      <w:bCs/>
      <w:sz w:val="2"/>
      <w:szCs w:val="2"/>
    </w:rPr>
  </w:style>
  <w:style w:type="paragraph" w:styleId="TerminalDisplayinTable">
    <w:name w:val="Terminal Display in Table"/>
    <w:qFormat/>
    <w:pPr>
      <w:widowControl w:val="false"/>
      <w:kinsoku w:val="true"/>
      <w:overflowPunct w:val="false"/>
      <w:autoSpaceDE w:val="true"/>
      <w:bidi w:val="0"/>
      <w:snapToGrid w:val="false"/>
      <w:spacing w:lineRule="atLeast" w:line="240" w:before="80" w:after="80"/>
      <w:jc w:val="left"/>
    </w:pPr>
    <w:rPr>
      <w:rFonts w:ascii="Courier New" w:hAnsi="Courier New" w:eastAsia="宋体" w:cs="Courier New"/>
      <w:color w:val="00000A"/>
      <w:spacing w:val="-1"/>
      <w:sz w:val="16"/>
      <w:szCs w:val="16"/>
      <w:lang w:val="en-US" w:eastAsia="zh-CN" w:bidi="ar-SA"/>
    </w:rPr>
  </w:style>
  <w:style w:type="paragraph" w:styleId="Style14">
    <w:name w:val="Header"/>
    <w:basedOn w:val="Normal"/>
    <w:pPr>
      <w:tabs>
        <w:tab w:val="center" w:pos="4153" w:leader="none"/>
        <w:tab w:val="right" w:pos="8306" w:leader="none"/>
      </w:tabs>
      <w:spacing w:lineRule="atLeast" w:line="20" w:before="0" w:after="0"/>
      <w:ind w:left="0" w:right="0" w:hanging="0"/>
      <w:jc w:val="right"/>
    </w:pPr>
    <w:rPr>
      <w:sz w:val="2"/>
      <w:szCs w:val="2"/>
    </w:rPr>
  </w:style>
  <w:style w:type="paragraph" w:styleId="CopyrightDeclaration">
    <w:name w:val="Copyright Declaration"/>
    <w:qFormat/>
    <w:pPr>
      <w:widowControl/>
      <w:kinsoku w:val="true"/>
      <w:overflowPunct w:val="false"/>
      <w:autoSpaceDE w:val="true"/>
      <w:bidi w:val="0"/>
      <w:spacing w:before="80" w:after="80"/>
      <w:jc w:val="left"/>
    </w:pPr>
    <w:rPr>
      <w:rFonts w:ascii="Arial" w:hAnsi="Arial" w:eastAsia="黑体" w:cs="Times New Roman"/>
      <w:color w:val="00000A"/>
      <w:sz w:val="36"/>
      <w:szCs w:val="20"/>
      <w:lang w:val="en-US" w:eastAsia="zh-CN" w:bidi="ar-SA"/>
    </w:rPr>
  </w:style>
  <w:style w:type="paragraph" w:styleId="Style15">
    <w:name w:val="表格内容"/>
    <w:basedOn w:val="Normal"/>
    <w:qFormat/>
    <w:pPr/>
    <w:rPr/>
  </w:style>
  <w:style w:type="paragraph" w:styleId="Style16">
    <w:name w:val="表格标题"/>
    <w:basedOn w:val="Normal"/>
    <w:qFormat/>
    <w:pPr>
      <w:keepNext/>
      <w:widowControl w:val="false"/>
      <w:spacing w:before="80" w:after="80"/>
      <w:ind w:left="0" w:right="0" w:hanging="0"/>
    </w:pPr>
    <w:rPr>
      <w:rFonts w:ascii="Book Antiqua" w:hAnsi="Book Antiqua" w:eastAsia="黑体" w:cs="Book Antiqua"/>
      <w:bCs/>
    </w:rPr>
  </w:style>
  <w:style w:type="paragraph" w:styleId="TableText">
    <w:name w:val="Table Text"/>
    <w:basedOn w:val="Normal"/>
    <w:qFormat/>
    <w:pPr>
      <w:widowControl w:val="false"/>
      <w:spacing w:before="80" w:after="80"/>
      <w:ind w:left="0" w:right="0" w:hanging="0"/>
    </w:pPr>
    <w:rPr/>
  </w:style>
  <w:style w:type="paragraph" w:styleId="HeadingMiddle">
    <w:name w:val="Heading Middle"/>
    <w:qFormat/>
    <w:pPr>
      <w:widowControl/>
      <w:kinsoku w:val="true"/>
      <w:overflowPunct w:val="false"/>
      <w:autoSpaceDE w:val="true"/>
      <w:bidi w:val="0"/>
      <w:snapToGrid w:val="false"/>
      <w:spacing w:lineRule="atLeast" w:line="240"/>
      <w:jc w:val="center"/>
    </w:pPr>
    <w:rPr>
      <w:rFonts w:ascii="Times New Roman" w:hAnsi="Times New Roman" w:eastAsia="宋体" w:cs="Arial"/>
      <w:color w:val="00000A"/>
      <w:sz w:val="21"/>
      <w:szCs w:val="20"/>
      <w:lang w:val="en-US" w:eastAsia="zh-CN" w:bidi="ar-SA"/>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false"/>
      <w:autoSpaceDE w:val="true"/>
      <w:bidi w:val="0"/>
      <w:snapToGrid w:val="false"/>
      <w:spacing w:before="160" w:after="160"/>
      <w:ind w:left="1701" w:right="0" w:hanging="0"/>
      <w:jc w:val="left"/>
    </w:pPr>
    <w:rPr>
      <w:rFonts w:ascii="Courier New" w:hAnsi="Courier New" w:eastAsia="宋体" w:cs="Courier New"/>
      <w:color w:val="00000A"/>
      <w:sz w:val="24"/>
      <w:szCs w:val="24"/>
      <w:lang w:val="en-US" w:eastAsia="zh-CN" w:bidi="ar-SA"/>
    </w:rPr>
  </w:style>
  <w:style w:type="paragraph" w:styleId="Footnotetext">
    <w:name w:val="footnote text"/>
    <w:basedOn w:val="Normal"/>
    <w:qFormat/>
    <w:pPr/>
    <w:rPr>
      <w:sz w:val="18"/>
      <w:szCs w:val="18"/>
    </w:rPr>
  </w:style>
  <w:style w:type="paragraph" w:styleId="BalloonText">
    <w:name w:val="Balloon Text"/>
    <w:basedOn w:val="Normal"/>
    <w:qFormat/>
    <w:pPr/>
    <w:rPr>
      <w:sz w:val="18"/>
      <w:szCs w:val="18"/>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Index4">
    <w:name w:val="index 4"/>
    <w:basedOn w:val="Normal"/>
    <w:autoRedefine/>
    <w:qFormat/>
    <w:pPr>
      <w:ind w:left="1260" w:right="0" w:hanging="0"/>
    </w:pPr>
    <w:rPr/>
  </w:style>
  <w:style w:type="paragraph" w:styleId="Indexheading">
    <w:name w:val="index heading"/>
    <w:basedOn w:val="Normal"/>
    <w:qFormat/>
    <w:pPr/>
    <w:rPr>
      <w:rFonts w:ascii="Arial" w:hAnsi="Arial"/>
      <w:b/>
      <w:bCs/>
    </w:rPr>
  </w:style>
  <w:style w:type="paragraph" w:styleId="Caption">
    <w:name w:val="caption"/>
    <w:basedOn w:val="Normal"/>
    <w:qFormat/>
    <w:pPr>
      <w:spacing w:before="152" w:after="160"/>
    </w:pPr>
    <w:rPr>
      <w:rFonts w:ascii="Arial" w:hAnsi="Arial" w:eastAsia="黑体"/>
      <w:sz w:val="20"/>
      <w:szCs w:val="20"/>
    </w:rPr>
  </w:style>
  <w:style w:type="paragraph" w:styleId="Endnotetext">
    <w:name w:val="endnote text"/>
    <w:basedOn w:val="Normal"/>
    <w:qFormat/>
    <w:pPr/>
    <w:rPr/>
  </w:style>
  <w:style w:type="paragraph" w:styleId="Tableofauthorities">
    <w:name w:val="table of authorities"/>
    <w:basedOn w:val="Normal"/>
    <w:qFormat/>
    <w:pPr>
      <w:ind w:left="420" w:right="0" w:hanging="0"/>
    </w:pPr>
    <w:rPr/>
  </w:style>
  <w:style w:type="paragraph" w:styleId="Toaheading">
    <w:name w:val="toa heading"/>
    <w:basedOn w:val="Normal"/>
    <w:qFormat/>
    <w:pPr>
      <w:spacing w:before="120" w:after="160"/>
    </w:pPr>
    <w:rPr>
      <w:rFonts w:ascii="Arial" w:hAnsi="Arial"/>
    </w:rPr>
  </w:style>
  <w:style w:type="paragraph" w:styleId="Contents">
    <w:name w:val="Contents"/>
    <w:basedOn w:val="Heading1NoNumber"/>
    <w:qFormat/>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Style17">
    <w:name w:val="Salutation"/>
    <w:basedOn w:val="Normal"/>
    <w:pPr/>
    <w:rPr/>
  </w:style>
  <w:style w:type="paragraph" w:styleId="PlainText">
    <w:name w:val="Plain Text"/>
    <w:basedOn w:val="Normal"/>
    <w:qFormat/>
    <w:pPr/>
    <w:rPr>
      <w:rFonts w:ascii="宋体" w:hAnsi="宋体" w:cs="Courier New"/>
    </w:rPr>
  </w:style>
  <w:style w:type="paragraph" w:styleId="EmailSignature">
    <w:name w:val="E-mail Signature"/>
    <w:basedOn w:val="Normal"/>
    <w:qFormat/>
    <w:pPr/>
    <w:rPr/>
  </w:style>
  <w:style w:type="paragraph" w:styleId="Style18">
    <w:name w:val="Subtitle"/>
    <w:basedOn w:val="Normal"/>
    <w:qFormat/>
    <w:pPr>
      <w:numPr>
        <w:ilvl w:val="0"/>
        <w:numId w:val="0"/>
      </w:numPr>
      <w:spacing w:lineRule="atLeast" w:line="312" w:before="240" w:after="60"/>
      <w:ind w:left="1701" w:right="0" w:hanging="0"/>
      <w:jc w:val="center"/>
      <w:outlineLvl w:val="1"/>
    </w:pPr>
    <w:rPr>
      <w:rFonts w:ascii="Arial" w:hAnsi="Arial"/>
      <w:b/>
      <w:bCs/>
      <w:sz w:val="32"/>
      <w:szCs w:val="32"/>
    </w:rPr>
  </w:style>
  <w:style w:type="paragraph" w:styleId="Envelopereturn">
    <w:name w:val="envelope return"/>
    <w:basedOn w:val="Normal"/>
    <w:qFormat/>
    <w:pPr/>
    <w:rPr>
      <w:rFonts w:ascii="Arial" w:hAnsi="Arial"/>
    </w:rPr>
  </w:style>
  <w:style w:type="paragraph" w:styleId="Closing">
    <w:name w:val="Closing"/>
    <w:basedOn w:val="Normal"/>
    <w:qFormat/>
    <w:pPr>
      <w:ind w:left="100" w:right="0" w:hanging="0"/>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ListContinue">
    <w:name w:val="List Continue"/>
    <w:basedOn w:val="Normal"/>
    <w:qFormat/>
    <w:pPr>
      <w:spacing w:before="160" w:after="120"/>
      <w:ind w:left="420" w:right="0" w:hanging="0"/>
    </w:pPr>
    <w:rPr/>
  </w:style>
  <w:style w:type="paragraph" w:styleId="ListContinue2">
    <w:name w:val="List Continue 2"/>
    <w:basedOn w:val="Normal"/>
    <w:qFormat/>
    <w:pPr>
      <w:spacing w:before="160" w:after="120"/>
      <w:ind w:left="840" w:right="0" w:hanging="0"/>
    </w:pPr>
    <w:rPr/>
  </w:style>
  <w:style w:type="paragraph" w:styleId="ListContinue3">
    <w:name w:val="List Continue 3"/>
    <w:basedOn w:val="Normal"/>
    <w:qFormat/>
    <w:pPr>
      <w:spacing w:before="160" w:after="120"/>
      <w:ind w:left="1260" w:right="0" w:hanging="0"/>
    </w:pPr>
    <w:rPr/>
  </w:style>
  <w:style w:type="paragraph" w:styleId="ListContinue4">
    <w:name w:val="List Continue 4"/>
    <w:basedOn w:val="Normal"/>
    <w:qFormat/>
    <w:pPr>
      <w:spacing w:before="160" w:after="120"/>
      <w:ind w:left="1680" w:right="0" w:hanging="0"/>
    </w:pPr>
    <w:rPr/>
  </w:style>
  <w:style w:type="paragraph" w:styleId="ListContinue5">
    <w:name w:val="List Continue 5"/>
    <w:basedOn w:val="Normal"/>
    <w:qFormat/>
    <w:pPr>
      <w:spacing w:before="160" w:after="120"/>
      <w:ind w:left="2100" w:right="0" w:hanging="0"/>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NormalWeb">
    <w:name w:val="Normal (Web)"/>
    <w:basedOn w:val="Normal"/>
    <w:qFormat/>
    <w:pPr/>
    <w:rPr>
      <w:rFonts w:cs="Times New Roman"/>
    </w:rPr>
  </w:style>
  <w:style w:type="paragraph" w:styleId="Style19">
    <w:name w:val="Signature"/>
    <w:basedOn w:val="Normal"/>
    <w:pPr>
      <w:ind w:left="100" w:right="0" w:hanging="0"/>
    </w:pPr>
    <w:rPr/>
  </w:style>
  <w:style w:type="paragraph" w:styleId="Date">
    <w:name w:val="Date"/>
    <w:basedOn w:val="Normal"/>
    <w:qFormat/>
    <w:pPr>
      <w:ind w:left="100" w:right="0" w:hanging="0"/>
    </w:pPr>
    <w:rPr/>
  </w:style>
  <w:style w:type="paragraph" w:styleId="BlockText">
    <w:name w:val="Block Text"/>
    <w:basedOn w:val="Normal"/>
    <w:qFormat/>
    <w:pPr>
      <w:spacing w:before="160" w:after="120"/>
      <w:ind w:left="1440" w:right="1440" w:hanging="0"/>
    </w:pPr>
    <w:rPr/>
  </w:style>
  <w:style w:type="paragraph" w:styleId="Envelopeaddress">
    <w:name w:val="envelope address"/>
    <w:basedOn w:val="Normal"/>
    <w:qFormat/>
    <w:pPr>
      <w:ind w:left="100" w:right="0" w:hanging="0"/>
    </w:pPr>
    <w:rPr>
      <w:rFonts w:ascii="Arial" w:hAnsi="Arial"/>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fill="CCCCCC" w:val="clear"/>
      <w:ind w:left="1080" w:right="0" w:hanging="1080"/>
    </w:pPr>
    <w:rPr>
      <w:rFonts w:ascii="Arial" w:hAnsi="Arial"/>
    </w:rPr>
  </w:style>
  <w:style w:type="paragraph" w:styleId="Style20">
    <w:name w:val="Body Text Indent"/>
    <w:basedOn w:val="Normal"/>
    <w:pPr>
      <w:spacing w:before="160" w:after="120"/>
      <w:ind w:left="420" w:right="0" w:hanging="0"/>
    </w:pPr>
    <w:rPr/>
  </w:style>
  <w:style w:type="paragraph" w:styleId="BodyTextFirstIndent2">
    <w:name w:val="Body Text First Indent 2"/>
    <w:basedOn w:val="Style20"/>
    <w:qFormat/>
    <w:pPr>
      <w:ind w:left="420" w:right="0" w:firstLine="420"/>
    </w:pPr>
    <w:rPr/>
  </w:style>
  <w:style w:type="paragraph" w:styleId="NormalIndent">
    <w:name w:val="Normal Indent"/>
    <w:basedOn w:val="Normal"/>
    <w:qFormat/>
    <w:pPr>
      <w:ind w:left="1701" w:right="0" w:firstLine="420"/>
    </w:pPr>
    <w:rPr/>
  </w:style>
  <w:style w:type="paragraph" w:styleId="BodyText2">
    <w:name w:val="Body Text 2"/>
    <w:basedOn w:val="Normal"/>
    <w:qFormat/>
    <w:pPr>
      <w:spacing w:lineRule="auto" w:line="480" w:before="160" w:after="120"/>
    </w:pPr>
    <w:rPr/>
  </w:style>
  <w:style w:type="paragraph" w:styleId="BodyText3">
    <w:name w:val="Body Text 3"/>
    <w:basedOn w:val="Normal"/>
    <w:qFormat/>
    <w:pPr>
      <w:spacing w:before="160" w:after="120"/>
    </w:pPr>
    <w:rPr>
      <w:sz w:val="16"/>
      <w:szCs w:val="16"/>
    </w:rPr>
  </w:style>
  <w:style w:type="paragraph" w:styleId="BodyTextIndent2">
    <w:name w:val="Body Text Indent 2"/>
    <w:basedOn w:val="Normal"/>
    <w:qFormat/>
    <w:pPr>
      <w:spacing w:lineRule="auto" w:line="480" w:before="160" w:after="120"/>
      <w:ind w:left="420" w:right="0" w:hanging="0"/>
    </w:pPr>
    <w:rPr/>
  </w:style>
  <w:style w:type="paragraph" w:styleId="BodyTextIndent3">
    <w:name w:val="Body Text Indent 3"/>
    <w:basedOn w:val="Normal"/>
    <w:qFormat/>
    <w:pPr>
      <w:spacing w:before="160" w:after="120"/>
      <w:ind w:left="420" w:right="0" w:hanging="0"/>
    </w:pPr>
    <w:rPr>
      <w:sz w:val="16"/>
      <w:szCs w:val="16"/>
    </w:rPr>
  </w:style>
  <w:style w:type="paragraph" w:styleId="NoteHeading">
    <w:name w:val="Note Heading"/>
    <w:basedOn w:val="Normal"/>
    <w:qFormat/>
    <w:pPr>
      <w:jc w:val="center"/>
    </w:pPr>
    <w:rPr/>
  </w:style>
  <w:style w:type="paragraph" w:styleId="ItemStepinTable">
    <w:name w:val="Item Step in Table"/>
    <w:qFormat/>
    <w:pPr>
      <w:widowControl/>
      <w:kinsoku w:val="true"/>
      <w:overflowPunct w:val="false"/>
      <w:autoSpaceDE w:val="true"/>
      <w:bidi w:val="0"/>
      <w:spacing w:before="40" w:after="40"/>
      <w:jc w:val="left"/>
    </w:pPr>
    <w:rPr>
      <w:rFonts w:ascii="Times New Roman" w:hAnsi="Times New Roman" w:eastAsia="宋体" w:cs="Arial"/>
      <w:color w:val="00000A"/>
      <w:sz w:val="22"/>
      <w:szCs w:val="22"/>
      <w:lang w:val="en-US" w:eastAsia="zh-CN" w:bidi="ar-SA"/>
    </w:rPr>
  </w:style>
  <w:style w:type="paragraph" w:styleId="End">
    <w:name w:val="End"/>
    <w:basedOn w:val="Normal"/>
    <w:qFormat/>
    <w:pPr>
      <w:spacing w:before="160" w:after="400"/>
    </w:pPr>
    <w:rPr>
      <w:b/>
    </w:rPr>
  </w:style>
  <w:style w:type="paragraph" w:styleId="12">
    <w:name w:val="样式1"/>
    <w:basedOn w:val="End"/>
    <w:qFormat/>
    <w:pPr/>
    <w:rPr>
      <w:b w:val="false"/>
    </w:rPr>
  </w:style>
  <w:style w:type="paragraph" w:styleId="NotesTextListinTable">
    <w:name w:val="Notes Text List in Table"/>
    <w:qFormat/>
    <w:pPr>
      <w:widowControl/>
      <w:kinsoku w:val="true"/>
      <w:overflowPunct w:val="false"/>
      <w:autoSpaceDE w:val="true"/>
      <w:bidi w:val="0"/>
      <w:spacing w:lineRule="atLeast" w:line="200" w:before="40" w:after="80"/>
      <w:jc w:val="both"/>
    </w:pPr>
    <w:rPr>
      <w:rFonts w:ascii="Times New Roman" w:hAnsi="Times New Roman" w:eastAsia="KaiTi_GB2312" w:cs="KaiTi_GB2312"/>
      <w:color w:val="00000A"/>
      <w:sz w:val="18"/>
      <w:szCs w:val="18"/>
      <w:lang w:val="en-US" w:eastAsia="zh-CN" w:bidi="ar-SA"/>
    </w:rPr>
  </w:style>
  <w:style w:type="paragraph" w:styleId="NotesHeading">
    <w:name w:val="Notes Heading"/>
    <w:basedOn w:val="CAUTIONHeading"/>
    <w:qFormat/>
    <w:pPr>
      <w:spacing w:before="80" w:after="40"/>
    </w:pPr>
    <w:rPr>
      <w:sz w:val="18"/>
      <w:szCs w:val="18"/>
    </w:rPr>
  </w:style>
  <w:style w:type="paragraph" w:styleId="NotesText">
    <w:name w:val="Notes Text"/>
    <w:basedOn w:val="CAUTIONText"/>
    <w:qFormat/>
    <w:pPr>
      <w:spacing w:lineRule="atLeast" w:line="200" w:before="40" w:after="80"/>
      <w:ind w:left="2075" w:right="0" w:hanging="0"/>
    </w:pPr>
    <w:rPr>
      <w:sz w:val="18"/>
      <w:szCs w:val="18"/>
    </w:rPr>
  </w:style>
  <w:style w:type="paragraph" w:styleId="NotesTextList">
    <w:name w:val="Notes Text List"/>
    <w:basedOn w:val="CAUTIONTextList"/>
    <w:qFormat/>
    <w:pPr>
      <w:spacing w:lineRule="atLeast" w:line="200" w:before="40" w:after="80"/>
    </w:pPr>
    <w:rPr>
      <w:sz w:val="18"/>
      <w:szCs w:val="18"/>
    </w:rPr>
  </w:style>
  <w:style w:type="paragraph" w:styleId="BlockLabelinAppendix">
    <w:name w:val="Block Label in Appendix"/>
    <w:basedOn w:val="BlockLabel"/>
    <w:qFormat/>
    <w:pPr/>
    <w:rPr/>
  </w:style>
  <w:style w:type="paragraph" w:styleId="FigureDescriptioninAppendix">
    <w:name w:val="Figure Description in Appendix"/>
    <w:basedOn w:val="Figure"/>
    <w:next w:val="Figure"/>
    <w:qFormat/>
    <w:pPr/>
    <w:rPr/>
  </w:style>
  <w:style w:type="paragraph" w:styleId="ItemStepinAppendix">
    <w:name w:val="Item Step in Appendix"/>
    <w:basedOn w:val="ItemStep"/>
    <w:qFormat/>
    <w:pPr>
      <w:numPr>
        <w:ilvl w:val="0"/>
        <w:numId w:val="0"/>
      </w:numPr>
      <w:outlineLvl w:val="5"/>
    </w:pPr>
    <w:rPr/>
  </w:style>
  <w:style w:type="paragraph" w:styleId="StepinAppendix">
    <w:name w:val="Step in Appendix"/>
    <w:basedOn w:val="Step"/>
    <w:qFormat/>
    <w:pPr>
      <w:numPr>
        <w:ilvl w:val="0"/>
        <w:numId w:val="0"/>
      </w:numPr>
      <w:ind w:left="1701" w:right="0" w:hanging="0"/>
      <w:outlineLvl w:val="4"/>
    </w:pPr>
    <w:rPr/>
  </w:style>
  <w:style w:type="paragraph" w:styleId="Cover2">
    <w:name w:val="Cover 2"/>
    <w:qFormat/>
    <w:pPr>
      <w:widowControl/>
      <w:kinsoku w:val="true"/>
      <w:overflowPunct w:val="false"/>
      <w:autoSpaceDE w:val="true"/>
      <w:bidi w:val="0"/>
      <w:snapToGrid w:val="false"/>
      <w:jc w:val="left"/>
    </w:pPr>
    <w:rPr>
      <w:rFonts w:ascii="Arial" w:hAnsi="Arial" w:eastAsia="黑体" w:cs="Arial"/>
      <w:color w:val="00000A"/>
      <w:sz w:val="32"/>
      <w:szCs w:val="32"/>
      <w:lang w:val="en-US" w:eastAsia="en-US" w:bidi="ar-SA"/>
    </w:rPr>
  </w:style>
  <w:style w:type="paragraph" w:styleId="CoverText">
    <w:name w:val="Cover Text"/>
    <w:qFormat/>
    <w:pPr>
      <w:widowControl/>
      <w:kinsoku w:val="true"/>
      <w:overflowPunct w:val="false"/>
      <w:autoSpaceDE w:val="true"/>
      <w:bidi w:val="0"/>
      <w:snapToGrid w:val="false"/>
      <w:spacing w:lineRule="atLeast" w:line="240" w:before="80" w:after="80"/>
      <w:jc w:val="both"/>
    </w:pPr>
    <w:rPr>
      <w:rFonts w:ascii="Arial" w:hAnsi="Arial" w:eastAsia="宋体" w:cs="Arial"/>
      <w:color w:val="00000A"/>
      <w:sz w:val="21"/>
      <w:szCs w:val="20"/>
      <w:lang w:val="en-US" w:eastAsia="zh-CN" w:bidi="ar-SA"/>
    </w:rPr>
  </w:style>
  <w:style w:type="paragraph" w:styleId="Cover3">
    <w:name w:val="Cover 3"/>
    <w:basedOn w:val="Normal"/>
    <w:qFormat/>
    <w:pPr>
      <w:widowControl w:val="false"/>
      <w:spacing w:before="80" w:after="80"/>
      <w:ind w:left="0" w:right="0" w:hanging="0"/>
    </w:pPr>
    <w:rPr>
      <w:rFonts w:ascii="Arial" w:hAnsi="Arial" w:eastAsia="黑体"/>
      <w:b/>
      <w:bCs/>
      <w:spacing w:val="-4"/>
      <w:sz w:val="22"/>
      <w:szCs w:val="22"/>
    </w:rPr>
  </w:style>
  <w:style w:type="paragraph" w:styleId="TOC1">
    <w:name w:val="TOC 标题1"/>
    <w:qFormat/>
    <w:pPr>
      <w:keepNext/>
      <w:widowControl/>
      <w:kinsoku w:val="true"/>
      <w:overflowPunct w:val="false"/>
      <w:autoSpaceDE w:val="true"/>
      <w:bidi w:val="0"/>
      <w:snapToGrid w:val="false"/>
      <w:spacing w:before="480" w:after="360"/>
      <w:jc w:val="center"/>
    </w:pPr>
    <w:rPr>
      <w:rFonts w:ascii="Arial" w:hAnsi="Arial" w:eastAsia="黑体" w:cs="Arial"/>
      <w:color w:val="00000A"/>
      <w:sz w:val="36"/>
      <w:szCs w:val="36"/>
      <w:lang w:val="en-US" w:eastAsia="zh-CN" w:bidi="ar-SA"/>
    </w:rPr>
  </w:style>
  <w:style w:type="paragraph" w:styleId="Command">
    <w:name w:val="Command"/>
    <w:qFormat/>
    <w:pPr>
      <w:widowControl/>
      <w:kinsoku w:val="true"/>
      <w:overflowPunct w:val="false"/>
      <w:autoSpaceDE w:val="true"/>
      <w:bidi w:val="0"/>
      <w:spacing w:before="160" w:after="160"/>
      <w:jc w:val="left"/>
    </w:pPr>
    <w:rPr>
      <w:rFonts w:ascii="Arial" w:hAnsi="Arial" w:eastAsia="黑体" w:cs="Arial"/>
      <w:color w:val="00000A"/>
      <w:sz w:val="21"/>
      <w:szCs w:val="21"/>
      <w:lang w:val="en-US" w:eastAsia="zh-CN" w:bidi="ar-SA"/>
    </w:rPr>
  </w:style>
  <w:style w:type="paragraph" w:styleId="Outline">
    <w:name w:val="Outline"/>
    <w:basedOn w:val="Normal"/>
    <w:qFormat/>
    <w:pPr>
      <w:spacing w:lineRule="atLeast" w:line="200" w:before="80" w:after="80"/>
      <w:ind w:left="709" w:right="0" w:hanging="0"/>
      <w:jc w:val="both"/>
    </w:pPr>
    <w:rPr>
      <w:i/>
      <w:color w:val="0000FF"/>
      <w:sz w:val="18"/>
      <w:szCs w:val="18"/>
    </w:rPr>
  </w:style>
  <w:style w:type="paragraph" w:styleId="TableDescriptioninAppendix">
    <w:name w:val="Table Description in Appendix"/>
    <w:basedOn w:val="TableDescription"/>
    <w:qFormat/>
    <w:pPr/>
    <w:rPr/>
  </w:style>
  <w:style w:type="paragraph" w:styleId="Code">
    <w:name w:val="Code"/>
    <w:basedOn w:val="Normal"/>
    <w:qFormat/>
    <w:pPr>
      <w:widowControl w:val="false"/>
      <w:spacing w:lineRule="auto" w:line="360" w:before="0" w:after="0"/>
    </w:pPr>
    <w:rPr>
      <w:rFonts w:ascii="Courier New" w:hAnsi="Courier New"/>
      <w:sz w:val="18"/>
    </w:rPr>
  </w:style>
  <w:style w:type="paragraph" w:styleId="CopyrightDeclaration1">
    <w:name w:val="Copyright Declaration1"/>
    <w:qFormat/>
    <w:pPr>
      <w:widowControl/>
      <w:kinsoku w:val="true"/>
      <w:overflowPunct w:val="false"/>
      <w:autoSpaceDE w:val="true"/>
      <w:bidi w:val="0"/>
      <w:spacing w:before="80" w:after="80"/>
      <w:jc w:val="left"/>
    </w:pPr>
    <w:rPr>
      <w:rFonts w:ascii="Arial" w:hAnsi="Arial" w:eastAsia="黑体" w:cs="Times New Roman"/>
      <w:color w:val="00000A"/>
      <w:sz w:val="36"/>
      <w:szCs w:val="20"/>
      <w:lang w:val="en-US" w:eastAsia="zh-CN" w:bidi="ar-SA"/>
    </w:rPr>
  </w:style>
  <w:style w:type="paragraph" w:styleId="Cover31">
    <w:name w:val="Cover3"/>
    <w:qFormat/>
    <w:pPr>
      <w:widowControl/>
      <w:kinsoku w:val="true"/>
      <w:overflowPunct w:val="false"/>
      <w:autoSpaceDE w:val="true"/>
      <w:bidi w:val="0"/>
      <w:snapToGrid w:val="false"/>
      <w:spacing w:lineRule="atLeast" w:line="240" w:before="80" w:after="80"/>
      <w:jc w:val="left"/>
    </w:pPr>
    <w:rPr>
      <w:rFonts w:ascii="Arial" w:hAnsi="Arial" w:eastAsia="黑体" w:cs="Arial"/>
      <w:color w:val="00000A"/>
      <w:sz w:val="32"/>
      <w:szCs w:val="32"/>
      <w:lang w:val="en-US" w:eastAsia="en-US" w:bidi="ar-SA"/>
    </w:rPr>
  </w:style>
  <w:style w:type="paragraph" w:styleId="Cover41">
    <w:name w:val="Cover4"/>
    <w:basedOn w:val="Normal"/>
    <w:qFormat/>
    <w:pPr>
      <w:ind w:left="0" w:right="0" w:hanging="0"/>
    </w:pPr>
    <w:rPr>
      <w:rFonts w:ascii="Arial" w:hAnsi="Arial" w:eastAsia="Arial"/>
      <w:b/>
      <w:bCs/>
      <w:sz w:val="24"/>
      <w:szCs w:val="24"/>
    </w:rPr>
  </w:style>
  <w:style w:type="paragraph" w:styleId="SubItemListTextTD">
    <w:name w:val="Sub Item List Text TD"/>
    <w:basedOn w:val="TerminalDisplay"/>
    <w:qFormat/>
    <w:pPr>
      <w:ind w:left="2410" w:right="0" w:hanging="0"/>
    </w:pPr>
    <w:rPr/>
  </w:style>
  <w:style w:type="paragraph" w:styleId="ItemlistTextTD">
    <w:name w:val="Item list Text TD"/>
    <w:basedOn w:val="TerminalDisplay"/>
    <w:qFormat/>
    <w:pPr>
      <w:ind w:left="2126" w:right="0" w:hanging="0"/>
    </w:pPr>
    <w:rPr/>
  </w:style>
  <w:style w:type="paragraph" w:styleId="Style21">
    <w:name w:val="表格列标题"/>
    <w:basedOn w:val="Normal"/>
    <w:qFormat/>
    <w:pPr>
      <w:keepNext/>
      <w:widowControl w:val="false"/>
      <w:snapToGrid w:val="true"/>
      <w:spacing w:lineRule="auto" w:line="240" w:before="0" w:after="0"/>
      <w:ind w:left="0" w:right="0" w:hanging="0"/>
      <w:jc w:val="center"/>
    </w:pPr>
    <w:rPr>
      <w:rFonts w:cs="Times New Roman"/>
      <w:b/>
      <w:szCs w:val="20"/>
    </w:rPr>
  </w:style>
  <w:style w:type="paragraph" w:styleId="Style22">
    <w:name w:val="备注说明"/>
    <w:basedOn w:val="Normal"/>
    <w:qFormat/>
    <w:pPr>
      <w:keepNext/>
      <w:widowControl w:val="false"/>
      <w:snapToGrid w:val="true"/>
      <w:spacing w:lineRule="auto" w:line="360" w:before="0" w:after="0"/>
      <w:ind w:left="1134" w:right="0" w:hanging="0"/>
      <w:jc w:val="both"/>
    </w:pPr>
    <w:rPr>
      <w:rFonts w:eastAsia="KaiTi_GB2312" w:cs="Times New Roman"/>
      <w:szCs w:val="20"/>
    </w:rPr>
  </w:style>
  <w:style w:type="paragraph" w:styleId="Style23">
    <w:name w:val="章节标题"/>
    <w:basedOn w:val="Normal"/>
    <w:qFormat/>
    <w:pPr>
      <w:keepNext/>
      <w:widowControl w:val="false"/>
      <w:tabs>
        <w:tab w:val="left" w:pos="0" w:leader="none"/>
      </w:tabs>
      <w:snapToGrid w:val="true"/>
      <w:spacing w:lineRule="auto" w:line="240" w:before="300" w:after="300"/>
      <w:ind w:left="0" w:right="0" w:hanging="0"/>
      <w:jc w:val="center"/>
    </w:pPr>
    <w:rPr>
      <w:rFonts w:ascii="Arial" w:hAnsi="Arial" w:eastAsia="黑体"/>
      <w:sz w:val="30"/>
      <w:szCs w:val="20"/>
    </w:rPr>
  </w:style>
  <w:style w:type="paragraph" w:styleId="Style24">
    <w:name w:val="表号去除自动编号"/>
    <w:basedOn w:val="Normal"/>
    <w:qFormat/>
    <w:pPr>
      <w:keepNext/>
      <w:widowControl w:val="false"/>
      <w:snapToGrid w:val="true"/>
      <w:spacing w:lineRule="auto" w:line="360" w:before="0" w:after="0"/>
      <w:ind w:left="0" w:right="0" w:hanging="0"/>
      <w:jc w:val="center"/>
    </w:pPr>
    <w:rPr>
      <w:rFonts w:ascii="宋体" w:hAnsi="宋体" w:cs="Times New Roman"/>
      <w:szCs w:val="20"/>
    </w:rPr>
  </w:style>
  <w:style w:type="paragraph" w:styleId="Style25">
    <w:name w:val="代码样式"/>
    <w:basedOn w:val="Normal"/>
    <w:qFormat/>
    <w:pPr>
      <w:keepNext/>
      <w:snapToGrid w:val="true"/>
      <w:spacing w:lineRule="auto" w:line="240" w:before="0" w:after="0"/>
      <w:ind w:left="482" w:right="0" w:hanging="0"/>
    </w:pPr>
    <w:rPr>
      <w:rFonts w:ascii="Courier New" w:hAnsi="Courier New" w:cs="Courier New"/>
      <w:sz w:val="18"/>
      <w:szCs w:val="18"/>
    </w:rPr>
  </w:style>
  <w:style w:type="paragraph" w:styleId="Style26">
    <w:name w:val="参考资料清单"/>
    <w:basedOn w:val="Normal"/>
    <w:qFormat/>
    <w:pPr>
      <w:keepNext/>
      <w:widowControl w:val="false"/>
      <w:snapToGrid w:val="true"/>
      <w:spacing w:lineRule="auto" w:line="360" w:before="0" w:after="0"/>
      <w:ind w:left="0" w:right="0" w:hanging="0"/>
      <w:jc w:val="both"/>
    </w:pPr>
    <w:rPr>
      <w:rFonts w:ascii="Arial" w:hAnsi="Arial" w:cs="Times New Roman"/>
    </w:rPr>
  </w:style>
  <w:style w:type="paragraph" w:styleId="Style27">
    <w:name w:val="图号去除自动编号"/>
    <w:basedOn w:val="Normal"/>
    <w:qFormat/>
    <w:pPr>
      <w:keepNext/>
      <w:widowControl w:val="false"/>
      <w:snapToGrid w:val="true"/>
      <w:spacing w:lineRule="auto" w:line="360" w:before="105" w:after="0"/>
      <w:ind w:left="0" w:right="0" w:firstLine="425"/>
      <w:jc w:val="center"/>
    </w:pPr>
    <w:rPr>
      <w:rFonts w:cs="Times New Roman"/>
      <w:szCs w:val="20"/>
    </w:rPr>
  </w:style>
  <w:style w:type="paragraph" w:styleId="Style28">
    <w:name w:val="项目符号"/>
    <w:basedOn w:val="Normal"/>
    <w:qFormat/>
    <w:pPr>
      <w:keepNext/>
      <w:widowControl w:val="false"/>
      <w:snapToGrid w:val="true"/>
      <w:spacing w:lineRule="auto" w:line="360" w:before="0" w:after="0"/>
      <w:ind w:left="0" w:right="0" w:hanging="0"/>
    </w:pPr>
    <w:rPr>
      <w:rFonts w:cs="Times New Roman"/>
      <w:szCs w:val="20"/>
    </w:rPr>
  </w:style>
  <w:style w:type="paragraph" w:styleId="Style29">
    <w:name w:val="表号"/>
    <w:basedOn w:val="Normal"/>
    <w:qFormat/>
    <w:pPr>
      <w:keepNext/>
      <w:keepLines/>
      <w:widowControl w:val="false"/>
      <w:snapToGrid w:val="true"/>
      <w:spacing w:lineRule="auto" w:line="360" w:before="0" w:after="0"/>
      <w:jc w:val="center"/>
    </w:pPr>
    <w:rPr>
      <w:rFonts w:ascii="Arial" w:hAnsi="Arial" w:cs="Times New Roman"/>
      <w:sz w:val="18"/>
      <w:szCs w:val="18"/>
    </w:rPr>
  </w:style>
  <w:style w:type="paragraph" w:styleId="Char6">
    <w:name w:val="表头样式 Char"/>
    <w:basedOn w:val="Normal"/>
    <w:qFormat/>
    <w:pPr>
      <w:keepNext/>
      <w:widowControl w:val="false"/>
      <w:snapToGrid w:val="true"/>
      <w:spacing w:lineRule="auto" w:line="240" w:before="0" w:after="0"/>
      <w:ind w:left="0" w:right="0" w:hanging="0"/>
      <w:jc w:val="center"/>
    </w:pPr>
    <w:rPr>
      <w:rFonts w:ascii="Arial" w:hAnsi="Arial" w:cs="Times New Roman"/>
      <w:b/>
    </w:rPr>
  </w:style>
  <w:style w:type="paragraph" w:styleId="Style30">
    <w:name w:val="页脚样式"/>
    <w:basedOn w:val="Normal"/>
    <w:qFormat/>
    <w:pPr>
      <w:keepNext/>
      <w:widowControl w:val="false"/>
      <w:snapToGrid w:val="true"/>
      <w:spacing w:lineRule="auto" w:line="360" w:before="0" w:after="0"/>
      <w:ind w:left="0" w:right="0" w:hanging="0"/>
    </w:pPr>
    <w:rPr>
      <w:rFonts w:cs="Times New Roman"/>
      <w:sz w:val="18"/>
      <w:szCs w:val="20"/>
    </w:rPr>
  </w:style>
  <w:style w:type="paragraph" w:styleId="WordPro">
    <w:name w:val="图表目录(WordPro)"/>
    <w:basedOn w:val="Normal"/>
    <w:qFormat/>
    <w:pPr>
      <w:keepNext/>
      <w:widowControl w:val="false"/>
      <w:snapToGrid w:val="true"/>
      <w:spacing w:lineRule="auto" w:line="360" w:before="300" w:after="150"/>
      <w:ind w:left="0" w:right="0" w:hanging="0"/>
      <w:jc w:val="center"/>
    </w:pPr>
    <w:rPr>
      <w:rFonts w:ascii="黑体" w:hAnsi="黑体" w:eastAsia="黑体" w:cs="Times New Roman"/>
      <w:sz w:val="30"/>
      <w:szCs w:val="20"/>
    </w:rPr>
  </w:style>
  <w:style w:type="paragraph" w:styleId="Style31">
    <w:name w:val="封面华为技术"/>
    <w:basedOn w:val="Normal"/>
    <w:qFormat/>
    <w:pPr>
      <w:keepNext/>
      <w:widowControl w:val="false"/>
      <w:snapToGrid w:val="true"/>
      <w:spacing w:lineRule="auto" w:line="360" w:before="0" w:after="0"/>
      <w:ind w:left="0" w:right="0" w:hanging="0"/>
      <w:jc w:val="center"/>
    </w:pPr>
    <w:rPr>
      <w:rFonts w:ascii="Arial" w:hAnsi="Arial" w:eastAsia="黑体" w:cs="Times New Roman"/>
      <w:sz w:val="32"/>
      <w:szCs w:val="32"/>
    </w:rPr>
  </w:style>
  <w:style w:type="paragraph" w:styleId="Style32">
    <w:name w:val="Footnote Text"/>
    <w:basedOn w:val="Normal"/>
    <w:pPr>
      <w:keepNext/>
      <w:widowControl w:val="false"/>
      <w:snapToGrid w:val="true"/>
      <w:spacing w:lineRule="auto" w:line="240" w:before="0" w:after="90"/>
      <w:ind w:left="0" w:right="0" w:hanging="0"/>
    </w:pPr>
    <w:rPr>
      <w:rFonts w:cs="Times New Roman"/>
      <w:sz w:val="18"/>
      <w:szCs w:val="20"/>
    </w:rPr>
  </w:style>
  <w:style w:type="paragraph" w:styleId="Style33">
    <w:name w:val="页眉密级样式"/>
    <w:basedOn w:val="Normal"/>
    <w:qFormat/>
    <w:pPr>
      <w:keepNext/>
      <w:widowControl w:val="false"/>
      <w:snapToGrid w:val="true"/>
      <w:spacing w:lineRule="auto" w:line="240" w:before="0" w:after="0"/>
      <w:ind w:left="0" w:right="0" w:hanging="0"/>
      <w:jc w:val="right"/>
    </w:pPr>
    <w:rPr>
      <w:rFonts w:cs="Times New Roman"/>
      <w:sz w:val="18"/>
      <w:szCs w:val="20"/>
    </w:rPr>
  </w:style>
  <w:style w:type="paragraph" w:styleId="Char7">
    <w:name w:val="编写建议 Char"/>
    <w:basedOn w:val="Normal"/>
    <w:qFormat/>
    <w:pPr>
      <w:keepNext/>
      <w:widowControl w:val="false"/>
      <w:snapToGrid w:val="true"/>
      <w:spacing w:lineRule="auto" w:line="360" w:before="0" w:after="0"/>
      <w:ind w:left="0" w:right="0" w:firstLine="200"/>
    </w:pPr>
    <w:rPr>
      <w:rFonts w:cs="Times New Roman"/>
      <w:i/>
      <w:color w:val="0000FF"/>
      <w:szCs w:val="20"/>
    </w:rPr>
  </w:style>
  <w:style w:type="paragraph" w:styleId="Style34">
    <w:name w:val="封面表格文本"/>
    <w:basedOn w:val="Normal"/>
    <w:qFormat/>
    <w:pPr>
      <w:keepNext/>
      <w:widowControl w:val="false"/>
      <w:snapToGrid w:val="true"/>
      <w:spacing w:lineRule="auto" w:line="240" w:before="0" w:after="0"/>
      <w:ind w:left="0" w:right="0" w:hanging="0"/>
      <w:jc w:val="center"/>
    </w:pPr>
    <w:rPr>
      <w:rFonts w:ascii="Arial" w:hAnsi="Arial" w:cs="Times New Roman"/>
    </w:rPr>
  </w:style>
  <w:style w:type="paragraph" w:styleId="Style35">
    <w:name w:val="封面文档标题"/>
    <w:basedOn w:val="Normal"/>
    <w:qFormat/>
    <w:pPr>
      <w:keepNext/>
      <w:widowControl w:val="false"/>
      <w:snapToGrid w:val="true"/>
      <w:spacing w:lineRule="auto" w:line="360" w:before="0" w:after="0"/>
      <w:ind w:left="0" w:right="0" w:hanging="0"/>
      <w:jc w:val="center"/>
    </w:pPr>
    <w:rPr>
      <w:rFonts w:ascii="Arial" w:hAnsi="Arial" w:eastAsia="黑体" w:cs="Times New Roman"/>
      <w:bCs/>
      <w:sz w:val="44"/>
      <w:szCs w:val="44"/>
    </w:rPr>
  </w:style>
  <w:style w:type="paragraph" w:styleId="Style36">
    <w:name w:val="目录页编号文本样式"/>
    <w:basedOn w:val="Normal"/>
    <w:qFormat/>
    <w:pPr>
      <w:keepNext/>
      <w:widowControl w:val="false"/>
      <w:snapToGrid w:val="true"/>
      <w:spacing w:lineRule="auto" w:line="240" w:before="0" w:after="0"/>
      <w:ind w:left="0" w:right="0" w:hanging="0"/>
      <w:jc w:val="right"/>
    </w:pPr>
    <w:rPr>
      <w:rFonts w:cs="Times New Roman"/>
      <w:szCs w:val="20"/>
    </w:rPr>
  </w:style>
  <w:style w:type="paragraph" w:styleId="Style37">
    <w:name w:val="页眉文档名称样式"/>
    <w:basedOn w:val="Normal"/>
    <w:qFormat/>
    <w:pPr>
      <w:keepNext/>
      <w:widowControl w:val="false"/>
      <w:snapToGrid w:val="true"/>
      <w:spacing w:lineRule="auto" w:line="240" w:before="0" w:after="0"/>
      <w:ind w:left="0" w:right="0" w:hanging="0"/>
    </w:pPr>
    <w:rPr>
      <w:rFonts w:cs="Times New Roman"/>
      <w:sz w:val="18"/>
      <w:szCs w:val="20"/>
    </w:rPr>
  </w:style>
  <w:style w:type="paragraph" w:styleId="WordPro1">
    <w:name w:val="正文首行缩进(WordPro)"/>
    <w:basedOn w:val="Normal"/>
    <w:qFormat/>
    <w:pPr>
      <w:keepNext/>
      <w:widowControl w:val="false"/>
      <w:snapToGrid w:val="true"/>
      <w:spacing w:lineRule="auto" w:line="360" w:before="0" w:after="0"/>
      <w:ind w:left="1134" w:right="0" w:hanging="0"/>
      <w:jc w:val="both"/>
    </w:pPr>
    <w:rPr>
      <w:rFonts w:cs="Times New Roman"/>
      <w:szCs w:val="20"/>
    </w:rPr>
  </w:style>
  <w:style w:type="paragraph" w:styleId="Style38">
    <w:name w:val="关键词"/>
    <w:qFormat/>
    <w:pPr>
      <w:widowControl w:val="false"/>
      <w:kinsoku w:val="true"/>
      <w:overflowPunct w:val="false"/>
      <w:autoSpaceDE w:val="true"/>
      <w:bidi w:val="0"/>
      <w:jc w:val="left"/>
    </w:pPr>
    <w:rPr>
      <w:rFonts w:ascii="Times New Roman" w:hAnsi="Times New Roman" w:eastAsia="宋体" w:cs="Times New Roman"/>
      <w:color w:val="00000A"/>
      <w:sz w:val="21"/>
      <w:szCs w:val="20"/>
      <w:lang w:val="en-US" w:eastAsia="zh-CN" w:bidi="ar-SA"/>
    </w:rPr>
  </w:style>
  <w:style w:type="paragraph" w:styleId="Style39">
    <w:name w:val="修订记录"/>
    <w:basedOn w:val="Normal"/>
    <w:qFormat/>
    <w:pPr>
      <w:keepNext/>
      <w:snapToGrid w:val="true"/>
      <w:spacing w:lineRule="auto" w:line="360" w:before="300" w:after="150"/>
      <w:ind w:left="0" w:right="0" w:hanging="0"/>
      <w:jc w:val="center"/>
    </w:pPr>
    <w:rPr>
      <w:rFonts w:ascii="Arial" w:hAnsi="Arial" w:eastAsia="黑体" w:cs="Times New Roman"/>
      <w:sz w:val="32"/>
      <w:szCs w:val="32"/>
    </w:rPr>
  </w:style>
  <w:style w:type="paragraph" w:styleId="Style40">
    <w:name w:val="目录"/>
    <w:basedOn w:val="Normal"/>
    <w:qFormat/>
    <w:pPr>
      <w:keepNext/>
      <w:widowControl w:val="false"/>
      <w:snapToGrid w:val="true"/>
      <w:spacing w:lineRule="auto" w:line="240" w:before="480" w:after="360"/>
      <w:ind w:left="0" w:right="0" w:hanging="0"/>
      <w:jc w:val="center"/>
    </w:pPr>
    <w:rPr>
      <w:rFonts w:ascii="Arial" w:hAnsi="Arial" w:eastAsia="黑体" w:cs="Times New Roman"/>
      <w:sz w:val="32"/>
      <w:szCs w:val="32"/>
    </w:rPr>
  </w:style>
  <w:style w:type="paragraph" w:styleId="Style41">
    <w:name w:val="图号"/>
    <w:basedOn w:val="Normal"/>
    <w:qFormat/>
    <w:pPr>
      <w:keepNext/>
      <w:widowControl w:val="false"/>
      <w:snapToGrid w:val="true"/>
      <w:spacing w:lineRule="auto" w:line="360" w:before="105" w:after="0"/>
      <w:jc w:val="center"/>
    </w:pPr>
    <w:rPr>
      <w:rFonts w:ascii="Arial" w:hAnsi="Arial" w:cs="Times New Roman"/>
      <w:sz w:val="18"/>
      <w:szCs w:val="18"/>
    </w:rPr>
  </w:style>
  <w:style w:type="paragraph" w:styleId="Style42">
    <w:name w:val="文档标题"/>
    <w:basedOn w:val="Normal"/>
    <w:qFormat/>
    <w:pPr>
      <w:keepNext/>
      <w:widowControl w:val="false"/>
      <w:tabs>
        <w:tab w:val="left" w:pos="0" w:leader="none"/>
      </w:tabs>
      <w:snapToGrid w:val="true"/>
      <w:spacing w:lineRule="auto" w:line="240" w:before="300" w:after="300"/>
      <w:ind w:left="0" w:right="0" w:hanging="0"/>
      <w:jc w:val="center"/>
    </w:pPr>
    <w:rPr>
      <w:rFonts w:ascii="Arial" w:hAnsi="Arial" w:eastAsia="黑体" w:cs="Times New Roman"/>
      <w:sz w:val="32"/>
      <w:szCs w:val="32"/>
    </w:rPr>
  </w:style>
  <w:style w:type="paragraph" w:styleId="Style43">
    <w:name w:val="摘要"/>
    <w:basedOn w:val="Normal"/>
    <w:qFormat/>
    <w:pPr>
      <w:keepNext/>
      <w:tabs>
        <w:tab w:val="left" w:pos="907" w:leader="none"/>
      </w:tabs>
      <w:snapToGrid w:val="true"/>
      <w:spacing w:lineRule="auto" w:line="360" w:before="0" w:after="0"/>
      <w:ind w:left="879" w:right="0" w:hanging="879"/>
      <w:jc w:val="both"/>
    </w:pPr>
    <w:rPr>
      <w:rFonts w:ascii="Arial" w:hAnsi="Arial" w:cs="Times New Roman"/>
      <w:b/>
    </w:rPr>
  </w:style>
  <w:style w:type="paragraph" w:styleId="Style44">
    <w:name w:val="表格文本"/>
    <w:basedOn w:val="Normal"/>
    <w:qFormat/>
    <w:pPr>
      <w:keepNext/>
      <w:widowControl w:val="false"/>
      <w:tabs>
        <w:tab w:val="decimal" w:pos="0" w:leader="none"/>
      </w:tabs>
      <w:snapToGrid w:val="true"/>
      <w:spacing w:lineRule="auto" w:line="240" w:before="0" w:after="0"/>
      <w:ind w:left="0" w:right="0" w:hanging="0"/>
    </w:pPr>
    <w:rPr>
      <w:rFonts w:ascii="Arial" w:hAnsi="Arial" w:cs="Times New Roman"/>
    </w:rPr>
  </w:style>
  <w:style w:type="paragraph" w:styleId="Style45">
    <w:name w:val="缺省文本"/>
    <w:basedOn w:val="Normal"/>
    <w:qFormat/>
    <w:pPr>
      <w:keepNext/>
      <w:widowControl w:val="false"/>
      <w:snapToGrid w:val="true"/>
      <w:spacing w:lineRule="auto" w:line="360" w:before="0" w:after="0"/>
      <w:ind w:left="0" w:right="0" w:hanging="0"/>
    </w:pPr>
    <w:rPr>
      <w:rFonts w:ascii="Arial" w:hAnsi="Arial" w:cs="Times New Roman"/>
    </w:rPr>
  </w:style>
  <w:style w:type="paragraph" w:styleId="Style46">
    <w:name w:val="参考资料清单+倾斜+蓝色"/>
    <w:basedOn w:val="Normal"/>
    <w:qFormat/>
    <w:pPr>
      <w:keepNext/>
      <w:widowControl w:val="false"/>
      <w:snapToGrid w:val="true"/>
      <w:spacing w:lineRule="auto" w:line="360" w:before="0" w:after="0"/>
      <w:ind w:left="0" w:right="0" w:hanging="0"/>
      <w:jc w:val="both"/>
    </w:pPr>
    <w:rPr>
      <w:rFonts w:ascii="Arial" w:hAnsi="Arial" w:cs="Times New Roman"/>
      <w:i/>
      <w:iCs/>
      <w:color w:val="0000FF"/>
    </w:rPr>
  </w:style>
  <w:style w:type="paragraph" w:styleId="Style47">
    <w:name w:val="图样式"/>
    <w:basedOn w:val="Normal"/>
    <w:qFormat/>
    <w:pPr>
      <w:keepNext/>
      <w:snapToGrid w:val="true"/>
      <w:spacing w:lineRule="auto" w:line="360" w:before="80" w:after="80"/>
      <w:ind w:left="0" w:right="0" w:hanging="0"/>
      <w:jc w:val="center"/>
    </w:pPr>
    <w:rPr>
      <w:rFonts w:cs="Times New Roman"/>
      <w:sz w:val="20"/>
      <w:szCs w:val="20"/>
    </w:rPr>
  </w:style>
  <w:style w:type="paragraph" w:styleId="Style48">
    <w:name w:val="注示头"/>
    <w:basedOn w:val="Normal"/>
    <w:qFormat/>
    <w:pPr>
      <w:keepNext/>
      <w:widowControl w:val="false"/>
      <w:pBdr>
        <w:top w:val="single" w:sz="4" w:space="1" w:color="000001"/>
      </w:pBdr>
      <w:snapToGrid w:val="true"/>
      <w:spacing w:lineRule="auto" w:line="360" w:before="0" w:after="0"/>
      <w:ind w:left="0" w:right="0" w:hanging="0"/>
      <w:jc w:val="both"/>
    </w:pPr>
    <w:rPr>
      <w:rFonts w:ascii="Arial" w:hAnsi="Arial" w:eastAsia="黑体" w:cs="Times New Roman"/>
      <w:sz w:val="18"/>
    </w:rPr>
  </w:style>
  <w:style w:type="paragraph" w:styleId="Style49">
    <w:name w:val="注示文本"/>
    <w:basedOn w:val="Normal"/>
    <w:qFormat/>
    <w:pPr>
      <w:keepNext/>
      <w:widowControl w:val="false"/>
      <w:pBdr>
        <w:bottom w:val="single" w:sz="4" w:space="1" w:color="000001"/>
      </w:pBdr>
      <w:snapToGrid w:val="true"/>
      <w:spacing w:lineRule="auto" w:line="360" w:before="0" w:after="0"/>
      <w:ind w:left="0" w:right="0" w:firstLine="360"/>
      <w:jc w:val="both"/>
    </w:pPr>
    <w:rPr>
      <w:rFonts w:ascii="Arial" w:hAnsi="Arial" w:eastAsia="KaiTi_GB2312" w:cs="Times New Roman"/>
      <w:sz w:val="18"/>
      <w:szCs w:val="18"/>
    </w:rPr>
  </w:style>
  <w:style w:type="paragraph" w:styleId="Char21">
    <w:name w:val="样式 编写建议 Char + 首行缩进:  2 字符"/>
    <w:basedOn w:val="Char7"/>
    <w:qFormat/>
    <w:pPr>
      <w:ind w:left="0" w:right="0" w:firstLine="420"/>
    </w:pPr>
    <w:rPr>
      <w:rFonts w:cs="宋体"/>
      <w:iCs/>
    </w:rPr>
  </w:style>
  <w:style w:type="paragraph" w:styleId="CharCharCharCharChar2">
    <w:name w:val="默认段落字体 Char Char Char Char Char"/>
    <w:basedOn w:val="DocumentMap"/>
    <w:autoRedefine/>
    <w:qFormat/>
    <w:pPr>
      <w:keepNext/>
      <w:widowControl w:val="false"/>
      <w:numPr>
        <w:ilvl w:val="0"/>
        <w:numId w:val="0"/>
      </w:numPr>
      <w:shd w:fill="000080" w:val="clear"/>
      <w:snapToGrid w:val="true"/>
      <w:spacing w:lineRule="exact" w:line="436" w:before="0" w:after="0"/>
      <w:ind w:left="357" w:right="0" w:hanging="0"/>
      <w:outlineLvl w:val="3"/>
    </w:pPr>
    <w:rPr>
      <w:rFonts w:ascii="Tahoma" w:hAnsi="Tahoma" w:cs="Times New Roman"/>
      <w:b/>
      <w:sz w:val="24"/>
      <w:szCs w:val="24"/>
    </w:rPr>
  </w:style>
  <w:style w:type="paragraph" w:styleId="Style50">
    <w:name w:val="表格题注"/>
    <w:qFormat/>
    <w:pPr>
      <w:keepLines/>
      <w:widowControl/>
      <w:kinsoku w:val="true"/>
      <w:overflowPunct w:val="false"/>
      <w:autoSpaceDE w:val="true"/>
      <w:bidi w:val="0"/>
      <w:spacing w:before="240" w:after="0"/>
      <w:ind w:left="1089" w:right="0" w:hanging="369"/>
      <w:jc w:val="center"/>
    </w:pPr>
    <w:rPr>
      <w:rFonts w:ascii="Arial" w:hAnsi="Arial" w:eastAsia="宋体" w:cs="Times New Roman"/>
      <w:color w:val="00000A"/>
      <w:sz w:val="18"/>
      <w:szCs w:val="18"/>
      <w:lang w:val="en-US" w:eastAsia="zh-CN" w:bidi="ar-SA"/>
    </w:rPr>
  </w:style>
  <w:style w:type="paragraph" w:styleId="Style51">
    <w:name w:val="插图题注"/>
    <w:qFormat/>
    <w:pPr>
      <w:widowControl/>
      <w:kinsoku w:val="true"/>
      <w:overflowPunct w:val="false"/>
      <w:autoSpaceDE w:val="true"/>
      <w:bidi w:val="0"/>
      <w:spacing w:before="0" w:after="240"/>
      <w:ind w:left="1089" w:right="0" w:hanging="369"/>
      <w:jc w:val="center"/>
    </w:pPr>
    <w:rPr>
      <w:rFonts w:ascii="Arial" w:hAnsi="Arial" w:eastAsia="宋体" w:cs="Times New Roman"/>
      <w:color w:val="00000A"/>
      <w:sz w:val="18"/>
      <w:szCs w:val="18"/>
      <w:lang w:val="en-US" w:eastAsia="zh-CN" w:bidi="ar-SA"/>
    </w:rPr>
  </w:style>
  <w:style w:type="paragraph" w:styleId="ParaCharCharCharCharCharCharCharCharCharChar">
    <w:name w:val="默认段落字体 Para Char Char Char Char Char Char Char Char Char Char"/>
    <w:basedOn w:val="DocumentMap"/>
    <w:autoRedefine/>
    <w:qFormat/>
    <w:pPr>
      <w:widowControl w:val="false"/>
      <w:numPr>
        <w:ilvl w:val="0"/>
        <w:numId w:val="0"/>
      </w:numPr>
      <w:shd w:fill="000080" w:val="clear"/>
      <w:snapToGrid w:val="true"/>
      <w:spacing w:lineRule="exact" w:line="436" w:before="0" w:after="0"/>
      <w:ind w:left="357" w:right="0" w:hanging="0"/>
      <w:jc w:val="both"/>
      <w:outlineLvl w:val="3"/>
    </w:pPr>
    <w:rPr>
      <w:rFonts w:ascii="Tahoma" w:hAnsi="Tahoma" w:cs="Times New Roman"/>
      <w:b/>
      <w:sz w:val="24"/>
      <w:szCs w:val="24"/>
    </w:rPr>
  </w:style>
  <w:style w:type="paragraph" w:styleId="Itemlist1">
    <w:name w:val="item list"/>
    <w:basedOn w:val="ListBullet"/>
    <w:autoRedefine/>
    <w:qFormat/>
    <w:pPr>
      <w:tabs>
        <w:tab w:val="left" w:pos="1559" w:leader="none"/>
      </w:tabs>
      <w:snapToGrid w:val="true"/>
      <w:spacing w:lineRule="auto" w:line="360" w:before="0" w:after="0"/>
      <w:ind w:left="1559" w:right="0" w:hanging="0"/>
    </w:pPr>
    <w:rPr>
      <w:rFonts w:ascii="宋体" w:hAnsi="宋体" w:cs="Times New Roman"/>
      <w:szCs w:val="20"/>
    </w:rPr>
  </w:style>
  <w:style w:type="paragraph" w:styleId="Figuredescriptionwithoutautonumbering">
    <w:name w:val="figure description without auto numbering"/>
    <w:basedOn w:val="Normal"/>
    <w:autoRedefine/>
    <w:qFormat/>
    <w:pPr>
      <w:snapToGrid w:val="true"/>
      <w:spacing w:lineRule="auto" w:line="360" w:before="105" w:after="0"/>
      <w:ind w:left="-110" w:right="10" w:firstLine="425"/>
      <w:jc w:val="center"/>
    </w:pPr>
    <w:rPr>
      <w:rFonts w:cs="Times New Roman"/>
      <w:szCs w:val="20"/>
    </w:rPr>
  </w:style>
  <w:style w:type="paragraph" w:styleId="Style52">
    <w:name w:val="表头文本"/>
    <w:qFormat/>
    <w:pPr>
      <w:widowControl/>
      <w:kinsoku w:val="true"/>
      <w:overflowPunct w:val="false"/>
      <w:autoSpaceDE w:val="true"/>
      <w:bidi w:val="0"/>
      <w:jc w:val="center"/>
    </w:pPr>
    <w:rPr>
      <w:rFonts w:ascii="Arial" w:hAnsi="Arial" w:eastAsia="宋体" w:cs="Times New Roman"/>
      <w:b/>
      <w:color w:val="00000A"/>
      <w:sz w:val="21"/>
      <w:szCs w:val="21"/>
      <w:lang w:val="en-US" w:eastAsia="zh-CN" w:bidi="ar-SA"/>
    </w:rPr>
  </w:style>
  <w:style w:type="paragraph" w:styleId="Style53">
    <w:name w:val="正文（首行不缩进）"/>
    <w:basedOn w:val="Normal"/>
    <w:qFormat/>
    <w:pPr>
      <w:widowControl w:val="false"/>
      <w:snapToGrid w:val="true"/>
      <w:spacing w:lineRule="auto" w:line="300" w:before="0" w:after="0"/>
      <w:ind w:left="0" w:right="0" w:hanging="0"/>
    </w:pPr>
    <w:rPr>
      <w:rFonts w:ascii="宋体" w:hAnsi="宋体" w:cs="Times New Roman"/>
    </w:rPr>
  </w:style>
  <w:style w:type="paragraph" w:styleId="Style54">
    <w:name w:val="编写建议"/>
    <w:basedOn w:val="Normal"/>
    <w:qFormat/>
    <w:pPr>
      <w:widowControl w:val="false"/>
      <w:snapToGrid w:val="true"/>
      <w:spacing w:lineRule="auto" w:line="300" w:before="0" w:after="0"/>
      <w:ind w:left="0" w:right="0" w:firstLine="420"/>
    </w:pPr>
    <w:rPr>
      <w:rFonts w:ascii="Arial" w:hAnsi="Arial"/>
      <w:i/>
      <w:color w:val="0000FF"/>
    </w:rPr>
  </w:style>
  <w:style w:type="paragraph" w:styleId="Style55">
    <w:name w:val="封面标题"/>
    <w:basedOn w:val="Normal"/>
    <w:autoRedefine/>
    <w:qFormat/>
    <w:pPr>
      <w:widowControl w:val="false"/>
      <w:snapToGrid w:val="true"/>
      <w:spacing w:lineRule="auto" w:line="360" w:before="0" w:after="0"/>
      <w:ind w:left="0" w:right="0" w:hanging="0"/>
      <w:jc w:val="center"/>
    </w:pPr>
    <w:rPr>
      <w:rFonts w:eastAsia="黑体" w:cs="黑体"/>
      <w:b/>
      <w:bCs/>
      <w:color w:val="000000"/>
      <w:sz w:val="48"/>
      <w:szCs w:val="44"/>
    </w:rPr>
  </w:style>
  <w:style w:type="paragraph" w:styleId="Style56">
    <w:name w:val="表头样式"/>
    <w:basedOn w:val="Normal"/>
    <w:qFormat/>
    <w:pPr>
      <w:widowControl w:val="false"/>
      <w:snapToGrid w:val="true"/>
      <w:spacing w:lineRule="auto" w:line="240" w:before="0" w:after="0"/>
      <w:ind w:left="0" w:right="0" w:hanging="0"/>
      <w:jc w:val="center"/>
    </w:pPr>
    <w:rPr>
      <w:rFonts w:cs="Times New Roman"/>
      <w:b/>
      <w:szCs w:val="20"/>
    </w:rPr>
  </w:style>
  <w:style w:type="paragraph" w:styleId="CoName">
    <w:name w:val="Co. Name"/>
    <w:basedOn w:val="Normal"/>
    <w:qFormat/>
    <w:pPr>
      <w:widowControl w:val="false"/>
      <w:snapToGrid w:val="true"/>
      <w:spacing w:lineRule="auto" w:line="360" w:before="0" w:after="120"/>
      <w:ind w:left="0" w:right="0" w:hanging="0"/>
      <w:jc w:val="center"/>
    </w:pPr>
    <w:rPr>
      <w:rFonts w:ascii="Arial" w:hAnsi="Arial" w:eastAsia="黑体"/>
      <w:sz w:val="32"/>
      <w:szCs w:val="32"/>
    </w:rPr>
  </w:style>
  <w:style w:type="paragraph" w:styleId="Copyright">
    <w:name w:val="Copyright"/>
    <w:basedOn w:val="Normal"/>
    <w:qFormat/>
    <w:pPr>
      <w:widowControl w:val="false"/>
      <w:snapToGrid w:val="true"/>
      <w:spacing w:lineRule="auto" w:line="240" w:before="0" w:after="120"/>
      <w:ind w:left="0" w:right="0" w:hanging="0"/>
      <w:jc w:val="center"/>
    </w:pPr>
    <w:rPr>
      <w:rFonts w:ascii="Arial" w:hAnsi="Arial"/>
      <w:sz w:val="22"/>
      <w:szCs w:val="22"/>
    </w:rPr>
  </w:style>
  <w:style w:type="paragraph" w:styleId="CoverTableText">
    <w:name w:val="Cover Table Text"/>
    <w:basedOn w:val="Normal"/>
    <w:qFormat/>
    <w:pPr>
      <w:widowControl w:val="false"/>
      <w:snapToGrid w:val="true"/>
      <w:spacing w:lineRule="auto" w:line="240" w:before="0" w:after="0"/>
      <w:ind w:left="0" w:right="0" w:hanging="0"/>
      <w:jc w:val="center"/>
    </w:pPr>
    <w:rPr>
      <w:rFonts w:ascii="Arial" w:hAnsi="Arial" w:cs="Times New Roman"/>
    </w:rPr>
  </w:style>
  <w:style w:type="paragraph" w:styleId="ParaCharCharCharCharCharCharCharCharCharCharCharCharChar">
    <w:name w:val="默认段落字体 Para Char Char Char Char Char Char Char Char Char Char Char Char Char"/>
    <w:basedOn w:val="DocumentMap"/>
    <w:autoRedefine/>
    <w:qFormat/>
    <w:pPr>
      <w:widowControl w:val="false"/>
      <w:numPr>
        <w:ilvl w:val="0"/>
        <w:numId w:val="0"/>
      </w:numPr>
      <w:shd w:fill="000080" w:val="clear"/>
      <w:snapToGrid w:val="true"/>
      <w:spacing w:lineRule="exact" w:line="436" w:before="0" w:after="0"/>
      <w:ind w:left="357" w:right="0" w:hanging="0"/>
      <w:outlineLvl w:val="3"/>
    </w:pPr>
    <w:rPr>
      <w:rFonts w:ascii="Tahoma" w:hAnsi="Tahoma" w:cs="Times New Roman"/>
      <w:b/>
      <w:sz w:val="24"/>
      <w:szCs w:val="24"/>
    </w:rPr>
  </w:style>
  <w:style w:type="paragraph" w:styleId="CharCharCharChar">
    <w:name w:val="编写建议 Char Char Char Char"/>
    <w:basedOn w:val="Normal"/>
    <w:autoRedefine/>
    <w:qFormat/>
    <w:pPr>
      <w:widowControl w:val="false"/>
      <w:snapToGrid w:val="true"/>
      <w:spacing w:lineRule="auto" w:line="360" w:before="0" w:after="0"/>
      <w:ind w:left="-110" w:right="10" w:firstLine="200"/>
      <w:jc w:val="both"/>
    </w:pPr>
    <w:rPr>
      <w:rFonts w:ascii="Arial" w:hAnsi="Arial"/>
      <w:i/>
      <w:color w:val="0000FF"/>
    </w:rPr>
  </w:style>
  <w:style w:type="paragraph" w:styleId="Style57">
    <w:name w:val="表格文本居中"/>
    <w:basedOn w:val="Normal"/>
    <w:qFormat/>
    <w:pPr>
      <w:widowControl w:val="false"/>
      <w:snapToGrid w:val="true"/>
      <w:spacing w:lineRule="auto" w:line="240" w:before="0" w:after="0"/>
      <w:ind w:left="-110" w:right="10" w:firstLine="110"/>
      <w:jc w:val="center"/>
    </w:pPr>
    <w:rPr>
      <w:rFonts w:cs="Times New Roman"/>
      <w:szCs w:val="20"/>
    </w:rPr>
  </w:style>
  <w:style w:type="paragraph" w:styleId="Abstract">
    <w:name w:val="abstract"/>
    <w:basedOn w:val="Normal"/>
    <w:autoRedefine/>
    <w:qFormat/>
    <w:pPr>
      <w:tabs>
        <w:tab w:val="left" w:pos="907" w:leader="none"/>
      </w:tabs>
      <w:snapToGrid w:val="true"/>
      <w:spacing w:lineRule="auto" w:line="360" w:before="0" w:after="0"/>
      <w:ind w:left="879" w:right="10" w:hanging="879"/>
      <w:jc w:val="both"/>
    </w:pPr>
    <w:rPr>
      <w:rFonts w:cs="Times New Roman"/>
      <w:szCs w:val="20"/>
    </w:rPr>
  </w:style>
  <w:style w:type="paragraph" w:styleId="Annotation">
    <w:name w:val="annotation"/>
    <w:basedOn w:val="Normal"/>
    <w:autoRedefine/>
    <w:qFormat/>
    <w:pPr>
      <w:keepLines/>
      <w:snapToGrid w:val="true"/>
      <w:spacing w:lineRule="auto" w:line="360" w:before="0" w:after="0"/>
      <w:ind w:left="1134" w:right="10" w:hanging="0"/>
      <w:jc w:val="both"/>
    </w:pPr>
    <w:rPr>
      <w:rFonts w:cs="Times New Roman"/>
      <w:szCs w:val="20"/>
    </w:rPr>
  </w:style>
  <w:style w:type="paragraph" w:styleId="Catalog">
    <w:name w:val="catalog"/>
    <w:basedOn w:val="Normal"/>
    <w:autoRedefine/>
    <w:qFormat/>
    <w:pPr>
      <w:pageBreakBefore/>
      <w:snapToGrid w:val="true"/>
      <w:spacing w:lineRule="auto" w:line="360" w:before="300" w:after="150"/>
      <w:ind w:left="1701" w:right="10" w:hanging="0"/>
      <w:jc w:val="center"/>
    </w:pPr>
    <w:rPr>
      <w:rFonts w:ascii="黑体" w:hAnsi="黑体" w:eastAsia="黑体" w:cs="Times New Roman"/>
      <w:sz w:val="30"/>
      <w:szCs w:val="20"/>
    </w:rPr>
  </w:style>
  <w:style w:type="paragraph" w:styleId="Catalog1">
    <w:name w:val="catalog 1"/>
    <w:basedOn w:val="Normal"/>
    <w:autoRedefine/>
    <w:qFormat/>
    <w:pPr>
      <w:snapToGrid w:val="true"/>
      <w:spacing w:lineRule="auto" w:line="240" w:before="0" w:after="0"/>
      <w:ind w:left="198" w:right="10" w:hanging="113"/>
      <w:jc w:val="both"/>
    </w:pPr>
    <w:rPr>
      <w:rFonts w:cs="Times New Roman"/>
      <w:szCs w:val="20"/>
    </w:rPr>
  </w:style>
  <w:style w:type="paragraph" w:styleId="Catalog2">
    <w:name w:val="catalog 2"/>
    <w:basedOn w:val="Normal"/>
    <w:qFormat/>
    <w:pPr>
      <w:widowControl w:val="false"/>
      <w:snapToGrid w:val="true"/>
      <w:spacing w:lineRule="auto" w:line="240" w:before="0" w:after="0"/>
      <w:ind w:left="453" w:right="10" w:hanging="283"/>
      <w:jc w:val="both"/>
    </w:pPr>
    <w:rPr>
      <w:rFonts w:cs="Times New Roman"/>
      <w:szCs w:val="20"/>
    </w:rPr>
  </w:style>
  <w:style w:type="paragraph" w:styleId="Catalog3">
    <w:name w:val="catalog 3"/>
    <w:basedOn w:val="Normal"/>
    <w:autoRedefine/>
    <w:qFormat/>
    <w:pPr>
      <w:snapToGrid w:val="true"/>
      <w:spacing w:lineRule="auto" w:line="240" w:before="0" w:after="0"/>
      <w:ind w:left="794" w:right="10" w:hanging="454"/>
      <w:jc w:val="both"/>
    </w:pPr>
    <w:rPr>
      <w:rFonts w:cs="Times New Roman"/>
      <w:szCs w:val="20"/>
    </w:rPr>
  </w:style>
  <w:style w:type="paragraph" w:styleId="Catalog4">
    <w:name w:val="catalog 4"/>
    <w:basedOn w:val="Normal"/>
    <w:autoRedefine/>
    <w:qFormat/>
    <w:pPr>
      <w:snapToGrid w:val="true"/>
      <w:spacing w:lineRule="auto" w:line="240" w:before="0" w:after="0"/>
      <w:ind w:left="1134" w:right="10" w:hanging="567"/>
      <w:jc w:val="both"/>
    </w:pPr>
    <w:rPr>
      <w:rFonts w:cs="Times New Roman"/>
      <w:szCs w:val="20"/>
    </w:rPr>
  </w:style>
  <w:style w:type="paragraph" w:styleId="Catalog5">
    <w:name w:val="catalog 5"/>
    <w:basedOn w:val="Normal"/>
    <w:qFormat/>
    <w:pPr>
      <w:widowControl w:val="false"/>
      <w:snapToGrid w:val="true"/>
      <w:spacing w:lineRule="auto" w:line="240" w:before="0" w:after="0"/>
      <w:ind w:left="680" w:right="10" w:firstLine="110"/>
      <w:jc w:val="both"/>
    </w:pPr>
    <w:rPr>
      <w:rFonts w:cs="Times New Roman"/>
      <w:szCs w:val="20"/>
    </w:rPr>
  </w:style>
  <w:style w:type="paragraph" w:styleId="Catalog6">
    <w:name w:val="catalog 6"/>
    <w:basedOn w:val="Normal"/>
    <w:autoRedefine/>
    <w:qFormat/>
    <w:pPr>
      <w:snapToGrid w:val="true"/>
      <w:spacing w:lineRule="auto" w:line="240" w:before="0" w:after="0"/>
      <w:ind w:left="1757" w:right="10" w:hanging="907"/>
      <w:jc w:val="both"/>
    </w:pPr>
    <w:rPr>
      <w:rFonts w:cs="Times New Roman"/>
      <w:szCs w:val="20"/>
    </w:rPr>
  </w:style>
  <w:style w:type="paragraph" w:styleId="Catalog7">
    <w:name w:val="catalog 7"/>
    <w:basedOn w:val="Normal"/>
    <w:autoRedefine/>
    <w:qFormat/>
    <w:pPr>
      <w:snapToGrid w:val="true"/>
      <w:spacing w:lineRule="auto" w:line="240" w:before="0" w:after="0"/>
      <w:ind w:left="2041" w:right="10" w:hanging="1077"/>
      <w:jc w:val="both"/>
    </w:pPr>
    <w:rPr>
      <w:rFonts w:ascii="宋体" w:hAnsi="宋体" w:cs="Times New Roman"/>
      <w:szCs w:val="20"/>
    </w:rPr>
  </w:style>
  <w:style w:type="paragraph" w:styleId="Catalog8">
    <w:name w:val="catalog 8"/>
    <w:basedOn w:val="Normal"/>
    <w:autoRedefine/>
    <w:qFormat/>
    <w:pPr>
      <w:snapToGrid w:val="true"/>
      <w:spacing w:lineRule="auto" w:line="240" w:before="0" w:after="0"/>
      <w:ind w:left="113" w:right="10" w:firstLine="110"/>
      <w:jc w:val="both"/>
    </w:pPr>
    <w:rPr>
      <w:rFonts w:cs="Times New Roman"/>
      <w:szCs w:val="20"/>
    </w:rPr>
  </w:style>
  <w:style w:type="paragraph" w:styleId="Catalog9">
    <w:name w:val="catalog 9"/>
    <w:basedOn w:val="Normal"/>
    <w:autoRedefine/>
    <w:qFormat/>
    <w:pPr>
      <w:snapToGrid w:val="true"/>
      <w:spacing w:lineRule="auto" w:line="240" w:before="0" w:after="0"/>
      <w:ind w:left="113" w:right="10" w:firstLine="110"/>
      <w:jc w:val="both"/>
    </w:pPr>
    <w:rPr>
      <w:rFonts w:cs="Times New Roman"/>
      <w:szCs w:val="20"/>
    </w:rPr>
  </w:style>
  <w:style w:type="paragraph" w:styleId="Catalogoffigureandtable">
    <w:name w:val="catalog of figure and table"/>
    <w:basedOn w:val="Normal"/>
    <w:autoRedefine/>
    <w:qFormat/>
    <w:pPr>
      <w:snapToGrid w:val="true"/>
      <w:spacing w:lineRule="auto" w:line="360" w:before="300" w:after="150"/>
      <w:ind w:left="-110" w:right="10" w:firstLine="110"/>
      <w:jc w:val="center"/>
    </w:pPr>
    <w:rPr>
      <w:rFonts w:ascii="黑体" w:hAnsi="黑体" w:eastAsia="黑体" w:cs="Times New Roman"/>
      <w:sz w:val="30"/>
      <w:szCs w:val="20"/>
    </w:rPr>
  </w:style>
  <w:style w:type="paragraph" w:styleId="Chaptertitle">
    <w:name w:val="chapter title"/>
    <w:basedOn w:val="Normal"/>
    <w:autoRedefine/>
    <w:qFormat/>
    <w:pPr>
      <w:tabs>
        <w:tab w:val="left" w:pos="0" w:leader="none"/>
      </w:tabs>
      <w:snapToGrid w:val="true"/>
      <w:spacing w:lineRule="auto" w:line="240" w:before="300" w:after="300"/>
      <w:ind w:left="-110" w:right="10" w:firstLine="110"/>
      <w:jc w:val="center"/>
    </w:pPr>
    <w:rPr>
      <w:rFonts w:ascii="Arial" w:hAnsi="Arial" w:cs="Times New Roman"/>
      <w:sz w:val="30"/>
      <w:szCs w:val="20"/>
    </w:rPr>
  </w:style>
  <w:style w:type="paragraph" w:styleId="Code1">
    <w:name w:val="code"/>
    <w:basedOn w:val="Normal"/>
    <w:autoRedefine/>
    <w:qFormat/>
    <w:pPr>
      <w:snapToGrid w:val="true"/>
      <w:spacing w:lineRule="auto" w:line="360" w:before="0" w:after="0"/>
      <w:ind w:left="1134" w:right="10" w:firstLine="110"/>
      <w:jc w:val="both"/>
    </w:pPr>
    <w:rPr>
      <w:rFonts w:ascii="Courier New" w:hAnsi="Courier New" w:cs="Times New Roman"/>
      <w:sz w:val="18"/>
      <w:szCs w:val="20"/>
    </w:rPr>
  </w:style>
  <w:style w:type="paragraph" w:styleId="Compilingadvice">
    <w:name w:val="compiling advice"/>
    <w:basedOn w:val="Normal"/>
    <w:autoRedefine/>
    <w:qFormat/>
    <w:pPr>
      <w:snapToGrid w:val="true"/>
      <w:spacing w:lineRule="auto" w:line="360" w:before="0" w:after="0"/>
      <w:ind w:left="1134" w:right="10" w:firstLine="110"/>
      <w:jc w:val="both"/>
    </w:pPr>
    <w:rPr>
      <w:rFonts w:cs="Times New Roman"/>
      <w:i/>
      <w:color w:val="0000FF"/>
      <w:szCs w:val="20"/>
    </w:rPr>
  </w:style>
  <w:style w:type="paragraph" w:styleId="Confidentialitylevelonheader">
    <w:name w:val="confidentiality level on header"/>
    <w:basedOn w:val="Normal"/>
    <w:autoRedefine/>
    <w:qFormat/>
    <w:pPr>
      <w:snapToGrid w:val="true"/>
      <w:spacing w:lineRule="auto" w:line="240" w:before="0" w:after="0"/>
      <w:ind w:left="-110" w:right="10" w:firstLine="110"/>
      <w:jc w:val="right"/>
    </w:pPr>
    <w:rPr>
      <w:rFonts w:cs="Times New Roman"/>
      <w:sz w:val="18"/>
      <w:szCs w:val="20"/>
    </w:rPr>
  </w:style>
  <w:style w:type="paragraph" w:styleId="Defaulttext">
    <w:name w:val="default text"/>
    <w:basedOn w:val="Normal"/>
    <w:autoRedefine/>
    <w:qFormat/>
    <w:pPr>
      <w:snapToGrid w:val="true"/>
      <w:spacing w:lineRule="auto" w:line="360" w:before="0" w:after="0"/>
      <w:ind w:left="-110" w:right="10" w:firstLine="110"/>
      <w:jc w:val="both"/>
    </w:pPr>
    <w:rPr>
      <w:rFonts w:cs="Times New Roman"/>
      <w:szCs w:val="20"/>
    </w:rPr>
  </w:style>
  <w:style w:type="paragraph" w:styleId="Documenttitle">
    <w:name w:val="document title"/>
    <w:basedOn w:val="Normal"/>
    <w:autoRedefine/>
    <w:qFormat/>
    <w:pPr>
      <w:numPr>
        <w:ilvl w:val="0"/>
        <w:numId w:val="0"/>
      </w:numPr>
      <w:tabs>
        <w:tab w:val="left" w:pos="0" w:leader="none"/>
      </w:tabs>
      <w:snapToGrid w:val="true"/>
      <w:spacing w:lineRule="auto" w:line="240" w:before="300" w:after="300"/>
      <w:ind w:left="-110" w:right="10" w:firstLine="110"/>
      <w:jc w:val="center"/>
      <w:outlineLvl w:val="0"/>
    </w:pPr>
    <w:rPr>
      <w:rFonts w:ascii="Arial" w:hAnsi="Arial" w:cs="Times New Roman"/>
      <w:sz w:val="30"/>
      <w:szCs w:val="20"/>
    </w:rPr>
  </w:style>
  <w:style w:type="paragraph" w:styleId="Documenttitleoncover">
    <w:name w:val="document title on cover"/>
    <w:basedOn w:val="Normal"/>
    <w:autoRedefine/>
    <w:qFormat/>
    <w:pPr>
      <w:snapToGrid w:val="true"/>
      <w:spacing w:lineRule="auto" w:line="360" w:before="0" w:after="0"/>
      <w:ind w:left="-110" w:right="10" w:firstLine="110"/>
      <w:jc w:val="center"/>
    </w:pPr>
    <w:rPr>
      <w:rFonts w:ascii="Arial" w:hAnsi="Arial" w:cs="Times New Roman"/>
      <w:b/>
      <w:sz w:val="56"/>
      <w:szCs w:val="20"/>
    </w:rPr>
  </w:style>
  <w:style w:type="paragraph" w:styleId="Documenttitleonheader">
    <w:name w:val="document title on header"/>
    <w:basedOn w:val="Normal"/>
    <w:autoRedefine/>
    <w:qFormat/>
    <w:pPr>
      <w:snapToGrid w:val="true"/>
      <w:spacing w:lineRule="auto" w:line="240" w:before="0" w:after="0"/>
      <w:ind w:left="-110" w:right="10" w:firstLine="110"/>
      <w:jc w:val="both"/>
    </w:pPr>
    <w:rPr>
      <w:rFonts w:cs="Times New Roman"/>
      <w:sz w:val="18"/>
      <w:szCs w:val="20"/>
    </w:rPr>
  </w:style>
  <w:style w:type="paragraph" w:styleId="Figuredescription1">
    <w:name w:val="figure description"/>
    <w:basedOn w:val="Normal"/>
    <w:qFormat/>
    <w:pPr>
      <w:tabs>
        <w:tab w:val="left" w:pos="1620" w:leader="none"/>
      </w:tabs>
      <w:snapToGrid w:val="true"/>
      <w:spacing w:lineRule="auto" w:line="360" w:before="105" w:after="0"/>
      <w:ind w:left="1620" w:right="10" w:hanging="360"/>
      <w:jc w:val="center"/>
    </w:pPr>
    <w:rPr>
      <w:rFonts w:ascii="宋体" w:hAnsi="宋体" w:cs="Times New Roman"/>
      <w:szCs w:val="20"/>
    </w:rPr>
  </w:style>
  <w:style w:type="paragraph" w:styleId="Footnotes">
    <w:name w:val="footnotes"/>
    <w:basedOn w:val="Normal"/>
    <w:autoRedefine/>
    <w:qFormat/>
    <w:pPr>
      <w:tabs>
        <w:tab w:val="left" w:pos="0" w:leader="none"/>
        <w:tab w:val="left" w:pos="2040" w:leader="none"/>
      </w:tabs>
      <w:snapToGrid w:val="true"/>
      <w:spacing w:lineRule="auto" w:line="240" w:before="0" w:after="90"/>
      <w:ind w:left="-110" w:right="10" w:firstLine="110"/>
      <w:jc w:val="both"/>
    </w:pPr>
    <w:rPr>
      <w:rFonts w:cs="Times New Roman"/>
      <w:sz w:val="18"/>
      <w:szCs w:val="20"/>
    </w:rPr>
  </w:style>
  <w:style w:type="paragraph" w:styleId="HuaweiTechnologiesoncover">
    <w:name w:val="Huawei Technologies on cover"/>
    <w:basedOn w:val="Normal"/>
    <w:qFormat/>
    <w:pPr>
      <w:snapToGrid w:val="true"/>
      <w:spacing w:lineRule="auto" w:line="360" w:before="0" w:after="0"/>
      <w:ind w:left="-110" w:right="10" w:firstLine="110"/>
      <w:jc w:val="center"/>
    </w:pPr>
    <w:rPr>
      <w:rFonts w:ascii="黑体" w:hAnsi="黑体" w:eastAsia="黑体" w:cs="Times New Roman"/>
      <w:b/>
      <w:sz w:val="32"/>
      <w:szCs w:val="20"/>
    </w:rPr>
  </w:style>
  <w:style w:type="paragraph" w:styleId="Keywords">
    <w:name w:val="keywords"/>
    <w:basedOn w:val="Normal"/>
    <w:autoRedefine/>
    <w:qFormat/>
    <w:pPr>
      <w:tabs>
        <w:tab w:val="left" w:pos="907" w:leader="none"/>
      </w:tabs>
      <w:snapToGrid w:val="true"/>
      <w:spacing w:lineRule="auto" w:line="360" w:before="0" w:after="0"/>
      <w:ind w:left="879" w:right="10" w:hanging="879"/>
      <w:jc w:val="both"/>
    </w:pPr>
    <w:rPr>
      <w:rFonts w:cs="Times New Roman"/>
      <w:szCs w:val="20"/>
    </w:rPr>
  </w:style>
  <w:style w:type="paragraph" w:styleId="Referance">
    <w:name w:val="referance"/>
    <w:basedOn w:val="Normal"/>
    <w:autoRedefine/>
    <w:qFormat/>
    <w:pPr>
      <w:tabs>
        <w:tab w:val="left" w:pos="709" w:leader="none"/>
        <w:tab w:val="left" w:pos="780" w:leader="none"/>
      </w:tabs>
      <w:snapToGrid w:val="true"/>
      <w:spacing w:lineRule="auto" w:line="360" w:before="0" w:after="0"/>
      <w:ind w:left="369" w:right="10" w:firstLine="340"/>
      <w:jc w:val="both"/>
    </w:pPr>
    <w:rPr>
      <w:rFonts w:ascii="宋体" w:hAnsi="宋体" w:cs="Times New Roman"/>
      <w:szCs w:val="20"/>
    </w:rPr>
  </w:style>
  <w:style w:type="paragraph" w:styleId="Revisionrecord">
    <w:name w:val="revision record"/>
    <w:basedOn w:val="Normal"/>
    <w:autoRedefine/>
    <w:qFormat/>
    <w:pPr>
      <w:pageBreakBefore/>
      <w:snapToGrid w:val="true"/>
      <w:spacing w:lineRule="auto" w:line="360" w:before="300" w:after="150"/>
      <w:ind w:left="-110" w:right="10" w:firstLine="110"/>
      <w:jc w:val="center"/>
    </w:pPr>
    <w:rPr>
      <w:rFonts w:ascii="黑体" w:hAnsi="黑体" w:eastAsia="黑体" w:cs="Times New Roman"/>
      <w:sz w:val="30"/>
      <w:szCs w:val="20"/>
    </w:rPr>
  </w:style>
  <w:style w:type="paragraph" w:styleId="Tabledescription1">
    <w:name w:val="table description"/>
    <w:basedOn w:val="Normal"/>
    <w:qFormat/>
    <w:pPr>
      <w:keepLines/>
      <w:tabs>
        <w:tab w:val="left" w:pos="1200" w:leader="none"/>
      </w:tabs>
      <w:snapToGrid w:val="true"/>
      <w:spacing w:lineRule="auto" w:line="360" w:before="0" w:after="0"/>
      <w:ind w:left="1200" w:right="10" w:hanging="312"/>
      <w:jc w:val="center"/>
    </w:pPr>
    <w:rPr>
      <w:rFonts w:ascii="宋体" w:hAnsi="宋体" w:cs="Times New Roman"/>
      <w:szCs w:val="20"/>
    </w:rPr>
  </w:style>
  <w:style w:type="paragraph" w:styleId="Tabledescriptionwithoutautonumbering">
    <w:name w:val="table description without auto numbering"/>
    <w:basedOn w:val="Normal"/>
    <w:autoRedefine/>
    <w:qFormat/>
    <w:pPr>
      <w:keepLines/>
      <w:snapToGrid w:val="true"/>
      <w:spacing w:lineRule="auto" w:line="360" w:before="0" w:after="0"/>
      <w:ind w:left="-110" w:right="10" w:firstLine="110"/>
      <w:jc w:val="center"/>
    </w:pPr>
    <w:rPr>
      <w:rFonts w:ascii="宋体" w:hAnsi="宋体" w:cs="Times New Roman"/>
      <w:szCs w:val="20"/>
    </w:rPr>
  </w:style>
  <w:style w:type="paragraph" w:styleId="Tableheading">
    <w:name w:val="table heading"/>
    <w:basedOn w:val="Normal"/>
    <w:autoRedefine/>
    <w:qFormat/>
    <w:pPr>
      <w:snapToGrid w:val="true"/>
      <w:spacing w:lineRule="auto" w:line="240" w:before="0" w:after="0"/>
      <w:ind w:left="-110" w:right="10" w:firstLine="110"/>
      <w:jc w:val="center"/>
    </w:pPr>
    <w:rPr>
      <w:rFonts w:cs="Times New Roman"/>
      <w:b/>
      <w:szCs w:val="20"/>
    </w:rPr>
  </w:style>
  <w:style w:type="paragraph" w:styleId="Tabletext1">
    <w:name w:val="table text"/>
    <w:basedOn w:val="Normal"/>
    <w:autoRedefine/>
    <w:qFormat/>
    <w:pPr>
      <w:tabs>
        <w:tab w:val="decimal" w:pos="0" w:leader="none"/>
      </w:tabs>
      <w:snapToGrid w:val="true"/>
      <w:spacing w:lineRule="auto" w:line="240" w:before="0" w:after="0"/>
      <w:ind w:left="-110" w:right="10" w:firstLine="110"/>
      <w:jc w:val="both"/>
    </w:pPr>
    <w:rPr>
      <w:rFonts w:cs="Times New Roman"/>
      <w:szCs w:val="20"/>
    </w:rPr>
  </w:style>
  <w:style w:type="paragraph" w:styleId="Tabletextoncover">
    <w:name w:val="table text on cover"/>
    <w:basedOn w:val="Normal"/>
    <w:autoRedefine/>
    <w:qFormat/>
    <w:pPr>
      <w:snapToGrid w:val="true"/>
      <w:spacing w:lineRule="auto" w:line="240" w:before="0" w:after="0"/>
      <w:ind w:left="-110" w:right="10" w:firstLine="110"/>
      <w:jc w:val="center"/>
    </w:pPr>
    <w:rPr>
      <w:rFonts w:cs="Times New Roman"/>
      <w:b/>
      <w:sz w:val="24"/>
      <w:szCs w:val="20"/>
    </w:rPr>
  </w:style>
  <w:style w:type="paragraph" w:styleId="Textindentation">
    <w:name w:val="text indentation"/>
    <w:basedOn w:val="Normal"/>
    <w:autoRedefine/>
    <w:qFormat/>
    <w:pPr>
      <w:snapToGrid w:val="true"/>
      <w:spacing w:lineRule="auto" w:line="360" w:before="0" w:after="0"/>
      <w:ind w:left="1134" w:right="10" w:firstLine="110"/>
      <w:jc w:val="both"/>
    </w:pPr>
    <w:rPr>
      <w:rFonts w:cs="Times New Roman"/>
      <w:szCs w:val="20"/>
    </w:rPr>
  </w:style>
  <w:style w:type="paragraph" w:styleId="Abc">
    <w:name w:val="标题 abc"/>
    <w:basedOn w:val="Normal"/>
    <w:qFormat/>
    <w:pPr>
      <w:keepNext/>
      <w:tabs>
        <w:tab w:val="left" w:pos="360" w:leader="none"/>
      </w:tabs>
      <w:snapToGrid w:val="true"/>
      <w:spacing w:lineRule="auto" w:line="240" w:before="120" w:after="0"/>
      <w:ind w:left="-110" w:right="10" w:firstLine="110"/>
      <w:jc w:val="both"/>
    </w:pPr>
    <w:rPr>
      <w:rFonts w:cs="Times New Roman"/>
      <w:sz w:val="22"/>
      <w:szCs w:val="20"/>
    </w:rPr>
  </w:style>
  <w:style w:type="paragraph" w:styleId="Style58">
    <w:name w:val="点号"/>
    <w:basedOn w:val="Normal"/>
    <w:qFormat/>
    <w:pPr>
      <w:keepNext/>
      <w:snapToGrid w:val="true"/>
      <w:spacing w:lineRule="auto" w:line="240" w:before="120" w:after="0"/>
      <w:ind w:left="1231" w:right="10" w:hanging="284"/>
      <w:jc w:val="both"/>
    </w:pPr>
    <w:rPr>
      <w:rFonts w:cs="Times New Roman"/>
      <w:szCs w:val="20"/>
    </w:rPr>
  </w:style>
  <w:style w:type="paragraph" w:styleId="Style59">
    <w:name w:val="样式 参考资料清单 + 倾斜 蓝色"/>
    <w:basedOn w:val="Style26"/>
    <w:qFormat/>
    <w:pPr>
      <w:keepNext/>
      <w:ind w:left="-55" w:right="10" w:firstLine="55"/>
    </w:pPr>
    <w:rPr>
      <w:rFonts w:ascii="宋体" w:hAnsi="宋体"/>
      <w:iCs/>
      <w:color w:val="000000"/>
    </w:rPr>
  </w:style>
  <w:style w:type="paragraph" w:styleId="045">
    <w:name w:val="样式 摘要 + 左侧:  0.45 厘米"/>
    <w:basedOn w:val="Style43"/>
    <w:qFormat/>
    <w:pPr>
      <w:widowControl w:val="false"/>
      <w:ind w:left="-55" w:right="10" w:firstLine="55"/>
    </w:pPr>
    <w:rPr>
      <w:rFonts w:ascii="Times New Roman" w:hAnsi="Times New Roman" w:cs="宋体"/>
      <w:b w:val="false"/>
      <w:szCs w:val="20"/>
    </w:rPr>
  </w:style>
  <w:style w:type="paragraph" w:styleId="2CharChar">
    <w:name w:val="标题 2 加重 Char Char"/>
    <w:basedOn w:val="2"/>
    <w:qFormat/>
    <w:pPr>
      <w:keepLines w:val="false"/>
      <w:numPr>
        <w:ilvl w:val="0"/>
        <w:numId w:val="0"/>
      </w:numPr>
      <w:tabs>
        <w:tab w:val="left" w:pos="774" w:leader="none"/>
      </w:tabs>
      <w:snapToGrid w:val="true"/>
      <w:spacing w:lineRule="auto" w:line="240" w:before="240" w:after="240"/>
      <w:ind w:left="774" w:right="0" w:hanging="576"/>
    </w:pPr>
    <w:rPr>
      <w:rFonts w:ascii="Times New Roman" w:hAnsi="Times New Roman" w:eastAsia="宋体" w:cs="Times New Roman"/>
      <w:b/>
      <w:sz w:val="22"/>
      <w:szCs w:val="24"/>
      <w:lang w:eastAsia="zh-CN"/>
    </w:rPr>
  </w:style>
  <w:style w:type="paragraph" w:styleId="TAL">
    <w:name w:val="TAL"/>
    <w:basedOn w:val="Normal"/>
    <w:qFormat/>
    <w:pPr>
      <w:keepNext/>
      <w:keepLines/>
      <w:overflowPunct w:val="false"/>
      <w:snapToGrid w:val="true"/>
      <w:spacing w:lineRule="auto" w:line="240" w:before="0" w:after="0"/>
      <w:ind w:left="0" w:right="0" w:hanging="0"/>
      <w:textAlignment w:val="baseline"/>
    </w:pPr>
    <w:rPr>
      <w:rFonts w:ascii="Arial" w:hAnsi="Arial" w:cs="Times New Roman"/>
      <w:sz w:val="18"/>
      <w:szCs w:val="20"/>
      <w:lang w:val="en-GB" w:eastAsia="en-US"/>
    </w:rPr>
  </w:style>
  <w:style w:type="paragraph" w:styleId="PL">
    <w:name w:val="PL"/>
    <w:qFormat/>
    <w:pPr>
      <w:keepNext/>
      <w:keepLines/>
      <w:widowControl/>
      <w:pBdr>
        <w:top w:val="single" w:sz="4" w:space="1" w:color="00000A"/>
        <w:left w:val="single" w:sz="4" w:space="4" w:color="00000A"/>
        <w:bottom w:val="single" w:sz="4" w:space="1" w:color="00000A"/>
        <w:right w:val="single" w:sz="4" w:space="4" w:color="00000A"/>
      </w:pBdr>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kinsoku w:val="true"/>
      <w:overflowPunct w:val="false"/>
      <w:autoSpaceDE w:val="true"/>
      <w:bidi w:val="0"/>
      <w:ind w:left="568" w:right="284" w:hanging="284"/>
      <w:jc w:val="left"/>
      <w:textAlignment w:val="baseline"/>
    </w:pPr>
    <w:rPr>
      <w:rFonts w:ascii="Courier New" w:hAnsi="Courier New" w:eastAsia="宋体" w:cs="Times New Roman"/>
      <w:color w:val="00000A"/>
      <w:sz w:val="16"/>
      <w:szCs w:val="20"/>
      <w:lang w:val="en-GB" w:eastAsia="en-US" w:bidi="ar-SA"/>
    </w:rPr>
  </w:style>
  <w:style w:type="paragraph" w:styleId="Style60">
    <w:name w:val="文档编号"/>
    <w:autoRedefine/>
    <w:qFormat/>
    <w:pPr>
      <w:widowControl/>
      <w:kinsoku w:val="true"/>
      <w:overflowPunct w:val="false"/>
      <w:autoSpaceDE w:val="true"/>
      <w:bidi w:val="0"/>
      <w:jc w:val="center"/>
    </w:pPr>
    <w:rPr>
      <w:rFonts w:ascii="Arial" w:hAnsi="Arial" w:eastAsia="宋体" w:cs="Times New Roman"/>
      <w:color w:val="00000A"/>
      <w:sz w:val="21"/>
      <w:szCs w:val="21"/>
      <w:lang w:val="en-US" w:eastAsia="zh-CN" w:bidi="ar-SA"/>
    </w:rPr>
  </w:style>
  <w:style w:type="paragraph" w:styleId="Style61">
    <w:name w:val="公司名称"/>
    <w:autoRedefine/>
    <w:qFormat/>
    <w:pPr>
      <w:widowControl/>
      <w:kinsoku w:val="true"/>
      <w:overflowPunct w:val="false"/>
      <w:autoSpaceDE w:val="true"/>
      <w:bidi w:val="0"/>
      <w:spacing w:lineRule="auto" w:line="360"/>
      <w:ind w:left="-1" w:right="0" w:hanging="1"/>
      <w:jc w:val="center"/>
    </w:pPr>
    <w:rPr>
      <w:rFonts w:ascii="Arial" w:hAnsi="Arial" w:eastAsia="黑体" w:cs="Arial"/>
      <w:color w:val="00000A"/>
      <w:sz w:val="32"/>
      <w:szCs w:val="32"/>
      <w:lang w:val="en-US" w:eastAsia="zh-CN" w:bidi="ar-SA"/>
    </w:rPr>
  </w:style>
  <w:style w:type="paragraph" w:styleId="Style62">
    <w:name w:val="版权声明"/>
    <w:basedOn w:val="Normal"/>
    <w:qFormat/>
    <w:pPr>
      <w:widowControl w:val="false"/>
      <w:snapToGrid w:val="true"/>
      <w:spacing w:lineRule="auto" w:line="240" w:before="0" w:after="120"/>
      <w:ind w:left="-1" w:right="0" w:hanging="1"/>
      <w:jc w:val="center"/>
    </w:pPr>
    <w:rPr>
      <w:rFonts w:ascii="Arial" w:hAnsi="Arial"/>
      <w:sz w:val="22"/>
      <w:szCs w:val="22"/>
    </w:rPr>
  </w:style>
  <w:style w:type="paragraph" w:styleId="Style63">
    <w:name w:val="修订记录标题"/>
    <w:autoRedefine/>
    <w:qFormat/>
    <w:pPr>
      <w:widowControl/>
      <w:kinsoku w:val="true"/>
      <w:overflowPunct w:val="false"/>
      <w:autoSpaceDE w:val="true"/>
      <w:bidi w:val="0"/>
      <w:spacing w:lineRule="auto" w:line="360" w:before="300" w:after="150"/>
      <w:jc w:val="center"/>
    </w:pPr>
    <w:rPr>
      <w:rFonts w:ascii="Arial" w:hAnsi="Arial" w:eastAsia="黑体" w:cs="Times New Roman"/>
      <w:color w:val="00000A"/>
      <w:sz w:val="32"/>
      <w:szCs w:val="32"/>
      <w:lang w:val="en-US" w:eastAsia="zh-CN" w:bidi="ar-SA"/>
    </w:rPr>
  </w:style>
  <w:style w:type="paragraph" w:styleId="CharCharCharCharCharChar1Char">
    <w:name w:val="Char Char Char Char Char Char1 Char"/>
    <w:basedOn w:val="Normal"/>
    <w:autoRedefine/>
    <w:qFormat/>
    <w:pPr>
      <w:widowControl w:val="false"/>
      <w:snapToGrid w:val="true"/>
      <w:spacing w:lineRule="auto" w:line="360" w:before="0" w:after="0"/>
      <w:ind w:left="15" w:right="0" w:firstLine="200"/>
      <w:jc w:val="both"/>
    </w:pPr>
    <w:rPr>
      <w:rFonts w:ascii="Tahoma" w:hAnsi="Tahoma"/>
      <w:color w:val="000000"/>
      <w:sz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val="false"/>
      <w:snapToGrid w:val="true"/>
      <w:spacing w:lineRule="auto" w:line="240" w:before="0" w:after="0"/>
      <w:ind w:left="0" w:right="0" w:hanging="0"/>
      <w:jc w:val="both"/>
    </w:pPr>
    <w:rPr>
      <w:rFonts w:ascii="Tahoma" w:hAnsi="Tahoma" w:cs="Times New Roman"/>
      <w:sz w:val="24"/>
      <w:szCs w:val="20"/>
    </w:rPr>
  </w:style>
  <w:style w:type="paragraph" w:styleId="Revision">
    <w:name w:val="Revision"/>
    <w:qFormat/>
    <w:pPr>
      <w:widowControl/>
      <w:kinsoku w:val="true"/>
      <w:overflowPunct w:val="false"/>
      <w:autoSpaceDE w:val="true"/>
      <w:bidi w:val="0"/>
      <w:jc w:val="left"/>
    </w:pPr>
    <w:rPr>
      <w:rFonts w:ascii="宋体" w:hAnsi="宋体" w:eastAsia="宋体" w:cs="Times New Roman"/>
      <w:color w:val="00000A"/>
      <w:sz w:val="21"/>
      <w:szCs w:val="21"/>
      <w:lang w:val="en-US" w:eastAsia="zh-CN" w:bidi="ar-SA"/>
    </w:rPr>
  </w:style>
  <w:style w:type="paragraph" w:styleId="Abstract1">
    <w:name w:val="Abstract"/>
    <w:basedOn w:val="Normal"/>
    <w:qFormat/>
    <w:pPr>
      <w:tabs>
        <w:tab w:val="left" w:pos="0" w:leader="none"/>
      </w:tabs>
      <w:snapToGrid w:val="true"/>
      <w:spacing w:lineRule="auto" w:line="360" w:before="0" w:after="120"/>
      <w:ind w:left="-2" w:right="0" w:firstLine="1"/>
      <w:jc w:val="both"/>
    </w:pPr>
    <w:rPr>
      <w:rFonts w:ascii="Arial" w:hAnsi="Arial" w:cs="Times New Roman"/>
      <w:b/>
    </w:rPr>
  </w:style>
  <w:style w:type="paragraph" w:styleId="ReferenceList">
    <w:name w:val="Reference List"/>
    <w:basedOn w:val="Normal"/>
    <w:qFormat/>
    <w:pPr>
      <w:widowControl w:val="false"/>
      <w:snapToGrid w:val="true"/>
      <w:spacing w:lineRule="auto" w:line="240" w:before="0" w:after="0"/>
      <w:jc w:val="both"/>
    </w:pPr>
    <w:rPr>
      <w:rFonts w:ascii="Arial" w:hAnsi="Arial" w:cs="Times New Roman"/>
    </w:rPr>
  </w:style>
  <w:style w:type="paragraph" w:styleId="ItemListCharChar">
    <w:name w:val="Item List Char Char"/>
    <w:qFormat/>
    <w:pPr>
      <w:widowControl/>
      <w:tabs>
        <w:tab w:val="left" w:pos="1644" w:leader="none"/>
      </w:tabs>
      <w:kinsoku w:val="true"/>
      <w:overflowPunct w:val="false"/>
      <w:autoSpaceDE w:val="true"/>
      <w:bidi w:val="0"/>
      <w:spacing w:lineRule="auto" w:line="300"/>
      <w:ind w:left="1644" w:right="0" w:hanging="510"/>
      <w:jc w:val="both"/>
    </w:pPr>
    <w:rPr>
      <w:rFonts w:ascii="Arial" w:hAnsi="Arial" w:eastAsia="宋体" w:cs="Arial"/>
      <w:color w:val="00000A"/>
      <w:sz w:val="21"/>
      <w:szCs w:val="21"/>
      <w:lang w:val="en-US" w:eastAsia="zh-CN" w:bidi="ar-SA"/>
    </w:rPr>
  </w:style>
  <w:style w:type="paragraph" w:styleId="ListParagraph">
    <w:name w:val="List Paragraph"/>
    <w:basedOn w:val="Normal"/>
    <w:qFormat/>
    <w:pPr>
      <w:ind w:left="1701" w:right="0" w:firstLine="420"/>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image" Target="media/image8.wmf"/><Relationship Id="rId11" Type="http://schemas.openxmlformats.org/officeDocument/2006/relationships/hyperlink" Target="http://www.huawei.com/" TargetMode="External"/><Relationship Id="rId12" Type="http://schemas.openxmlformats.org/officeDocument/2006/relationships/hyperlink" Target="mailto:Support@huawei.com"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yperlink" Target="http://ip/" TargetMode="External"/><Relationship Id="rId20" Type="http://schemas.openxmlformats.org/officeDocument/2006/relationships/hyperlink" Target="http://191.133.1.3/rest/" TargetMode="External"/><Relationship Id="rId21" Type="http://schemas.openxmlformats.org/officeDocument/2006/relationships/hyperlink" Target="https://ip/" TargetMode="External"/><Relationship Id="rId22" Type="http://schemas.openxmlformats.org/officeDocument/2006/relationships/hyperlink" Target="https://191.133.1.3/rest/" TargetMode="External"/><Relationship Id="rId23" Type="http://schemas.openxmlformats.org/officeDocument/2006/relationships/oleObject" Target="embeddings/oleObject1.bin"/><Relationship Id="rId24" Type="http://schemas.openxmlformats.org/officeDocument/2006/relationships/image" Target="media/image9.emf"/><Relationship Id="rId25" Type="http://schemas.openxmlformats.org/officeDocument/2006/relationships/oleObject" Target="embeddings/oleObject2.bin"/><Relationship Id="rId26" Type="http://schemas.openxmlformats.org/officeDocument/2006/relationships/image" Target="media/image10.emf"/><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客户文档模板_01.dotm</Template>
  <TotalTime>4711</TotalTime>
  <Application>LibreOffice/5.1.6.2$Linux_X86_64 LibreOffice_project/10m0$Build-2</Application>
  <Pages>259</Pages>
  <Words>48635</Words>
  <Characters>153085</Characters>
  <CharactersWithSpaces>162909</CharactersWithSpaces>
  <Paragraphs>11764</Paragraphs>
  <Company>Huawei Technloogies Co.,Ltd.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2014-10-25T06:36:00Z</dcterms:created>
  <dc:creator>huawei</dc:creator>
  <dc:description/>
  <dc:language>zh-CN</dc:language>
  <cp:lastModifiedBy/>
  <cp:lastPrinted>2006-06-19T08:29:00Z</cp:lastPrinted>
  <dcterms:modified xsi:type="dcterms:W3CDTF">2017-07-07T19:16:02Z</dcterms:modified>
  <cp:revision>163</cp:revision>
  <dc:subject/>
  <dc:title>版本说明书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Huawei Technloogies Co.,Ltd.</vt:lpwstr>
  </property>
  <property fmtid="{D5CDD505-2E9C-101B-9397-08002B2CF9AE}" pid="4" name="Confidential">
    <vt:lpwstr/>
  </property>
  <property fmtid="{D5CDD505-2E9C-101B-9397-08002B2CF9AE}" pid="5" name="DocSecurity">
    <vt:i4>0</vt:i4>
  </property>
  <property fmtid="{D5CDD505-2E9C-101B-9397-08002B2CF9AE}" pid="6" name="DocumentName">
    <vt:lpwstr>业务能力接口（REST）</vt:lpwstr>
  </property>
  <property fmtid="{D5CDD505-2E9C-101B-9397-08002B2CF9AE}" pid="7" name="DocumentVersion">
    <vt:lpwstr>01</vt:lpwstr>
  </property>
  <property fmtid="{D5CDD505-2E9C-101B-9397-08002B2CF9AE}" pid="8" name="HyperlinksChanged">
    <vt:bool>0</vt:bool>
  </property>
  <property fmtid="{D5CDD505-2E9C-101B-9397-08002B2CF9AE}" pid="9" name="LinksUpToDate">
    <vt:bool>0</vt:bool>
  </property>
  <property fmtid="{D5CDD505-2E9C-101B-9397-08002B2CF9AE}" pid="10" name="Product&amp;Project Name">
    <vt:lpwstr>HUAWEI MediaX3600</vt:lpwstr>
  </property>
  <property fmtid="{D5CDD505-2E9C-101B-9397-08002B2CF9AE}" pid="11" name="ProductVersion">
    <vt:lpwstr>V300R008C60SPC100</vt:lpwstr>
  </property>
  <property fmtid="{D5CDD505-2E9C-101B-9397-08002B2CF9AE}" pid="12" name="ProprietaryDeclaration">
    <vt:lpwstr>华为专有和保密信息                   版权所有 © 华为技术有限公司</vt:lpwstr>
  </property>
  <property fmtid="{D5CDD505-2E9C-101B-9397-08002B2CF9AE}" pid="13" name="ReleaseDate">
    <vt:lpwstr>2016-05-31</vt:lpwstr>
  </property>
  <property fmtid="{D5CDD505-2E9C-101B-9397-08002B2CF9AE}" pid="14" name="ScaleCrop">
    <vt:bool>0</vt:bool>
  </property>
  <property fmtid="{D5CDD505-2E9C-101B-9397-08002B2CF9AE}" pid="15" name="ShareDoc">
    <vt:bool>0</vt:bool>
  </property>
  <property fmtid="{D5CDD505-2E9C-101B-9397-08002B2CF9AE}" pid="16" name="_2015_ms_pID_725343">
    <vt:lpwstr>(2)N3rAHcxT5AcZX16zJxYbjQZTgR6F+9wceP/blL6pnqzSbIYzAeDGb9tb4pEqUWgApxyfNb1i
tGKOnsNlWRfEDryX1HaQm1W5ZQqZ0kKgzuZiYfhEhrmZRU+354Lu03ezHIWxTNzljwfxlVbI
sHCx8VlXjbNoHSTC8E+ixQ4ggqv44UaXJo8qwfccWv/JXahdO/rK3LLgr+RsRKnjaI5lqgbo
UHc4Ai7M5e1Oz61gCf</vt:lpwstr>
  </property>
  <property fmtid="{D5CDD505-2E9C-101B-9397-08002B2CF9AE}" pid="17" name="_2015_ms_pID_7253431">
    <vt:lpwstr>8b/DCfz/A+6811mHP1ks3fp082pdd7sYXP05ozemAP+H7cCwoUzrTH
84JH8EuildaUexeotBVliYCDAfsaEzmCz3FQFjGrmjYVwErHs1Il10wYopJGH2WgZZtX0N8a
Lv6d3jvCcsLItKT4kZ3YO7510soqYJJQy1vXXoOdI9QXgw==</vt:lpwstr>
  </property>
  <property fmtid="{D5CDD505-2E9C-101B-9397-08002B2CF9AE}" pid="18" name="_change">
    <vt:lpwstr/>
  </property>
  <property fmtid="{D5CDD505-2E9C-101B-9397-08002B2CF9AE}" pid="19" name="_full-control">
    <vt:lpwstr/>
  </property>
  <property fmtid="{D5CDD505-2E9C-101B-9397-08002B2CF9AE}" pid="20" name="_readonly">
    <vt:lpwstr/>
  </property>
  <property fmtid="{D5CDD505-2E9C-101B-9397-08002B2CF9AE}" pid="21" name="sflag">
    <vt:lpwstr>1463050129</vt:lpwstr>
  </property>
  <property fmtid="{D5CDD505-2E9C-101B-9397-08002B2CF9AE}" pid="22" name="slevel">
    <vt:lpwstr>5</vt:lpwstr>
  </property>
  <property fmtid="{D5CDD505-2E9C-101B-9397-08002B2CF9AE}" pid="23" name="slevelui">
    <vt:lpwstr>0</vt:lpwstr>
  </property>
</Properties>
</file>